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626EE" w14:textId="69B4D4C1" w:rsidR="00F00CB8" w:rsidRDefault="00B14C68">
      <w:pPr>
        <w:spacing w:after="0" w:line="312" w:lineRule="auto"/>
        <w:jc w:val="center"/>
        <w:rPr>
          <w:rFonts w:ascii="Times New Roman" w:hAnsi="Times New Roman"/>
          <w:b/>
          <w:sz w:val="28"/>
          <w:szCs w:val="28"/>
          <w:lang w:val="en-US"/>
        </w:rPr>
        <w:pPrChange w:id="0" w:author="Владимир" w:date="2016-05-12T14:58:00Z">
          <w:pPr>
            <w:spacing w:after="0" w:line="312" w:lineRule="auto"/>
            <w:ind w:firstLine="709"/>
            <w:jc w:val="center"/>
          </w:pPr>
        </w:pPrChange>
      </w:pPr>
      <w:r w:rsidRPr="00616B12">
        <w:rPr>
          <w:rFonts w:ascii="Times New Roman" w:hAnsi="Times New Roman"/>
          <w:b/>
          <w:sz w:val="28"/>
          <w:szCs w:val="28"/>
          <w:lang w:val="en-US"/>
        </w:rPr>
        <w:t xml:space="preserve"> </w:t>
      </w:r>
      <w:r w:rsidRPr="00F00CB8">
        <w:rPr>
          <w:rFonts w:ascii="Times New Roman" w:hAnsi="Times New Roman"/>
          <w:b/>
          <w:sz w:val="28"/>
          <w:szCs w:val="28"/>
          <w:lang w:val="en-US"/>
        </w:rPr>
        <w:t xml:space="preserve">CURRENT TOURISM TRENDS </w:t>
      </w:r>
      <w:del w:id="1" w:author="Владимир" w:date="2016-05-12T11:23:00Z">
        <w:r w:rsidR="00E90D01" w:rsidDel="00B14C68">
          <w:rPr>
            <w:rFonts w:ascii="Times New Roman" w:hAnsi="Times New Roman"/>
            <w:b/>
            <w:sz w:val="28"/>
            <w:szCs w:val="28"/>
            <w:lang w:val="en-US"/>
          </w:rPr>
          <w:delText xml:space="preserve">in </w:delText>
        </w:r>
        <w:r w:rsidR="00F00CB8" w:rsidRPr="00F00CB8" w:rsidDel="00B14C68">
          <w:rPr>
            <w:rFonts w:ascii="Times New Roman" w:hAnsi="Times New Roman"/>
            <w:b/>
            <w:sz w:val="28"/>
            <w:szCs w:val="28"/>
            <w:lang w:val="en-US"/>
          </w:rPr>
          <w:delText>the Western Caucasus</w:delText>
        </w:r>
      </w:del>
      <w:ins w:id="2" w:author="Владимир" w:date="2016-05-12T11:23:00Z">
        <w:r>
          <w:rPr>
            <w:rFonts w:ascii="Times New Roman" w:hAnsi="Times New Roman"/>
            <w:b/>
            <w:sz w:val="28"/>
            <w:szCs w:val="28"/>
            <w:lang w:val="en-US"/>
          </w:rPr>
          <w:t>ON THE BLACK SEA COAST</w:t>
        </w:r>
      </w:ins>
    </w:p>
    <w:p w14:paraId="03D9DBB7" w14:textId="77777777" w:rsidR="00082A2C" w:rsidRDefault="00082A2C" w:rsidP="00F00CB8">
      <w:pPr>
        <w:spacing w:after="0" w:line="312" w:lineRule="auto"/>
        <w:ind w:firstLine="709"/>
        <w:jc w:val="center"/>
        <w:rPr>
          <w:ins w:id="3" w:author="Владимир" w:date="2016-05-12T11:37:00Z"/>
          <w:rFonts w:ascii="Times New Roman" w:hAnsi="Times New Roman"/>
          <w:b/>
          <w:i/>
          <w:sz w:val="28"/>
          <w:szCs w:val="28"/>
          <w:lang w:val="en-US"/>
        </w:rPr>
      </w:pPr>
    </w:p>
    <w:p w14:paraId="3862221A" w14:textId="278462F8" w:rsidR="00B14C68" w:rsidRPr="00967A21" w:rsidRDefault="00F00CB8">
      <w:pPr>
        <w:spacing w:after="0" w:line="312" w:lineRule="auto"/>
        <w:jc w:val="center"/>
        <w:rPr>
          <w:ins w:id="4" w:author="Владимир" w:date="2016-05-12T11:26:00Z"/>
          <w:rFonts w:ascii="Times New Roman" w:hAnsi="Times New Roman"/>
          <w:b/>
          <w:i/>
          <w:sz w:val="24"/>
          <w:szCs w:val="24"/>
          <w:lang w:val="en-US"/>
          <w:rPrChange w:id="5" w:author="Владимир" w:date="2016-05-12T14:56:00Z">
            <w:rPr>
              <w:ins w:id="6" w:author="Владимир" w:date="2016-05-12T11:26:00Z"/>
              <w:rFonts w:ascii="Times New Roman" w:hAnsi="Times New Roman"/>
              <w:i/>
              <w:sz w:val="28"/>
              <w:szCs w:val="28"/>
              <w:lang w:val="en-US"/>
            </w:rPr>
          </w:rPrChange>
        </w:rPr>
        <w:pPrChange w:id="7" w:author="Владимир" w:date="2016-05-12T14:58:00Z">
          <w:pPr>
            <w:spacing w:after="0" w:line="312" w:lineRule="auto"/>
            <w:ind w:firstLine="709"/>
            <w:jc w:val="center"/>
          </w:pPr>
        </w:pPrChange>
      </w:pPr>
      <w:del w:id="8" w:author="Владимир" w:date="2016-05-12T11:25:00Z">
        <w:r w:rsidRPr="00967A21" w:rsidDel="00B14C68">
          <w:rPr>
            <w:rFonts w:ascii="Times New Roman" w:hAnsi="Times New Roman"/>
            <w:b/>
            <w:i/>
            <w:sz w:val="24"/>
            <w:szCs w:val="24"/>
            <w:lang w:val="en-US"/>
            <w:rPrChange w:id="9" w:author="Владимир" w:date="2016-05-12T14:56:00Z">
              <w:rPr>
                <w:rFonts w:ascii="Times New Roman" w:hAnsi="Times New Roman"/>
                <w:i/>
                <w:sz w:val="28"/>
                <w:szCs w:val="28"/>
                <w:lang w:val="en-US"/>
              </w:rPr>
            </w:rPrChange>
          </w:rPr>
          <w:delText>V</w:delText>
        </w:r>
        <w:r w:rsidR="001A0126" w:rsidRPr="00967A21" w:rsidDel="00B14C68">
          <w:rPr>
            <w:rFonts w:ascii="Times New Roman" w:hAnsi="Times New Roman"/>
            <w:b/>
            <w:i/>
            <w:sz w:val="24"/>
            <w:szCs w:val="24"/>
            <w:lang w:val="en-US"/>
            <w:rPrChange w:id="10" w:author="Владимир" w:date="2016-05-12T14:56:00Z">
              <w:rPr>
                <w:rFonts w:ascii="Times New Roman" w:hAnsi="Times New Roman"/>
                <w:i/>
                <w:sz w:val="28"/>
                <w:szCs w:val="28"/>
                <w:lang w:val="en-US"/>
              </w:rPr>
            </w:rPrChange>
          </w:rPr>
          <w:delText>era</w:delText>
        </w:r>
        <w:r w:rsidRPr="00967A21" w:rsidDel="00B14C68">
          <w:rPr>
            <w:rFonts w:ascii="Times New Roman" w:hAnsi="Times New Roman"/>
            <w:b/>
            <w:i/>
            <w:sz w:val="24"/>
            <w:szCs w:val="24"/>
            <w:lang w:val="en-US"/>
            <w:rPrChange w:id="11" w:author="Владимир" w:date="2016-05-12T14:56:00Z">
              <w:rPr>
                <w:rFonts w:ascii="Times New Roman" w:hAnsi="Times New Roman"/>
                <w:i/>
                <w:sz w:val="28"/>
                <w:szCs w:val="28"/>
                <w:lang w:val="en-US"/>
              </w:rPr>
            </w:rPrChange>
          </w:rPr>
          <w:delText xml:space="preserve"> </w:delText>
        </w:r>
      </w:del>
      <w:proofErr w:type="spellStart"/>
      <w:r w:rsidRPr="00967A21">
        <w:rPr>
          <w:rFonts w:ascii="Times New Roman" w:hAnsi="Times New Roman"/>
          <w:b/>
          <w:i/>
          <w:sz w:val="24"/>
          <w:szCs w:val="24"/>
          <w:lang w:val="en-US"/>
          <w:rPrChange w:id="12" w:author="Владимир" w:date="2016-05-12T14:56:00Z">
            <w:rPr>
              <w:rFonts w:ascii="Times New Roman" w:hAnsi="Times New Roman"/>
              <w:i/>
              <w:sz w:val="28"/>
              <w:szCs w:val="28"/>
              <w:lang w:val="en-US"/>
            </w:rPr>
          </w:rPrChange>
        </w:rPr>
        <w:t>Minenkova</w:t>
      </w:r>
      <w:proofErr w:type="spellEnd"/>
      <w:ins w:id="13" w:author="Владимир" w:date="2016-05-12T11:25:00Z">
        <w:r w:rsidR="00B14C68" w:rsidRPr="00967A21">
          <w:rPr>
            <w:rFonts w:ascii="Times New Roman" w:hAnsi="Times New Roman"/>
            <w:b/>
            <w:i/>
            <w:sz w:val="24"/>
            <w:szCs w:val="24"/>
            <w:lang w:val="en-US"/>
            <w:rPrChange w:id="14" w:author="Владимир" w:date="2016-05-12T14:56:00Z">
              <w:rPr>
                <w:rFonts w:ascii="Times New Roman" w:hAnsi="Times New Roman"/>
                <w:i/>
                <w:sz w:val="28"/>
                <w:szCs w:val="28"/>
                <w:lang w:val="en-US"/>
              </w:rPr>
            </w:rPrChange>
          </w:rPr>
          <w:t xml:space="preserve"> Vera</w:t>
        </w:r>
      </w:ins>
      <w:r w:rsidR="001A0126" w:rsidRPr="00967A21">
        <w:rPr>
          <w:rFonts w:ascii="Times New Roman" w:hAnsi="Times New Roman"/>
          <w:b/>
          <w:i/>
          <w:sz w:val="24"/>
          <w:szCs w:val="24"/>
          <w:lang w:val="en-US"/>
          <w:rPrChange w:id="15" w:author="Владимир" w:date="2016-05-12T14:56:00Z">
            <w:rPr>
              <w:rFonts w:ascii="Times New Roman" w:hAnsi="Times New Roman"/>
              <w:i/>
              <w:sz w:val="28"/>
              <w:szCs w:val="28"/>
              <w:lang w:val="en-US"/>
            </w:rPr>
          </w:rPrChange>
        </w:rPr>
        <w:t xml:space="preserve">, </w:t>
      </w:r>
      <w:ins w:id="16" w:author="Владимир" w:date="2016-05-12T11:26:00Z">
        <w:r w:rsidR="00B14C68" w:rsidRPr="00967A21">
          <w:rPr>
            <w:rFonts w:ascii="Times New Roman" w:hAnsi="Times New Roman"/>
            <w:b/>
            <w:i/>
            <w:sz w:val="24"/>
            <w:szCs w:val="24"/>
            <w:lang w:val="en-US"/>
            <w:rPrChange w:id="17" w:author="Владимир" w:date="2016-05-12T14:56:00Z">
              <w:rPr>
                <w:rFonts w:ascii="Times New Roman" w:hAnsi="Times New Roman"/>
                <w:i/>
                <w:sz w:val="28"/>
                <w:szCs w:val="28"/>
                <w:lang w:val="en-US"/>
              </w:rPr>
            </w:rPrChange>
          </w:rPr>
          <w:t xml:space="preserve">Kuban State University, </w:t>
        </w:r>
        <w:r w:rsidR="00B14C68" w:rsidRPr="00967A21">
          <w:rPr>
            <w:rFonts w:ascii="Times New Roman" w:hAnsi="Times New Roman"/>
            <w:b/>
            <w:i/>
            <w:sz w:val="24"/>
            <w:szCs w:val="24"/>
            <w:lang w:val="en-US"/>
            <w:rPrChange w:id="18" w:author="Владимир" w:date="2016-05-12T14:56:00Z">
              <w:rPr>
                <w:rFonts w:ascii="Times New Roman" w:hAnsi="Times New Roman"/>
                <w:i/>
                <w:sz w:val="28"/>
                <w:szCs w:val="28"/>
                <w:lang w:val="en-US"/>
              </w:rPr>
            </w:rPrChange>
          </w:rPr>
          <w:fldChar w:fldCharType="begin"/>
        </w:r>
        <w:r w:rsidR="00B14C68" w:rsidRPr="00967A21">
          <w:rPr>
            <w:rFonts w:ascii="Times New Roman" w:hAnsi="Times New Roman"/>
            <w:b/>
            <w:i/>
            <w:sz w:val="24"/>
            <w:szCs w:val="24"/>
            <w:lang w:val="en-US"/>
            <w:rPrChange w:id="19" w:author="Владимир" w:date="2016-05-12T14:56:00Z">
              <w:rPr>
                <w:rFonts w:ascii="Times New Roman" w:hAnsi="Times New Roman"/>
                <w:i/>
                <w:sz w:val="28"/>
                <w:szCs w:val="28"/>
                <w:lang w:val="en-US"/>
              </w:rPr>
            </w:rPrChange>
          </w:rPr>
          <w:instrText xml:space="preserve"> HYPERLINK "mailto:minenkova@kubsu.ru" </w:instrText>
        </w:r>
        <w:r w:rsidR="00B14C68" w:rsidRPr="00967A21">
          <w:rPr>
            <w:rFonts w:ascii="Times New Roman" w:hAnsi="Times New Roman"/>
            <w:b/>
            <w:i/>
            <w:sz w:val="24"/>
            <w:szCs w:val="24"/>
            <w:lang w:val="en-US"/>
            <w:rPrChange w:id="20" w:author="Владимир" w:date="2016-05-12T14:56:00Z">
              <w:rPr>
                <w:rFonts w:ascii="Times New Roman" w:hAnsi="Times New Roman"/>
                <w:i/>
                <w:sz w:val="28"/>
                <w:szCs w:val="28"/>
                <w:lang w:val="en-US"/>
              </w:rPr>
            </w:rPrChange>
          </w:rPr>
          <w:fldChar w:fldCharType="separate"/>
        </w:r>
        <w:r w:rsidR="00B14C68" w:rsidRPr="00967A21">
          <w:rPr>
            <w:rStyle w:val="a4"/>
            <w:rFonts w:ascii="Times New Roman" w:hAnsi="Times New Roman"/>
            <w:b/>
            <w:i/>
            <w:color w:val="auto"/>
            <w:sz w:val="24"/>
            <w:szCs w:val="24"/>
            <w:bdr w:val="none" w:sz="0" w:space="0" w:color="auto"/>
            <w:lang w:val="en-US"/>
            <w:rPrChange w:id="21" w:author="Владимир" w:date="2016-05-12T14:56:00Z">
              <w:rPr>
                <w:rStyle w:val="a4"/>
                <w:rFonts w:ascii="Times New Roman" w:hAnsi="Times New Roman"/>
                <w:i/>
                <w:sz w:val="28"/>
                <w:szCs w:val="28"/>
                <w:bdr w:val="none" w:sz="0" w:space="0" w:color="auto"/>
                <w:lang w:val="en-US"/>
              </w:rPr>
            </w:rPrChange>
          </w:rPr>
          <w:t>minenkova@kubsu.ru</w:t>
        </w:r>
        <w:r w:rsidR="00B14C68" w:rsidRPr="00967A21">
          <w:rPr>
            <w:rFonts w:ascii="Times New Roman" w:hAnsi="Times New Roman"/>
            <w:b/>
            <w:i/>
            <w:sz w:val="24"/>
            <w:szCs w:val="24"/>
            <w:lang w:val="en-US"/>
            <w:rPrChange w:id="22" w:author="Владимир" w:date="2016-05-12T14:56:00Z">
              <w:rPr>
                <w:rFonts w:ascii="Times New Roman" w:hAnsi="Times New Roman"/>
                <w:i/>
                <w:sz w:val="28"/>
                <w:szCs w:val="28"/>
                <w:lang w:val="en-US"/>
              </w:rPr>
            </w:rPrChange>
          </w:rPr>
          <w:fldChar w:fldCharType="end"/>
        </w:r>
      </w:ins>
    </w:p>
    <w:p w14:paraId="6B07B3E2" w14:textId="77777777" w:rsidR="00B14C68" w:rsidRPr="00967A21" w:rsidRDefault="00B14C68">
      <w:pPr>
        <w:spacing w:after="0" w:line="312" w:lineRule="auto"/>
        <w:jc w:val="center"/>
        <w:rPr>
          <w:ins w:id="23" w:author="Владимир" w:date="2016-05-12T11:27:00Z"/>
          <w:rFonts w:ascii="Times New Roman" w:hAnsi="Times New Roman"/>
          <w:b/>
          <w:i/>
          <w:sz w:val="24"/>
          <w:szCs w:val="24"/>
          <w:lang w:val="en-US"/>
          <w:rPrChange w:id="24" w:author="Владимир" w:date="2016-05-12T14:56:00Z">
            <w:rPr>
              <w:ins w:id="25" w:author="Владимир" w:date="2016-05-12T11:27:00Z"/>
              <w:rFonts w:ascii="Times New Roman" w:hAnsi="Times New Roman"/>
              <w:i/>
              <w:sz w:val="28"/>
              <w:szCs w:val="28"/>
              <w:lang w:val="en-US"/>
            </w:rPr>
          </w:rPrChange>
        </w:rPr>
        <w:pPrChange w:id="26" w:author="Владимир" w:date="2016-05-12T14:58:00Z">
          <w:pPr>
            <w:spacing w:after="0" w:line="312" w:lineRule="auto"/>
            <w:ind w:firstLine="709"/>
            <w:jc w:val="center"/>
          </w:pPr>
        </w:pPrChange>
      </w:pPr>
      <w:ins w:id="27" w:author="Владимир" w:date="2016-05-12T11:25:00Z">
        <w:r w:rsidRPr="00967A21">
          <w:rPr>
            <w:rFonts w:ascii="Times New Roman" w:hAnsi="Times New Roman"/>
            <w:b/>
            <w:i/>
            <w:sz w:val="24"/>
            <w:szCs w:val="24"/>
            <w:lang w:val="en-US"/>
            <w:rPrChange w:id="28" w:author="Владимир" w:date="2016-05-12T14:56:00Z">
              <w:rPr>
                <w:rFonts w:ascii="Times New Roman" w:hAnsi="Times New Roman"/>
                <w:i/>
                <w:sz w:val="28"/>
                <w:szCs w:val="28"/>
                <w:lang w:val="en-US"/>
              </w:rPr>
            </w:rPrChange>
          </w:rPr>
          <w:t xml:space="preserve">Tatiana </w:t>
        </w:r>
        <w:proofErr w:type="spellStart"/>
        <w:r w:rsidRPr="00967A21">
          <w:rPr>
            <w:rFonts w:ascii="Times New Roman" w:hAnsi="Times New Roman"/>
            <w:b/>
            <w:i/>
            <w:sz w:val="24"/>
            <w:szCs w:val="24"/>
            <w:lang w:val="en-US"/>
            <w:rPrChange w:id="29" w:author="Владимир" w:date="2016-05-12T14:56:00Z">
              <w:rPr>
                <w:rFonts w:ascii="Times New Roman" w:hAnsi="Times New Roman"/>
                <w:i/>
                <w:sz w:val="28"/>
                <w:szCs w:val="28"/>
                <w:lang w:val="en-US"/>
              </w:rPr>
            </w:rPrChange>
          </w:rPr>
          <w:t>Volkova</w:t>
        </w:r>
        <w:proofErr w:type="spellEnd"/>
        <w:r w:rsidRPr="00967A21">
          <w:rPr>
            <w:rFonts w:ascii="Times New Roman" w:hAnsi="Times New Roman"/>
            <w:b/>
            <w:i/>
            <w:sz w:val="24"/>
            <w:szCs w:val="24"/>
            <w:lang w:val="en-US"/>
            <w:rPrChange w:id="30" w:author="Владимир" w:date="2016-05-12T14:56:00Z">
              <w:rPr>
                <w:rFonts w:ascii="Times New Roman" w:hAnsi="Times New Roman"/>
                <w:i/>
                <w:sz w:val="28"/>
                <w:szCs w:val="28"/>
                <w:lang w:val="en-US"/>
              </w:rPr>
            </w:rPrChange>
          </w:rPr>
          <w:t xml:space="preserve">, </w:t>
        </w:r>
      </w:ins>
      <w:ins w:id="31" w:author="Владимир" w:date="2016-05-12T11:26:00Z">
        <w:r w:rsidRPr="00967A21">
          <w:rPr>
            <w:rFonts w:ascii="Times New Roman" w:hAnsi="Times New Roman"/>
            <w:b/>
            <w:i/>
            <w:sz w:val="24"/>
            <w:szCs w:val="24"/>
            <w:lang w:val="en-US"/>
            <w:rPrChange w:id="32" w:author="Владимир" w:date="2016-05-12T14:56:00Z">
              <w:rPr>
                <w:rFonts w:ascii="Times New Roman" w:hAnsi="Times New Roman"/>
                <w:i/>
                <w:sz w:val="28"/>
                <w:szCs w:val="28"/>
                <w:lang w:val="en-US"/>
              </w:rPr>
            </w:rPrChange>
          </w:rPr>
          <w:t>Kuban State University, mist-next</w:t>
        </w:r>
      </w:ins>
      <w:ins w:id="33" w:author="Владимир" w:date="2016-05-12T11:27:00Z">
        <w:r w:rsidRPr="00967A21">
          <w:rPr>
            <w:rFonts w:ascii="Times New Roman" w:hAnsi="Times New Roman"/>
            <w:b/>
            <w:i/>
            <w:sz w:val="24"/>
            <w:szCs w:val="24"/>
            <w:lang w:val="en-US"/>
            <w:rPrChange w:id="34" w:author="Владимир" w:date="2016-05-12T14:56:00Z">
              <w:rPr>
                <w:rFonts w:ascii="Times New Roman" w:hAnsi="Times New Roman"/>
                <w:i/>
                <w:sz w:val="28"/>
                <w:szCs w:val="28"/>
                <w:lang w:val="en-US"/>
              </w:rPr>
            </w:rPrChange>
          </w:rPr>
          <w:t>4@ inbox.ru</w:t>
        </w:r>
      </w:ins>
    </w:p>
    <w:p w14:paraId="3C3CEA98" w14:textId="77777777" w:rsidR="00B14C68" w:rsidRPr="00967A21" w:rsidRDefault="00B14C68">
      <w:pPr>
        <w:spacing w:after="0" w:line="312" w:lineRule="auto"/>
        <w:jc w:val="center"/>
        <w:rPr>
          <w:ins w:id="35" w:author="Владимир" w:date="2016-05-12T11:27:00Z"/>
          <w:rFonts w:ascii="Times New Roman" w:hAnsi="Times New Roman"/>
          <w:b/>
          <w:i/>
          <w:sz w:val="24"/>
          <w:szCs w:val="24"/>
          <w:lang w:val="en-US"/>
          <w:rPrChange w:id="36" w:author="Владимир" w:date="2016-05-12T14:56:00Z">
            <w:rPr>
              <w:ins w:id="37" w:author="Владимир" w:date="2016-05-12T11:27:00Z"/>
              <w:rFonts w:ascii="Times New Roman" w:hAnsi="Times New Roman"/>
              <w:i/>
              <w:sz w:val="28"/>
              <w:szCs w:val="28"/>
              <w:lang w:val="en-US"/>
            </w:rPr>
          </w:rPrChange>
        </w:rPr>
        <w:pPrChange w:id="38" w:author="Владимир" w:date="2016-05-12T14:58:00Z">
          <w:pPr>
            <w:spacing w:after="0" w:line="312" w:lineRule="auto"/>
            <w:ind w:firstLine="709"/>
            <w:jc w:val="center"/>
          </w:pPr>
        </w:pPrChange>
      </w:pPr>
      <w:ins w:id="39" w:author="Владимир" w:date="2016-05-12T11:25:00Z">
        <w:r w:rsidRPr="00967A21">
          <w:rPr>
            <w:rFonts w:ascii="Times New Roman" w:hAnsi="Times New Roman"/>
            <w:b/>
            <w:i/>
            <w:sz w:val="24"/>
            <w:szCs w:val="24"/>
            <w:lang w:val="en-US"/>
            <w:rPrChange w:id="40" w:author="Владимир" w:date="2016-05-12T14:56:00Z">
              <w:rPr>
                <w:rFonts w:ascii="Times New Roman" w:hAnsi="Times New Roman"/>
                <w:i/>
                <w:sz w:val="28"/>
                <w:szCs w:val="28"/>
                <w:lang w:val="en-US"/>
              </w:rPr>
            </w:rPrChange>
          </w:rPr>
          <w:t xml:space="preserve">Anatoly </w:t>
        </w:r>
        <w:proofErr w:type="spellStart"/>
        <w:r w:rsidRPr="00967A21">
          <w:rPr>
            <w:rFonts w:ascii="Times New Roman" w:hAnsi="Times New Roman"/>
            <w:b/>
            <w:i/>
            <w:sz w:val="24"/>
            <w:szCs w:val="24"/>
            <w:lang w:val="en-US"/>
            <w:rPrChange w:id="41" w:author="Владимир" w:date="2016-05-12T14:56:00Z">
              <w:rPr>
                <w:rFonts w:ascii="Times New Roman" w:hAnsi="Times New Roman"/>
                <w:i/>
                <w:sz w:val="28"/>
                <w:szCs w:val="28"/>
                <w:lang w:val="en-US"/>
              </w:rPr>
            </w:rPrChange>
          </w:rPr>
          <w:t>Filobok</w:t>
        </w:r>
        <w:proofErr w:type="spellEnd"/>
        <w:r w:rsidRPr="00967A21">
          <w:rPr>
            <w:rFonts w:ascii="Times New Roman" w:hAnsi="Times New Roman"/>
            <w:b/>
            <w:i/>
            <w:sz w:val="24"/>
            <w:szCs w:val="24"/>
            <w:lang w:val="en-US"/>
            <w:rPrChange w:id="42" w:author="Владимир" w:date="2016-05-12T14:56:00Z">
              <w:rPr>
                <w:rFonts w:ascii="Times New Roman" w:hAnsi="Times New Roman"/>
                <w:i/>
                <w:sz w:val="28"/>
                <w:szCs w:val="28"/>
                <w:lang w:val="en-US"/>
              </w:rPr>
            </w:rPrChange>
          </w:rPr>
          <w:t xml:space="preserve">, </w:t>
        </w:r>
      </w:ins>
      <w:ins w:id="43" w:author="Владимир" w:date="2016-05-12T11:27:00Z">
        <w:r w:rsidRPr="00967A21">
          <w:rPr>
            <w:rFonts w:ascii="Times New Roman" w:hAnsi="Times New Roman"/>
            <w:b/>
            <w:i/>
            <w:sz w:val="24"/>
            <w:szCs w:val="24"/>
            <w:lang w:val="en-US"/>
            <w:rPrChange w:id="44" w:author="Владимир" w:date="2016-05-12T14:56:00Z">
              <w:rPr>
                <w:rFonts w:ascii="Times New Roman" w:hAnsi="Times New Roman"/>
                <w:i/>
                <w:sz w:val="28"/>
                <w:szCs w:val="28"/>
                <w:lang w:val="en-US"/>
              </w:rPr>
            </w:rPrChange>
          </w:rPr>
          <w:t xml:space="preserve">Kuban State </w:t>
        </w:r>
        <w:proofErr w:type="spellStart"/>
        <w:r w:rsidRPr="00967A21">
          <w:rPr>
            <w:rFonts w:ascii="Times New Roman" w:hAnsi="Times New Roman"/>
            <w:b/>
            <w:i/>
            <w:sz w:val="24"/>
            <w:szCs w:val="24"/>
            <w:lang w:val="en-US"/>
            <w:rPrChange w:id="45" w:author="Владимир" w:date="2016-05-12T14:56:00Z">
              <w:rPr>
                <w:rFonts w:ascii="Times New Roman" w:hAnsi="Times New Roman"/>
                <w:i/>
                <w:sz w:val="28"/>
                <w:szCs w:val="28"/>
                <w:lang w:val="en-US"/>
              </w:rPr>
            </w:rPrChange>
          </w:rPr>
          <w:t>University,econgeo@mail.ru</w:t>
        </w:r>
        <w:proofErr w:type="spellEnd"/>
      </w:ins>
    </w:p>
    <w:p w14:paraId="25503CB9" w14:textId="4D6FA00F" w:rsidR="00F00CB8" w:rsidRPr="00967A21" w:rsidDel="00B14C68" w:rsidRDefault="001A0126">
      <w:pPr>
        <w:spacing w:after="0" w:line="312" w:lineRule="auto"/>
        <w:jc w:val="center"/>
        <w:rPr>
          <w:del w:id="46" w:author="Владимир" w:date="2016-05-12T11:27:00Z"/>
          <w:rFonts w:ascii="Times New Roman" w:hAnsi="Times New Roman"/>
          <w:b/>
          <w:i/>
          <w:sz w:val="24"/>
          <w:szCs w:val="24"/>
          <w:lang w:val="en-US"/>
          <w:rPrChange w:id="47" w:author="Владимир" w:date="2016-05-12T14:56:00Z">
            <w:rPr>
              <w:del w:id="48" w:author="Владимир" w:date="2016-05-12T11:27:00Z"/>
              <w:rFonts w:ascii="Times New Roman" w:hAnsi="Times New Roman"/>
              <w:i/>
              <w:sz w:val="28"/>
              <w:szCs w:val="28"/>
              <w:lang w:val="en-US"/>
            </w:rPr>
          </w:rPrChange>
        </w:rPr>
        <w:pPrChange w:id="49" w:author="Владимир" w:date="2016-05-12T14:58:00Z">
          <w:pPr>
            <w:spacing w:after="0" w:line="312" w:lineRule="auto"/>
            <w:ind w:firstLine="709"/>
            <w:jc w:val="center"/>
          </w:pPr>
        </w:pPrChange>
      </w:pPr>
      <w:r w:rsidRPr="00967A21">
        <w:rPr>
          <w:rFonts w:ascii="Times New Roman" w:hAnsi="Times New Roman"/>
          <w:b/>
          <w:i/>
          <w:sz w:val="24"/>
          <w:szCs w:val="24"/>
          <w:lang w:val="en-US"/>
          <w:rPrChange w:id="50" w:author="Владимир" w:date="2016-05-12T14:56:00Z">
            <w:rPr>
              <w:rFonts w:ascii="Times New Roman" w:hAnsi="Times New Roman"/>
              <w:i/>
              <w:sz w:val="28"/>
              <w:szCs w:val="28"/>
              <w:lang w:val="en-US"/>
            </w:rPr>
          </w:rPrChange>
        </w:rPr>
        <w:t xml:space="preserve">Anna </w:t>
      </w:r>
      <w:proofErr w:type="spellStart"/>
      <w:r w:rsidRPr="00967A21">
        <w:rPr>
          <w:rFonts w:ascii="Times New Roman" w:hAnsi="Times New Roman"/>
          <w:b/>
          <w:i/>
          <w:sz w:val="24"/>
          <w:szCs w:val="24"/>
          <w:lang w:val="en-US"/>
          <w:rPrChange w:id="51" w:author="Владимир" w:date="2016-05-12T14:56:00Z">
            <w:rPr>
              <w:rFonts w:ascii="Times New Roman" w:hAnsi="Times New Roman"/>
              <w:i/>
              <w:sz w:val="28"/>
              <w:szCs w:val="28"/>
              <w:lang w:val="en-US"/>
            </w:rPr>
          </w:rPrChange>
        </w:rPr>
        <w:t>Mamonova</w:t>
      </w:r>
      <w:proofErr w:type="spellEnd"/>
      <w:ins w:id="52" w:author="Владимир" w:date="2016-05-12T11:27:00Z">
        <w:r w:rsidR="00B14C68" w:rsidRPr="00967A21">
          <w:rPr>
            <w:rFonts w:ascii="Times New Roman" w:hAnsi="Times New Roman"/>
            <w:b/>
            <w:i/>
            <w:sz w:val="24"/>
            <w:szCs w:val="24"/>
            <w:lang w:val="en-US"/>
            <w:rPrChange w:id="53" w:author="Владимир" w:date="2016-05-12T14:56:00Z">
              <w:rPr>
                <w:rFonts w:ascii="Times New Roman" w:hAnsi="Times New Roman"/>
                <w:i/>
                <w:sz w:val="28"/>
                <w:szCs w:val="28"/>
                <w:lang w:val="en-US"/>
              </w:rPr>
            </w:rPrChange>
          </w:rPr>
          <w:t xml:space="preserve">, </w:t>
        </w:r>
      </w:ins>
    </w:p>
    <w:p w14:paraId="12364AE5" w14:textId="1A4EC404" w:rsidR="00F00CB8" w:rsidRPr="00967A21" w:rsidRDefault="00F00CB8">
      <w:pPr>
        <w:spacing w:after="0" w:line="312" w:lineRule="auto"/>
        <w:jc w:val="center"/>
        <w:rPr>
          <w:ins w:id="54" w:author="Владимир" w:date="2016-05-12T11:36:00Z"/>
          <w:rFonts w:ascii="Times New Roman" w:hAnsi="Times New Roman"/>
          <w:b/>
          <w:i/>
          <w:sz w:val="24"/>
          <w:szCs w:val="24"/>
          <w:lang w:val="en-US"/>
          <w:rPrChange w:id="55" w:author="Владимир" w:date="2016-05-12T14:56:00Z">
            <w:rPr>
              <w:ins w:id="56" w:author="Владимир" w:date="2016-05-12T11:36:00Z"/>
              <w:rFonts w:ascii="Times New Roman" w:hAnsi="Times New Roman"/>
              <w:b/>
              <w:i/>
              <w:sz w:val="28"/>
              <w:szCs w:val="28"/>
              <w:lang w:val="en-US"/>
            </w:rPr>
          </w:rPrChange>
        </w:rPr>
        <w:pPrChange w:id="57" w:author="Владимир" w:date="2016-05-12T14:58:00Z">
          <w:pPr>
            <w:spacing w:after="0" w:line="312" w:lineRule="auto"/>
            <w:ind w:firstLine="709"/>
            <w:jc w:val="center"/>
          </w:pPr>
        </w:pPrChange>
      </w:pPr>
      <w:r w:rsidRPr="00967A21">
        <w:rPr>
          <w:rFonts w:ascii="Times New Roman" w:hAnsi="Times New Roman"/>
          <w:b/>
          <w:i/>
          <w:sz w:val="24"/>
          <w:szCs w:val="24"/>
          <w:lang w:val="en-US"/>
          <w:rPrChange w:id="58" w:author="Владимир" w:date="2016-05-12T14:56:00Z">
            <w:rPr>
              <w:rFonts w:ascii="Times New Roman" w:hAnsi="Times New Roman"/>
              <w:i/>
              <w:sz w:val="28"/>
              <w:szCs w:val="28"/>
              <w:lang w:val="en-US"/>
            </w:rPr>
          </w:rPrChange>
        </w:rPr>
        <w:t>Kuban State University</w:t>
      </w:r>
      <w:ins w:id="59" w:author="Владимир" w:date="2016-05-12T11:27:00Z">
        <w:r w:rsidR="00B14C68" w:rsidRPr="00967A21">
          <w:rPr>
            <w:rFonts w:ascii="Times New Roman" w:hAnsi="Times New Roman"/>
            <w:b/>
            <w:i/>
            <w:sz w:val="24"/>
            <w:szCs w:val="24"/>
            <w:lang w:val="en-US"/>
            <w:rPrChange w:id="60" w:author="Владимир" w:date="2016-05-12T14:56:00Z">
              <w:rPr>
                <w:rFonts w:ascii="Times New Roman" w:hAnsi="Times New Roman"/>
                <w:i/>
                <w:sz w:val="28"/>
                <w:szCs w:val="28"/>
                <w:lang w:val="en-US"/>
              </w:rPr>
            </w:rPrChange>
          </w:rPr>
          <w:t xml:space="preserve">, </w:t>
        </w:r>
      </w:ins>
      <w:ins w:id="61" w:author="Владимир" w:date="2016-05-12T11:36:00Z">
        <w:r w:rsidR="00082A2C" w:rsidRPr="00967A21">
          <w:rPr>
            <w:rFonts w:ascii="Times New Roman" w:hAnsi="Times New Roman"/>
            <w:b/>
            <w:i/>
            <w:sz w:val="24"/>
            <w:szCs w:val="24"/>
            <w:lang w:val="en-US"/>
            <w:rPrChange w:id="62" w:author="Владимир" w:date="2016-05-12T14:56:00Z">
              <w:rPr>
                <w:rFonts w:ascii="Times New Roman" w:hAnsi="Times New Roman"/>
                <w:b/>
                <w:i/>
                <w:sz w:val="28"/>
                <w:szCs w:val="28"/>
                <w:lang w:val="en-US"/>
              </w:rPr>
            </w:rPrChange>
          </w:rPr>
          <w:fldChar w:fldCharType="begin"/>
        </w:r>
        <w:r w:rsidR="00082A2C" w:rsidRPr="00967A21">
          <w:rPr>
            <w:rFonts w:ascii="Times New Roman" w:hAnsi="Times New Roman"/>
            <w:b/>
            <w:i/>
            <w:sz w:val="24"/>
            <w:szCs w:val="24"/>
            <w:lang w:val="en-US"/>
            <w:rPrChange w:id="63" w:author="Владимир" w:date="2016-05-12T14:56:00Z">
              <w:rPr>
                <w:rFonts w:ascii="Times New Roman" w:hAnsi="Times New Roman"/>
                <w:b/>
                <w:i/>
                <w:sz w:val="28"/>
                <w:szCs w:val="28"/>
                <w:lang w:val="en-US"/>
              </w:rPr>
            </w:rPrChange>
          </w:rPr>
          <w:instrText xml:space="preserve"> HYPERLINK "mailto:</w:instrText>
        </w:r>
      </w:ins>
      <w:ins w:id="64" w:author="Владимир" w:date="2016-05-12T11:28:00Z">
        <w:r w:rsidR="00082A2C" w:rsidRPr="00967A21">
          <w:rPr>
            <w:rFonts w:ascii="Times New Roman" w:hAnsi="Times New Roman"/>
            <w:b/>
            <w:i/>
            <w:sz w:val="24"/>
            <w:szCs w:val="24"/>
            <w:lang w:val="en-US"/>
            <w:rPrChange w:id="65" w:author="Владимир" w:date="2016-05-12T14:56:00Z">
              <w:rPr>
                <w:rFonts w:ascii="Times New Roman" w:hAnsi="Times New Roman"/>
                <w:i/>
                <w:sz w:val="28"/>
                <w:szCs w:val="28"/>
                <w:lang w:val="en-US"/>
              </w:rPr>
            </w:rPrChange>
          </w:rPr>
          <w:instrText>anna_m_05@mail.ru</w:instrText>
        </w:r>
      </w:ins>
      <w:ins w:id="66" w:author="Владимир" w:date="2016-05-12T11:36:00Z">
        <w:r w:rsidR="00082A2C" w:rsidRPr="00967A21">
          <w:rPr>
            <w:rFonts w:ascii="Times New Roman" w:hAnsi="Times New Roman"/>
            <w:b/>
            <w:i/>
            <w:sz w:val="24"/>
            <w:szCs w:val="24"/>
            <w:lang w:val="en-US"/>
            <w:rPrChange w:id="67" w:author="Владимир" w:date="2016-05-12T14:56:00Z">
              <w:rPr>
                <w:rFonts w:ascii="Times New Roman" w:hAnsi="Times New Roman"/>
                <w:b/>
                <w:i/>
                <w:sz w:val="28"/>
                <w:szCs w:val="28"/>
                <w:lang w:val="en-US"/>
              </w:rPr>
            </w:rPrChange>
          </w:rPr>
          <w:instrText xml:space="preserve">" </w:instrText>
        </w:r>
        <w:r w:rsidR="00082A2C" w:rsidRPr="00967A21">
          <w:rPr>
            <w:rFonts w:ascii="Times New Roman" w:hAnsi="Times New Roman"/>
            <w:b/>
            <w:i/>
            <w:sz w:val="24"/>
            <w:szCs w:val="24"/>
            <w:lang w:val="en-US"/>
            <w:rPrChange w:id="68" w:author="Владимир" w:date="2016-05-12T14:56:00Z">
              <w:rPr>
                <w:rFonts w:ascii="Times New Roman" w:hAnsi="Times New Roman"/>
                <w:b/>
                <w:i/>
                <w:sz w:val="28"/>
                <w:szCs w:val="28"/>
                <w:lang w:val="en-US"/>
              </w:rPr>
            </w:rPrChange>
          </w:rPr>
          <w:fldChar w:fldCharType="separate"/>
        </w:r>
      </w:ins>
      <w:ins w:id="69" w:author="Владимир" w:date="2016-05-12T11:28:00Z">
        <w:r w:rsidR="00082A2C" w:rsidRPr="005F79B3">
          <w:rPr>
            <w:rStyle w:val="a4"/>
            <w:b/>
            <w:color w:val="auto"/>
            <w:sz w:val="24"/>
            <w:szCs w:val="24"/>
            <w:bdr w:val="none" w:sz="0" w:space="0" w:color="auto"/>
            <w:lang w:val="en-US"/>
            <w:rPrChange w:id="70" w:author="Владимир" w:date="2016-05-12T15:11:00Z">
              <w:rPr>
                <w:rFonts w:ascii="Times New Roman" w:hAnsi="Times New Roman"/>
                <w:i/>
                <w:sz w:val="28"/>
                <w:szCs w:val="28"/>
                <w:lang w:val="en-US"/>
              </w:rPr>
            </w:rPrChange>
          </w:rPr>
          <w:t>anna_m_05@mail.ru</w:t>
        </w:r>
      </w:ins>
      <w:ins w:id="71" w:author="Владимир" w:date="2016-05-12T11:36:00Z">
        <w:r w:rsidR="00082A2C" w:rsidRPr="00967A21">
          <w:rPr>
            <w:rFonts w:ascii="Times New Roman" w:hAnsi="Times New Roman"/>
            <w:b/>
            <w:i/>
            <w:sz w:val="24"/>
            <w:szCs w:val="24"/>
            <w:lang w:val="en-US"/>
            <w:rPrChange w:id="72" w:author="Владимир" w:date="2016-05-12T14:56:00Z">
              <w:rPr>
                <w:rFonts w:ascii="Times New Roman" w:hAnsi="Times New Roman"/>
                <w:b/>
                <w:i/>
                <w:sz w:val="28"/>
                <w:szCs w:val="28"/>
                <w:lang w:val="en-US"/>
              </w:rPr>
            </w:rPrChange>
          </w:rPr>
          <w:fldChar w:fldCharType="end"/>
        </w:r>
      </w:ins>
    </w:p>
    <w:p w14:paraId="64789694" w14:textId="307E99AA" w:rsidR="00082A2C" w:rsidRPr="00967A21" w:rsidRDefault="00082A2C">
      <w:pPr>
        <w:spacing w:after="0" w:line="312" w:lineRule="auto"/>
        <w:jc w:val="center"/>
        <w:rPr>
          <w:rFonts w:ascii="Times New Roman" w:hAnsi="Times New Roman"/>
          <w:b/>
          <w:i/>
          <w:sz w:val="24"/>
          <w:szCs w:val="24"/>
          <w:lang w:val="en-US"/>
          <w:rPrChange w:id="73" w:author="Владимир" w:date="2016-05-12T14:56:00Z">
            <w:rPr>
              <w:rFonts w:ascii="Times New Roman" w:hAnsi="Times New Roman"/>
              <w:i/>
              <w:sz w:val="28"/>
              <w:szCs w:val="28"/>
              <w:lang w:val="en-US"/>
            </w:rPr>
          </w:rPrChange>
        </w:rPr>
        <w:pPrChange w:id="74" w:author="Владимир" w:date="2016-05-12T14:58:00Z">
          <w:pPr>
            <w:spacing w:after="0" w:line="312" w:lineRule="auto"/>
            <w:ind w:firstLine="709"/>
            <w:jc w:val="center"/>
          </w:pPr>
        </w:pPrChange>
      </w:pPr>
      <w:proofErr w:type="spellStart"/>
      <w:ins w:id="75" w:author="Владимир" w:date="2016-05-12T11:36:00Z">
        <w:r w:rsidRPr="00967A21">
          <w:rPr>
            <w:rFonts w:ascii="Times New Roman" w:hAnsi="Times New Roman"/>
            <w:b/>
            <w:i/>
            <w:sz w:val="24"/>
            <w:szCs w:val="24"/>
            <w:lang w:val="en-US"/>
            <w:rPrChange w:id="76" w:author="Владимир" w:date="2016-05-12T14:56:00Z">
              <w:rPr>
                <w:rFonts w:ascii="Times New Roman" w:hAnsi="Times New Roman"/>
                <w:b/>
                <w:i/>
                <w:sz w:val="28"/>
                <w:szCs w:val="28"/>
                <w:lang w:val="en-US"/>
              </w:rPr>
            </w:rPrChange>
          </w:rPr>
          <w:t>Sharmatava</w:t>
        </w:r>
        <w:proofErr w:type="spellEnd"/>
        <w:r w:rsidRPr="00967A21">
          <w:rPr>
            <w:rFonts w:ascii="Times New Roman" w:hAnsi="Times New Roman"/>
            <w:b/>
            <w:i/>
            <w:sz w:val="24"/>
            <w:szCs w:val="24"/>
            <w:lang w:val="en-US"/>
            <w:rPrChange w:id="77" w:author="Владимир" w:date="2016-05-12T14:56:00Z">
              <w:rPr>
                <w:rFonts w:ascii="Times New Roman" w:hAnsi="Times New Roman"/>
                <w:b/>
                <w:i/>
                <w:sz w:val="28"/>
                <w:szCs w:val="28"/>
                <w:lang w:val="en-US"/>
              </w:rPr>
            </w:rPrChange>
          </w:rPr>
          <w:t xml:space="preserve"> </w:t>
        </w:r>
        <w:proofErr w:type="spellStart"/>
        <w:r w:rsidRPr="00967A21">
          <w:rPr>
            <w:rFonts w:ascii="Times New Roman" w:hAnsi="Times New Roman"/>
            <w:b/>
            <w:i/>
            <w:sz w:val="24"/>
            <w:szCs w:val="24"/>
            <w:lang w:val="en-US"/>
            <w:rPrChange w:id="78" w:author="Владимир" w:date="2016-05-12T14:56:00Z">
              <w:rPr>
                <w:rFonts w:ascii="Times New Roman" w:hAnsi="Times New Roman"/>
                <w:b/>
                <w:i/>
                <w:sz w:val="28"/>
                <w:szCs w:val="28"/>
                <w:lang w:val="en-US"/>
              </w:rPr>
            </w:rPrChange>
          </w:rPr>
          <w:t>Asida</w:t>
        </w:r>
        <w:proofErr w:type="spellEnd"/>
        <w:r w:rsidRPr="00967A21">
          <w:rPr>
            <w:rFonts w:ascii="Times New Roman" w:hAnsi="Times New Roman"/>
            <w:b/>
            <w:i/>
            <w:sz w:val="24"/>
            <w:szCs w:val="24"/>
            <w:lang w:val="en-US"/>
            <w:rPrChange w:id="79" w:author="Владимир" w:date="2016-05-12T14:56:00Z">
              <w:rPr>
                <w:rFonts w:ascii="Times New Roman" w:hAnsi="Times New Roman"/>
                <w:b/>
                <w:i/>
                <w:sz w:val="28"/>
                <w:szCs w:val="28"/>
                <w:lang w:val="en-US"/>
              </w:rPr>
            </w:rPrChange>
          </w:rPr>
          <w:t xml:space="preserve">, Kuban State University, </w:t>
        </w:r>
        <w:proofErr w:type="spellStart"/>
        <w:r w:rsidRPr="00967A21">
          <w:rPr>
            <w:rFonts w:ascii="Times New Roman" w:hAnsi="Times New Roman"/>
            <w:b/>
            <w:i/>
            <w:sz w:val="24"/>
            <w:szCs w:val="24"/>
            <w:lang w:val="en-US"/>
            <w:rPrChange w:id="80" w:author="Владимир" w:date="2016-05-12T14:56:00Z">
              <w:rPr>
                <w:rFonts w:ascii="Times New Roman" w:hAnsi="Times New Roman"/>
                <w:b/>
                <w:i/>
                <w:sz w:val="28"/>
                <w:szCs w:val="28"/>
                <w:lang w:val="en-US"/>
              </w:rPr>
            </w:rPrChange>
          </w:rPr>
          <w:t>sms</w:t>
        </w:r>
        <w:proofErr w:type="spellEnd"/>
        <w:r w:rsidRPr="00967A21">
          <w:rPr>
            <w:rFonts w:ascii="Times New Roman" w:hAnsi="Times New Roman"/>
            <w:b/>
            <w:i/>
            <w:sz w:val="24"/>
            <w:szCs w:val="24"/>
            <w:lang w:val="en-US"/>
            <w:rPrChange w:id="81" w:author="Владимир" w:date="2016-05-12T14:56:00Z">
              <w:rPr>
                <w:rFonts w:ascii="Times New Roman" w:hAnsi="Times New Roman"/>
                <w:b/>
                <w:i/>
                <w:sz w:val="28"/>
                <w:szCs w:val="28"/>
                <w:lang w:val="en-US"/>
              </w:rPr>
            </w:rPrChange>
          </w:rPr>
          <w:t>--</w:t>
        </w:r>
      </w:ins>
      <w:ins w:id="82" w:author="Владимир" w:date="2016-05-12T11:37:00Z">
        <w:r w:rsidRPr="00967A21">
          <w:rPr>
            <w:rFonts w:ascii="Times New Roman" w:hAnsi="Times New Roman"/>
            <w:b/>
            <w:i/>
            <w:sz w:val="24"/>
            <w:szCs w:val="24"/>
            <w:lang w:val="en-US"/>
            <w:rPrChange w:id="83" w:author="Владимир" w:date="2016-05-12T14:56:00Z">
              <w:rPr>
                <w:rFonts w:ascii="Times New Roman" w:hAnsi="Times New Roman"/>
                <w:b/>
                <w:i/>
                <w:sz w:val="28"/>
                <w:szCs w:val="28"/>
                <w:lang w:val="en-US"/>
              </w:rPr>
            </w:rPrChange>
          </w:rPr>
          <w:t>5</w:t>
        </w:r>
      </w:ins>
      <w:ins w:id="84" w:author="Владимир" w:date="2016-05-12T11:36:00Z">
        <w:r w:rsidRPr="00967A21">
          <w:rPr>
            <w:rFonts w:ascii="Times New Roman" w:hAnsi="Times New Roman"/>
            <w:b/>
            <w:i/>
            <w:sz w:val="24"/>
            <w:szCs w:val="24"/>
            <w:lang w:val="en-US"/>
            <w:rPrChange w:id="85" w:author="Владимир" w:date="2016-05-12T14:56:00Z">
              <w:rPr>
                <w:rFonts w:ascii="Times New Roman" w:hAnsi="Times New Roman"/>
                <w:b/>
                <w:i/>
                <w:sz w:val="28"/>
                <w:szCs w:val="28"/>
                <w:lang w:val="en-US"/>
              </w:rPr>
            </w:rPrChange>
          </w:rPr>
          <w:t>5@</w:t>
        </w:r>
      </w:ins>
      <w:ins w:id="86" w:author="Владимир" w:date="2016-05-12T11:37:00Z">
        <w:r w:rsidRPr="00967A21">
          <w:rPr>
            <w:rFonts w:ascii="Times New Roman" w:hAnsi="Times New Roman"/>
            <w:b/>
            <w:i/>
            <w:sz w:val="24"/>
            <w:szCs w:val="24"/>
            <w:lang w:val="en-US"/>
            <w:rPrChange w:id="87" w:author="Владимир" w:date="2016-05-12T14:56:00Z">
              <w:rPr>
                <w:rFonts w:ascii="Times New Roman" w:hAnsi="Times New Roman"/>
                <w:b/>
                <w:i/>
                <w:sz w:val="28"/>
                <w:szCs w:val="28"/>
                <w:lang w:val="en-US"/>
              </w:rPr>
            </w:rPrChange>
          </w:rPr>
          <w:t>mail.ru</w:t>
        </w:r>
      </w:ins>
    </w:p>
    <w:p w14:paraId="47E3E3D2" w14:textId="77777777" w:rsidR="00F00CB8" w:rsidRPr="00967A21" w:rsidRDefault="00F00CB8" w:rsidP="00CF44D6">
      <w:pPr>
        <w:spacing w:after="0" w:line="312" w:lineRule="auto"/>
        <w:ind w:firstLine="709"/>
        <w:jc w:val="both"/>
        <w:rPr>
          <w:rFonts w:ascii="Times New Roman" w:hAnsi="Times New Roman"/>
          <w:b/>
          <w:sz w:val="24"/>
          <w:szCs w:val="24"/>
          <w:lang w:val="en-US"/>
          <w:rPrChange w:id="88" w:author="Владимир" w:date="2016-05-12T14:56:00Z">
            <w:rPr>
              <w:rFonts w:ascii="Times New Roman" w:hAnsi="Times New Roman"/>
              <w:b/>
              <w:sz w:val="28"/>
              <w:szCs w:val="28"/>
              <w:lang w:val="en-US"/>
            </w:rPr>
          </w:rPrChange>
        </w:rPr>
      </w:pPr>
    </w:p>
    <w:p w14:paraId="57CE9D7F" w14:textId="5F339FC1" w:rsidR="00082A2C" w:rsidRPr="00967A21" w:rsidRDefault="00082A2C">
      <w:pPr>
        <w:spacing w:after="0" w:line="312" w:lineRule="auto"/>
        <w:jc w:val="both"/>
        <w:rPr>
          <w:ins w:id="89" w:author="Владимир" w:date="2016-05-12T11:38:00Z"/>
          <w:rFonts w:ascii="Times New Roman" w:hAnsi="Times New Roman"/>
          <w:b/>
          <w:sz w:val="24"/>
          <w:szCs w:val="24"/>
          <w:lang w:val="en-US"/>
          <w:rPrChange w:id="90" w:author="Владимир" w:date="2016-05-12T14:56:00Z">
            <w:rPr>
              <w:ins w:id="91" w:author="Владимир" w:date="2016-05-12T11:38:00Z"/>
              <w:rFonts w:ascii="Times New Roman" w:hAnsi="Times New Roman"/>
              <w:b/>
              <w:sz w:val="28"/>
              <w:szCs w:val="28"/>
              <w:lang w:val="en-US"/>
            </w:rPr>
          </w:rPrChange>
        </w:rPr>
        <w:pPrChange w:id="92" w:author="Владимир" w:date="2016-05-12T15:02:00Z">
          <w:pPr>
            <w:spacing w:after="0" w:line="312" w:lineRule="auto"/>
            <w:ind w:firstLine="709"/>
            <w:jc w:val="both"/>
          </w:pPr>
        </w:pPrChange>
      </w:pPr>
      <w:ins w:id="93" w:author="Владимир" w:date="2016-05-12T11:33:00Z">
        <w:r w:rsidRPr="00967A21">
          <w:rPr>
            <w:rFonts w:ascii="Times New Roman" w:hAnsi="Times New Roman"/>
            <w:b/>
            <w:sz w:val="24"/>
            <w:szCs w:val="24"/>
            <w:lang w:val="en-US"/>
            <w:rPrChange w:id="94" w:author="Владимир" w:date="2016-05-12T14:56:00Z">
              <w:rPr>
                <w:rFonts w:ascii="Times New Roman" w:hAnsi="Times New Roman"/>
                <w:b/>
                <w:sz w:val="28"/>
                <w:szCs w:val="28"/>
                <w:lang w:val="en-US"/>
              </w:rPr>
            </w:rPrChange>
          </w:rPr>
          <w:t>Abstract</w:t>
        </w:r>
        <w:r w:rsidRPr="005F79B3">
          <w:rPr>
            <w:rFonts w:ascii="Times New Roman" w:hAnsi="Times New Roman"/>
            <w:b/>
            <w:sz w:val="24"/>
            <w:szCs w:val="24"/>
            <w:lang w:val="en-US"/>
            <w:rPrChange w:id="95" w:author="Владимир" w:date="2016-05-12T15:11:00Z">
              <w:rPr>
                <w:rFonts w:ascii="Times New Roman" w:hAnsi="Times New Roman"/>
                <w:b/>
                <w:sz w:val="28"/>
                <w:szCs w:val="28"/>
                <w:lang w:val="en-US"/>
              </w:rPr>
            </w:rPrChange>
          </w:rPr>
          <w:t xml:space="preserve">. </w:t>
        </w:r>
      </w:ins>
      <w:ins w:id="96" w:author="Владимир" w:date="2016-05-12T14:55:00Z">
        <w:r w:rsidR="00967A21" w:rsidRPr="00967A21">
          <w:rPr>
            <w:rFonts w:ascii="Times New Roman" w:hAnsi="Times New Roman"/>
            <w:b/>
            <w:sz w:val="24"/>
            <w:szCs w:val="24"/>
            <w:lang w:val="en-US"/>
            <w:rPrChange w:id="97" w:author="Владимир" w:date="2016-05-12T14:56:00Z">
              <w:rPr>
                <w:rFonts w:ascii="Times New Roman" w:hAnsi="Times New Roman"/>
                <w:b/>
                <w:sz w:val="28"/>
                <w:szCs w:val="28"/>
              </w:rPr>
            </w:rPrChange>
          </w:rPr>
          <w:t xml:space="preserve">The article deals with </w:t>
        </w:r>
        <w:r w:rsidR="00967A21" w:rsidRPr="00967A21">
          <w:rPr>
            <w:rFonts w:ascii="Times New Roman" w:hAnsi="Times New Roman"/>
            <w:b/>
            <w:sz w:val="24"/>
            <w:szCs w:val="24"/>
            <w:lang w:val="en-US"/>
            <w:rPrChange w:id="98" w:author="Владимир" w:date="2016-05-12T14:56:00Z">
              <w:rPr>
                <w:rFonts w:ascii="Times New Roman" w:hAnsi="Times New Roman"/>
                <w:b/>
                <w:sz w:val="28"/>
                <w:szCs w:val="28"/>
                <w:lang w:val="en-US"/>
              </w:rPr>
            </w:rPrChange>
          </w:rPr>
          <w:t>current</w:t>
        </w:r>
        <w:r w:rsidR="00967A21" w:rsidRPr="00967A21">
          <w:rPr>
            <w:rFonts w:ascii="Times New Roman" w:hAnsi="Times New Roman"/>
            <w:b/>
            <w:sz w:val="24"/>
            <w:szCs w:val="24"/>
            <w:lang w:val="en-US"/>
            <w:rPrChange w:id="99" w:author="Владимир" w:date="2016-05-12T14:56:00Z">
              <w:rPr>
                <w:rFonts w:ascii="Times New Roman" w:hAnsi="Times New Roman"/>
                <w:b/>
                <w:sz w:val="28"/>
                <w:szCs w:val="28"/>
              </w:rPr>
            </w:rPrChange>
          </w:rPr>
          <w:t xml:space="preserve"> trends of development of tourism on the Black Sea coast, related to geographical, economic, geopolitical factors.</w:t>
        </w:r>
      </w:ins>
    </w:p>
    <w:p w14:paraId="0ABDA07C" w14:textId="77777777" w:rsidR="00967A21" w:rsidRPr="00967A21" w:rsidRDefault="00967A21">
      <w:pPr>
        <w:spacing w:after="0" w:line="312" w:lineRule="auto"/>
        <w:jc w:val="both"/>
        <w:rPr>
          <w:ins w:id="100" w:author="Владимир" w:date="2016-05-12T14:56:00Z"/>
          <w:rFonts w:ascii="Times New Roman" w:hAnsi="Times New Roman"/>
          <w:sz w:val="24"/>
          <w:szCs w:val="24"/>
          <w:lang w:val="en-US"/>
          <w:rPrChange w:id="101" w:author="Владимир" w:date="2016-05-12T14:56:00Z">
            <w:rPr>
              <w:ins w:id="102" w:author="Владимир" w:date="2016-05-12T14:56:00Z"/>
              <w:rFonts w:ascii="Times New Roman" w:hAnsi="Times New Roman"/>
              <w:sz w:val="28"/>
              <w:szCs w:val="28"/>
              <w:lang w:val="en-US"/>
            </w:rPr>
          </w:rPrChange>
        </w:rPr>
        <w:pPrChange w:id="103" w:author="Владимир" w:date="2016-05-12T15:02:00Z">
          <w:pPr>
            <w:spacing w:after="0" w:line="312" w:lineRule="auto"/>
            <w:ind w:firstLine="709"/>
            <w:jc w:val="both"/>
          </w:pPr>
        </w:pPrChange>
      </w:pPr>
    </w:p>
    <w:p w14:paraId="2C7CFCCF" w14:textId="558281E2" w:rsidR="00082A2C" w:rsidRPr="00967A21" w:rsidRDefault="00082A2C">
      <w:pPr>
        <w:spacing w:after="0" w:line="312" w:lineRule="auto"/>
        <w:jc w:val="both"/>
        <w:rPr>
          <w:ins w:id="104" w:author="Владимир" w:date="2016-05-12T11:38:00Z"/>
          <w:rFonts w:ascii="Times New Roman" w:hAnsi="Times New Roman"/>
          <w:sz w:val="24"/>
          <w:szCs w:val="24"/>
          <w:lang w:val="en-US"/>
          <w:rPrChange w:id="105" w:author="Владимир" w:date="2016-05-12T14:56:00Z">
            <w:rPr>
              <w:ins w:id="106" w:author="Владимир" w:date="2016-05-12T11:38:00Z"/>
              <w:rFonts w:ascii="Times New Roman" w:hAnsi="Times New Roman"/>
              <w:b/>
              <w:sz w:val="28"/>
              <w:szCs w:val="28"/>
            </w:rPr>
          </w:rPrChange>
        </w:rPr>
        <w:pPrChange w:id="107" w:author="Владимир" w:date="2016-05-12T15:02:00Z">
          <w:pPr>
            <w:spacing w:after="0" w:line="312" w:lineRule="auto"/>
            <w:ind w:firstLine="709"/>
            <w:jc w:val="both"/>
          </w:pPr>
        </w:pPrChange>
      </w:pPr>
      <w:ins w:id="108" w:author="Владимир" w:date="2016-05-12T11:38:00Z">
        <w:r w:rsidRPr="00967A21">
          <w:rPr>
            <w:rFonts w:ascii="Times New Roman" w:hAnsi="Times New Roman"/>
            <w:sz w:val="24"/>
            <w:szCs w:val="24"/>
            <w:lang w:val="en-US"/>
            <w:rPrChange w:id="109" w:author="Владимир" w:date="2016-05-12T14:56:00Z">
              <w:rPr>
                <w:rFonts w:ascii="Times New Roman" w:hAnsi="Times New Roman"/>
                <w:b/>
                <w:sz w:val="28"/>
                <w:szCs w:val="28"/>
                <w:lang w:val="en-US"/>
              </w:rPr>
            </w:rPrChange>
          </w:rPr>
          <w:t>Key words:</w:t>
        </w:r>
      </w:ins>
      <w:ins w:id="110" w:author="Владимир" w:date="2016-05-12T14:55:00Z">
        <w:r w:rsidR="00967A21" w:rsidRPr="00967A21">
          <w:rPr>
            <w:rFonts w:ascii="Times New Roman" w:hAnsi="Times New Roman"/>
            <w:sz w:val="24"/>
            <w:szCs w:val="24"/>
            <w:lang w:val="en-US"/>
            <w:rPrChange w:id="111" w:author="Владимир" w:date="2016-05-12T14:56:00Z">
              <w:rPr>
                <w:rFonts w:ascii="Times New Roman" w:hAnsi="Times New Roman"/>
                <w:b/>
                <w:sz w:val="28"/>
                <w:szCs w:val="28"/>
                <w:lang w:val="en-US"/>
              </w:rPr>
            </w:rPrChange>
          </w:rPr>
          <w:t xml:space="preserve"> Black Sea coast, </w:t>
        </w:r>
        <w:r w:rsidR="00967A21" w:rsidRPr="00967A21">
          <w:rPr>
            <w:rFonts w:ascii="Times New Roman" w:hAnsi="Times New Roman"/>
            <w:sz w:val="24"/>
            <w:szCs w:val="24"/>
            <w:lang w:val="en-US"/>
            <w:rPrChange w:id="112" w:author="Владимир" w:date="2016-05-12T14:56:00Z">
              <w:rPr>
                <w:rFonts w:ascii="Times New Roman" w:hAnsi="Times New Roman"/>
                <w:sz w:val="28"/>
                <w:szCs w:val="28"/>
                <w:lang w:val="en-US"/>
              </w:rPr>
            </w:rPrChange>
          </w:rPr>
          <w:t xml:space="preserve">tourism and recreation complex, </w:t>
        </w:r>
      </w:ins>
      <w:ins w:id="113" w:author="Владимир" w:date="2016-05-12T14:56:00Z">
        <w:r w:rsidR="00967A21" w:rsidRPr="00967A21">
          <w:rPr>
            <w:rFonts w:ascii="Times New Roman" w:hAnsi="Times New Roman"/>
            <w:sz w:val="24"/>
            <w:szCs w:val="24"/>
            <w:lang w:val="en-US"/>
            <w:rPrChange w:id="114" w:author="Владимир" w:date="2016-05-12T14:56:00Z">
              <w:rPr>
                <w:rFonts w:ascii="Times New Roman" w:hAnsi="Times New Roman"/>
                <w:sz w:val="28"/>
                <w:szCs w:val="28"/>
                <w:lang w:val="en-US"/>
              </w:rPr>
            </w:rPrChange>
          </w:rPr>
          <w:t>tourism, current trends.</w:t>
        </w:r>
      </w:ins>
    </w:p>
    <w:p w14:paraId="35600F24" w14:textId="77777777" w:rsidR="00082A2C" w:rsidRPr="00967A21" w:rsidRDefault="00082A2C" w:rsidP="00CF44D6">
      <w:pPr>
        <w:spacing w:after="0" w:line="312" w:lineRule="auto"/>
        <w:ind w:firstLine="709"/>
        <w:jc w:val="both"/>
        <w:rPr>
          <w:ins w:id="115" w:author="Владимир" w:date="2016-05-12T11:33:00Z"/>
          <w:rFonts w:ascii="Times New Roman" w:hAnsi="Times New Roman"/>
          <w:b/>
          <w:sz w:val="24"/>
          <w:szCs w:val="24"/>
          <w:lang w:val="en-US"/>
          <w:rPrChange w:id="116" w:author="Владимир" w:date="2016-05-12T14:56:00Z">
            <w:rPr>
              <w:ins w:id="117" w:author="Владимир" w:date="2016-05-12T11:33:00Z"/>
              <w:rFonts w:ascii="Times New Roman" w:hAnsi="Times New Roman"/>
              <w:b/>
              <w:sz w:val="28"/>
              <w:szCs w:val="28"/>
              <w:lang w:val="en-US"/>
            </w:rPr>
          </w:rPrChange>
        </w:rPr>
      </w:pPr>
    </w:p>
    <w:p w14:paraId="0CA7C4B6" w14:textId="2AA2F49F" w:rsidR="002572CA" w:rsidRPr="00967A21" w:rsidRDefault="002572CA">
      <w:pPr>
        <w:pStyle w:val="a3"/>
        <w:numPr>
          <w:ilvl w:val="0"/>
          <w:numId w:val="20"/>
        </w:numPr>
        <w:tabs>
          <w:tab w:val="left" w:pos="284"/>
          <w:tab w:val="left" w:pos="426"/>
        </w:tabs>
        <w:spacing w:after="0" w:line="312" w:lineRule="auto"/>
        <w:ind w:left="0" w:firstLine="0"/>
        <w:jc w:val="center"/>
        <w:rPr>
          <w:rFonts w:ascii="Times New Roman" w:hAnsi="Times New Roman"/>
          <w:smallCaps/>
          <w:sz w:val="24"/>
          <w:szCs w:val="24"/>
          <w:lang w:val="en-US"/>
          <w:rPrChange w:id="118" w:author="Владимир" w:date="2016-05-12T14:56:00Z">
            <w:rPr>
              <w:lang w:val="en-US"/>
            </w:rPr>
          </w:rPrChange>
        </w:rPr>
        <w:pPrChange w:id="119" w:author="Владимир" w:date="2016-05-12T11:39:00Z">
          <w:pPr>
            <w:spacing w:after="0" w:line="312" w:lineRule="auto"/>
            <w:ind w:firstLine="709"/>
            <w:jc w:val="both"/>
          </w:pPr>
        </w:pPrChange>
      </w:pPr>
      <w:r w:rsidRPr="00967A21">
        <w:rPr>
          <w:rFonts w:ascii="Times New Roman" w:hAnsi="Times New Roman"/>
          <w:smallCaps/>
          <w:sz w:val="24"/>
          <w:szCs w:val="24"/>
          <w:lang w:val="en-US"/>
          <w:rPrChange w:id="120" w:author="Владимир" w:date="2016-05-12T14:56:00Z">
            <w:rPr>
              <w:lang w:val="en-US"/>
            </w:rPr>
          </w:rPrChange>
        </w:rPr>
        <w:t>Introduction</w:t>
      </w:r>
    </w:p>
    <w:p w14:paraId="47F80B18" w14:textId="6F61FC35" w:rsidR="00082A2C" w:rsidRPr="00967A21" w:rsidRDefault="00082A2C">
      <w:pPr>
        <w:pStyle w:val="a3"/>
        <w:ind w:left="0" w:firstLine="720"/>
        <w:jc w:val="both"/>
        <w:rPr>
          <w:ins w:id="121" w:author="Владимир" w:date="2016-05-12T11:41:00Z"/>
          <w:rFonts w:ascii="Times New Roman" w:hAnsi="Times New Roman"/>
          <w:sz w:val="24"/>
          <w:szCs w:val="24"/>
          <w:lang w:val="en-US"/>
          <w:rPrChange w:id="122" w:author="Владимир" w:date="2016-05-12T14:56:00Z">
            <w:rPr>
              <w:ins w:id="123" w:author="Владимир" w:date="2016-05-12T11:41:00Z"/>
              <w:rFonts w:ascii="Times New Roman" w:hAnsi="Times New Roman"/>
              <w:sz w:val="28"/>
              <w:szCs w:val="28"/>
              <w:lang w:val="en-US"/>
            </w:rPr>
          </w:rPrChange>
        </w:rPr>
        <w:pPrChange w:id="124" w:author="Владимир" w:date="2016-05-12T11:41:00Z">
          <w:pPr>
            <w:pStyle w:val="a3"/>
          </w:pPr>
        </w:pPrChange>
      </w:pPr>
      <w:ins w:id="125" w:author="Владимир" w:date="2016-05-12T11:41:00Z">
        <w:r w:rsidRPr="00967A21">
          <w:rPr>
            <w:rFonts w:ascii="Times New Roman" w:hAnsi="Times New Roman"/>
            <w:sz w:val="24"/>
            <w:szCs w:val="24"/>
            <w:lang w:val="en-US"/>
            <w:rPrChange w:id="126" w:author="Владимир" w:date="2016-05-12T14:56:00Z">
              <w:rPr>
                <w:rFonts w:ascii="Times New Roman" w:hAnsi="Times New Roman"/>
                <w:sz w:val="28"/>
                <w:szCs w:val="28"/>
                <w:lang w:val="en-US"/>
              </w:rPr>
            </w:rPrChange>
          </w:rPr>
          <w:t xml:space="preserve">Black Sea coast has a number of natural features that define the high tourism and recreation potential of the territory. The unique combination of different resources </w:t>
        </w:r>
      </w:ins>
      <w:ins w:id="127" w:author="Владимир" w:date="2016-05-12T11:42:00Z">
        <w:r w:rsidRPr="00967A21">
          <w:rPr>
            <w:rFonts w:ascii="Times New Roman" w:hAnsi="Times New Roman"/>
            <w:sz w:val="24"/>
            <w:szCs w:val="24"/>
            <w:lang w:val="en-US"/>
            <w:rPrChange w:id="128" w:author="Владимир" w:date="2016-05-12T14:56:00Z">
              <w:rPr>
                <w:rFonts w:ascii="Times New Roman" w:hAnsi="Times New Roman"/>
                <w:sz w:val="28"/>
                <w:szCs w:val="28"/>
                <w:lang w:val="en-US"/>
              </w:rPr>
            </w:rPrChange>
          </w:rPr>
          <w:t xml:space="preserve">defines the high tourism and recreation potential of the territory and </w:t>
        </w:r>
      </w:ins>
      <w:ins w:id="129" w:author="Владимир" w:date="2016-05-12T11:41:00Z">
        <w:r w:rsidRPr="00967A21">
          <w:rPr>
            <w:rFonts w:ascii="Times New Roman" w:hAnsi="Times New Roman"/>
            <w:sz w:val="24"/>
            <w:szCs w:val="24"/>
            <w:lang w:val="en-US"/>
            <w:rPrChange w:id="130" w:author="Владимир" w:date="2016-05-12T14:56:00Z">
              <w:rPr>
                <w:rFonts w:ascii="Times New Roman" w:hAnsi="Times New Roman"/>
                <w:sz w:val="28"/>
                <w:szCs w:val="28"/>
                <w:lang w:val="en-US"/>
              </w:rPr>
            </w:rPrChange>
          </w:rPr>
          <w:t>creates conditions for the development of various forms of tourist activity</w:t>
        </w:r>
      </w:ins>
      <w:ins w:id="131" w:author="Владимир" w:date="2016-05-12T11:42:00Z">
        <w:r w:rsidRPr="00967A21">
          <w:rPr>
            <w:rFonts w:ascii="Times New Roman" w:hAnsi="Times New Roman"/>
            <w:sz w:val="24"/>
            <w:szCs w:val="24"/>
            <w:lang w:val="en-US"/>
            <w:rPrChange w:id="132" w:author="Владимир" w:date="2016-05-12T14:56:00Z">
              <w:rPr>
                <w:rFonts w:ascii="Times New Roman" w:hAnsi="Times New Roman"/>
                <w:sz w:val="28"/>
                <w:szCs w:val="28"/>
                <w:lang w:val="en-US"/>
              </w:rPr>
            </w:rPrChange>
          </w:rPr>
          <w:t>.</w:t>
        </w:r>
      </w:ins>
    </w:p>
    <w:p w14:paraId="1B32304B" w14:textId="11CE68CB" w:rsidR="002572CA" w:rsidRPr="00967A21" w:rsidDel="00082A2C" w:rsidRDefault="00670F2A">
      <w:pPr>
        <w:pStyle w:val="a3"/>
        <w:numPr>
          <w:ilvl w:val="0"/>
          <w:numId w:val="20"/>
        </w:numPr>
        <w:ind w:left="0" w:firstLine="720"/>
        <w:jc w:val="both"/>
        <w:rPr>
          <w:del w:id="133" w:author="Владимир" w:date="2016-05-12T11:41:00Z"/>
          <w:rFonts w:ascii="Times New Roman" w:hAnsi="Times New Roman"/>
          <w:sz w:val="24"/>
          <w:szCs w:val="24"/>
          <w:lang w:val="en-US"/>
          <w:rPrChange w:id="134" w:author="Владимир" w:date="2016-05-12T14:56:00Z">
            <w:rPr>
              <w:del w:id="135" w:author="Владимир" w:date="2016-05-12T11:41:00Z"/>
              <w:rFonts w:ascii="Times New Roman" w:hAnsi="Times New Roman"/>
              <w:sz w:val="28"/>
              <w:szCs w:val="28"/>
              <w:lang w:val="en-US"/>
            </w:rPr>
          </w:rPrChange>
        </w:rPr>
        <w:pPrChange w:id="136" w:author="Владимир" w:date="2016-05-12T11:41:00Z">
          <w:pPr>
            <w:pStyle w:val="a3"/>
            <w:numPr>
              <w:numId w:val="20"/>
            </w:numPr>
            <w:ind w:left="1429" w:hanging="720"/>
          </w:pPr>
        </w:pPrChange>
      </w:pPr>
      <w:ins w:id="137" w:author="Оля" w:date="2016-04-06T19:43:00Z">
        <w:del w:id="138" w:author="Владимир" w:date="2016-05-12T11:41:00Z">
          <w:r w:rsidRPr="00967A21" w:rsidDel="00082A2C">
            <w:rPr>
              <w:rFonts w:ascii="Times New Roman" w:hAnsi="Times New Roman"/>
              <w:sz w:val="24"/>
              <w:szCs w:val="24"/>
              <w:lang w:val="en-US"/>
              <w:rPrChange w:id="139" w:author="Владимир" w:date="2016-05-12T14:56:00Z">
                <w:rPr>
                  <w:rFonts w:ascii="Times New Roman" w:hAnsi="Times New Roman"/>
                  <w:sz w:val="28"/>
                  <w:szCs w:val="28"/>
                  <w:lang w:val="en-US"/>
                </w:rPr>
              </w:rPrChange>
            </w:rPr>
            <w:delText xml:space="preserve">The </w:delText>
          </w:r>
        </w:del>
      </w:ins>
      <w:del w:id="140" w:author="Владимир" w:date="2016-05-12T11:41:00Z">
        <w:r w:rsidR="002572CA" w:rsidRPr="00967A21" w:rsidDel="00082A2C">
          <w:rPr>
            <w:rFonts w:ascii="Times New Roman" w:hAnsi="Times New Roman"/>
            <w:sz w:val="24"/>
            <w:szCs w:val="24"/>
            <w:lang w:val="en-US"/>
            <w:rPrChange w:id="141" w:author="Владимир" w:date="2016-05-12T14:56:00Z">
              <w:rPr>
                <w:rFonts w:ascii="Times New Roman" w:hAnsi="Times New Roman"/>
                <w:sz w:val="28"/>
                <w:szCs w:val="28"/>
                <w:lang w:val="en-US"/>
              </w:rPr>
            </w:rPrChange>
          </w:rPr>
          <w:delText>Western Caucasus is a part of the Caucasus mountain range, located to the west of Mount Elbrus. The territory</w:delText>
        </w:r>
      </w:del>
      <w:ins w:id="142" w:author="Оля" w:date="2016-04-06T16:14:00Z">
        <w:del w:id="143" w:author="Владимир" w:date="2016-05-12T11:41:00Z">
          <w:r w:rsidR="00EF6EB4" w:rsidRPr="00967A21" w:rsidDel="00082A2C">
            <w:rPr>
              <w:rFonts w:ascii="Times New Roman" w:hAnsi="Times New Roman"/>
              <w:sz w:val="24"/>
              <w:szCs w:val="24"/>
              <w:lang w:val="en-US"/>
              <w:rPrChange w:id="144" w:author="Владимир" w:date="2016-05-12T14:56:00Z">
                <w:rPr>
                  <w:rFonts w:ascii="Times New Roman" w:hAnsi="Times New Roman"/>
                  <w:sz w:val="28"/>
                  <w:szCs w:val="28"/>
                  <w:lang w:val="en-US"/>
                </w:rPr>
              </w:rPrChange>
            </w:rPr>
            <w:delText xml:space="preserve"> of</w:delText>
          </w:r>
        </w:del>
      </w:ins>
      <w:del w:id="145" w:author="Владимир" w:date="2016-05-12T11:41:00Z">
        <w:r w:rsidR="002572CA" w:rsidRPr="00967A21" w:rsidDel="00082A2C">
          <w:rPr>
            <w:rFonts w:ascii="Times New Roman" w:hAnsi="Times New Roman"/>
            <w:sz w:val="24"/>
            <w:szCs w:val="24"/>
            <w:lang w:val="en-US"/>
            <w:rPrChange w:id="146" w:author="Владимир" w:date="2016-05-12T14:56:00Z">
              <w:rPr>
                <w:rFonts w:ascii="Times New Roman" w:hAnsi="Times New Roman"/>
                <w:sz w:val="28"/>
                <w:szCs w:val="28"/>
                <w:lang w:val="en-US"/>
              </w:rPr>
            </w:rPrChange>
          </w:rPr>
          <w:delText xml:space="preserve"> the Western Caucasus consists of </w:delText>
        </w:r>
      </w:del>
      <w:ins w:id="147" w:author="Оля" w:date="2016-04-06T16:15:00Z">
        <w:del w:id="148" w:author="Владимир" w:date="2016-05-12T11:41:00Z">
          <w:r w:rsidR="00EF6EB4" w:rsidRPr="00967A21" w:rsidDel="00082A2C">
            <w:rPr>
              <w:rFonts w:ascii="Times New Roman" w:hAnsi="Times New Roman"/>
              <w:sz w:val="24"/>
              <w:szCs w:val="24"/>
              <w:lang w:val="en-US"/>
              <w:rPrChange w:id="149" w:author="Владимир" w:date="2016-05-12T14:56:00Z">
                <w:rPr>
                  <w:rFonts w:ascii="Times New Roman" w:hAnsi="Times New Roman"/>
                  <w:sz w:val="28"/>
                  <w:szCs w:val="28"/>
                  <w:lang w:val="en-US"/>
                </w:rPr>
              </w:rPrChange>
            </w:rPr>
            <w:delText xml:space="preserve">the Republic </w:delText>
          </w:r>
        </w:del>
      </w:ins>
      <w:del w:id="150" w:author="Владимир" w:date="2016-05-12T11:41:00Z">
        <w:r w:rsidR="002572CA" w:rsidRPr="00967A21" w:rsidDel="00082A2C">
          <w:rPr>
            <w:rFonts w:ascii="Times New Roman" w:hAnsi="Times New Roman"/>
            <w:sz w:val="24"/>
            <w:szCs w:val="24"/>
            <w:lang w:val="en-US"/>
            <w:rPrChange w:id="151" w:author="Владимир" w:date="2016-05-12T14:56:00Z">
              <w:rPr>
                <w:rFonts w:ascii="Times New Roman" w:hAnsi="Times New Roman"/>
                <w:sz w:val="28"/>
                <w:szCs w:val="28"/>
                <w:lang w:val="en-US"/>
              </w:rPr>
            </w:rPrChange>
          </w:rPr>
          <w:delText xml:space="preserve">of Karachay-Cherkessia, </w:delText>
        </w:r>
      </w:del>
      <w:ins w:id="152" w:author="Оля" w:date="2016-04-07T17:40:00Z">
        <w:del w:id="153" w:author="Владимир" w:date="2016-05-12T11:41:00Z">
          <w:r w:rsidR="00E24CD3" w:rsidRPr="00967A21" w:rsidDel="00082A2C">
            <w:rPr>
              <w:rFonts w:ascii="Times New Roman" w:hAnsi="Times New Roman"/>
              <w:sz w:val="24"/>
              <w:szCs w:val="24"/>
              <w:lang w:val="en-US"/>
              <w:rPrChange w:id="154" w:author="Владимир" w:date="2016-05-12T14:56:00Z">
                <w:rPr>
                  <w:rFonts w:ascii="Times New Roman" w:hAnsi="Times New Roman"/>
                  <w:sz w:val="28"/>
                  <w:szCs w:val="28"/>
                  <w:lang w:val="en-US"/>
                </w:rPr>
              </w:rPrChange>
            </w:rPr>
            <w:delText xml:space="preserve">the </w:delText>
          </w:r>
        </w:del>
      </w:ins>
      <w:del w:id="155" w:author="Владимир" w:date="2016-05-12T11:41:00Z">
        <w:r w:rsidR="002572CA" w:rsidRPr="00967A21" w:rsidDel="00082A2C">
          <w:rPr>
            <w:rFonts w:ascii="Times New Roman" w:hAnsi="Times New Roman"/>
            <w:sz w:val="24"/>
            <w:szCs w:val="24"/>
            <w:lang w:val="en-US"/>
            <w:rPrChange w:id="156" w:author="Владимир" w:date="2016-05-12T14:56:00Z">
              <w:rPr>
                <w:rFonts w:ascii="Times New Roman" w:hAnsi="Times New Roman"/>
                <w:sz w:val="28"/>
                <w:szCs w:val="28"/>
                <w:lang w:val="en-US"/>
              </w:rPr>
            </w:rPrChange>
          </w:rPr>
          <w:delText>Krasnodar Region, the Republic of Adygea and the Republic of Abkhazia.</w:delText>
        </w:r>
      </w:del>
    </w:p>
    <w:p w14:paraId="6F736D3B" w14:textId="582AF4E9" w:rsidR="002572CA" w:rsidRPr="00967A21" w:rsidRDefault="002572CA">
      <w:pPr>
        <w:pStyle w:val="a3"/>
        <w:ind w:left="0" w:firstLine="720"/>
        <w:jc w:val="both"/>
        <w:rPr>
          <w:rFonts w:ascii="Times New Roman" w:hAnsi="Times New Roman"/>
          <w:sz w:val="24"/>
          <w:szCs w:val="24"/>
          <w:lang w:val="en-US"/>
          <w:rPrChange w:id="157" w:author="Владимир" w:date="2016-05-12T14:56:00Z">
            <w:rPr>
              <w:rFonts w:ascii="Times New Roman" w:hAnsi="Times New Roman"/>
              <w:sz w:val="28"/>
              <w:szCs w:val="28"/>
              <w:lang w:val="en-US"/>
            </w:rPr>
          </w:rPrChange>
        </w:rPr>
        <w:pPrChange w:id="158" w:author="Владимир" w:date="2016-05-12T11:41:00Z">
          <w:pPr>
            <w:pStyle w:val="a3"/>
          </w:pPr>
        </w:pPrChange>
      </w:pPr>
      <w:del w:id="159" w:author="Владимир" w:date="2016-05-12T11:42:00Z">
        <w:r w:rsidRPr="00967A21" w:rsidDel="00082A2C">
          <w:rPr>
            <w:rFonts w:ascii="Times New Roman" w:hAnsi="Times New Roman"/>
            <w:sz w:val="24"/>
            <w:szCs w:val="24"/>
            <w:lang w:val="en-US"/>
            <w:rPrChange w:id="160" w:author="Владимир" w:date="2016-05-12T14:56:00Z">
              <w:rPr>
                <w:rFonts w:ascii="Times New Roman" w:hAnsi="Times New Roman"/>
                <w:sz w:val="28"/>
                <w:szCs w:val="28"/>
                <w:lang w:val="en-US"/>
              </w:rPr>
            </w:rPrChange>
          </w:rPr>
          <w:delText xml:space="preserve">The region has a number of natural features that define the high tourism and recreation potential of the territory. The unique combination of different forms of relief (altitude difference </w:delText>
        </w:r>
        <w:smartTag w:uri="urn:schemas-microsoft-com:office:smarttags" w:element="metricconverter">
          <w:smartTagPr>
            <w:attr w:name="ProductID" w:val="5642 m"/>
          </w:smartTagPr>
          <w:r w:rsidRPr="00967A21" w:rsidDel="00082A2C">
            <w:rPr>
              <w:rFonts w:ascii="Times New Roman" w:hAnsi="Times New Roman"/>
              <w:sz w:val="24"/>
              <w:szCs w:val="24"/>
              <w:lang w:val="en-US"/>
              <w:rPrChange w:id="161" w:author="Владимир" w:date="2016-05-12T14:56:00Z">
                <w:rPr>
                  <w:rFonts w:ascii="Times New Roman" w:hAnsi="Times New Roman"/>
                  <w:sz w:val="28"/>
                  <w:szCs w:val="28"/>
                  <w:lang w:val="en-US"/>
                </w:rPr>
              </w:rPrChange>
            </w:rPr>
            <w:delText>5642 m</w:delText>
          </w:r>
        </w:smartTag>
        <w:r w:rsidRPr="00967A21" w:rsidDel="00082A2C">
          <w:rPr>
            <w:rFonts w:ascii="Times New Roman" w:hAnsi="Times New Roman"/>
            <w:sz w:val="24"/>
            <w:szCs w:val="24"/>
            <w:lang w:val="en-US"/>
            <w:rPrChange w:id="162" w:author="Владимир" w:date="2016-05-12T14:56:00Z">
              <w:rPr>
                <w:rFonts w:ascii="Times New Roman" w:hAnsi="Times New Roman"/>
                <w:sz w:val="28"/>
                <w:szCs w:val="28"/>
                <w:lang w:val="en-US"/>
              </w:rPr>
            </w:rPrChange>
          </w:rPr>
          <w:delText xml:space="preserve">) creates conditions for the development of various forms of tourist activity here. </w:delText>
        </w:r>
      </w:del>
      <w:r w:rsidRPr="00967A21">
        <w:rPr>
          <w:rFonts w:ascii="Times New Roman" w:hAnsi="Times New Roman"/>
          <w:sz w:val="24"/>
          <w:szCs w:val="24"/>
          <w:lang w:val="en-US"/>
          <w:rPrChange w:id="163" w:author="Владимир" w:date="2016-05-12T14:56:00Z">
            <w:rPr>
              <w:rFonts w:ascii="Times New Roman" w:hAnsi="Times New Roman"/>
              <w:sz w:val="28"/>
              <w:szCs w:val="28"/>
              <w:lang w:val="en-US"/>
            </w:rPr>
          </w:rPrChange>
        </w:rPr>
        <w:t xml:space="preserve">In view of the existing tourism industry (accommodation facilities, entertainment companies, etc.) and </w:t>
      </w:r>
      <w:proofErr w:type="gramStart"/>
      <w:r w:rsidRPr="00967A21">
        <w:rPr>
          <w:rFonts w:ascii="Times New Roman" w:hAnsi="Times New Roman"/>
          <w:sz w:val="24"/>
          <w:szCs w:val="24"/>
          <w:lang w:val="en-US"/>
          <w:rPrChange w:id="164" w:author="Владимир" w:date="2016-05-12T14:56:00Z">
            <w:rPr>
              <w:rFonts w:ascii="Times New Roman" w:hAnsi="Times New Roman"/>
              <w:sz w:val="28"/>
              <w:szCs w:val="28"/>
              <w:lang w:val="en-US"/>
            </w:rPr>
          </w:rPrChange>
        </w:rPr>
        <w:t>infrastructure</w:t>
      </w:r>
      <w:proofErr w:type="gramEnd"/>
      <w:r w:rsidRPr="00967A21">
        <w:rPr>
          <w:rFonts w:ascii="Times New Roman" w:hAnsi="Times New Roman"/>
          <w:sz w:val="24"/>
          <w:szCs w:val="24"/>
          <w:lang w:val="en-US"/>
          <w:rPrChange w:id="165" w:author="Владимир" w:date="2016-05-12T14:56:00Z">
            <w:rPr>
              <w:rFonts w:ascii="Times New Roman" w:hAnsi="Times New Roman"/>
              <w:sz w:val="28"/>
              <w:szCs w:val="28"/>
              <w:lang w:val="en-US"/>
            </w:rPr>
          </w:rPrChange>
        </w:rPr>
        <w:t xml:space="preserve"> we can talk about conditions for the development of almost all types of tourism:</w:t>
      </w:r>
    </w:p>
    <w:p w14:paraId="3A327548" w14:textId="77777777" w:rsidR="002572CA" w:rsidRPr="00967A21" w:rsidRDefault="002572CA">
      <w:pPr>
        <w:pStyle w:val="a3"/>
        <w:numPr>
          <w:ilvl w:val="0"/>
          <w:numId w:val="2"/>
        </w:numPr>
        <w:tabs>
          <w:tab w:val="left" w:pos="993"/>
        </w:tabs>
        <w:spacing w:after="0" w:line="312" w:lineRule="auto"/>
        <w:ind w:left="0" w:firstLine="709"/>
        <w:jc w:val="both"/>
        <w:rPr>
          <w:rFonts w:ascii="Times New Roman" w:hAnsi="Times New Roman"/>
          <w:sz w:val="24"/>
          <w:szCs w:val="24"/>
          <w:lang w:val="en-US"/>
          <w:rPrChange w:id="166" w:author="Владимир" w:date="2016-05-12T14:56:00Z">
            <w:rPr>
              <w:rFonts w:ascii="Times New Roman" w:hAnsi="Times New Roman"/>
              <w:sz w:val="28"/>
              <w:szCs w:val="28"/>
              <w:lang w:val="en-US"/>
            </w:rPr>
          </w:rPrChange>
        </w:rPr>
        <w:pPrChange w:id="167" w:author="Владимир" w:date="2016-05-12T14:58:00Z">
          <w:pPr>
            <w:pStyle w:val="a3"/>
            <w:numPr>
              <w:numId w:val="2"/>
            </w:numPr>
            <w:spacing w:after="0" w:line="312" w:lineRule="auto"/>
            <w:ind w:left="0" w:firstLine="709"/>
            <w:jc w:val="both"/>
          </w:pPr>
        </w:pPrChange>
      </w:pPr>
      <w:r w:rsidRPr="00967A21">
        <w:rPr>
          <w:rFonts w:ascii="Times New Roman" w:hAnsi="Times New Roman"/>
          <w:sz w:val="24"/>
          <w:szCs w:val="24"/>
          <w:lang w:val="en-US"/>
          <w:rPrChange w:id="168" w:author="Владимир" w:date="2016-05-12T14:56:00Z">
            <w:rPr>
              <w:rFonts w:ascii="Times New Roman" w:hAnsi="Times New Roman"/>
              <w:sz w:val="28"/>
              <w:szCs w:val="28"/>
              <w:lang w:val="en-US"/>
            </w:rPr>
          </w:rPrChange>
        </w:rPr>
        <w:t xml:space="preserve">cultural, educational and historical </w:t>
      </w:r>
    </w:p>
    <w:p w14:paraId="3CCA26F2" w14:textId="77777777" w:rsidR="002572CA" w:rsidRPr="00967A21" w:rsidRDefault="002572CA">
      <w:pPr>
        <w:pStyle w:val="a3"/>
        <w:numPr>
          <w:ilvl w:val="0"/>
          <w:numId w:val="2"/>
        </w:numPr>
        <w:tabs>
          <w:tab w:val="left" w:pos="993"/>
        </w:tabs>
        <w:spacing w:after="0" w:line="312" w:lineRule="auto"/>
        <w:ind w:left="0" w:firstLine="709"/>
        <w:jc w:val="both"/>
        <w:rPr>
          <w:rFonts w:ascii="Times New Roman" w:hAnsi="Times New Roman"/>
          <w:sz w:val="24"/>
          <w:szCs w:val="24"/>
          <w:lang w:val="en-US"/>
          <w:rPrChange w:id="169" w:author="Владимир" w:date="2016-05-12T14:56:00Z">
            <w:rPr>
              <w:rFonts w:ascii="Times New Roman" w:hAnsi="Times New Roman"/>
              <w:sz w:val="28"/>
              <w:szCs w:val="28"/>
              <w:lang w:val="en-US"/>
            </w:rPr>
          </w:rPrChange>
        </w:rPr>
        <w:pPrChange w:id="170" w:author="Владимир" w:date="2016-05-12T14:58:00Z">
          <w:pPr>
            <w:pStyle w:val="a3"/>
            <w:numPr>
              <w:numId w:val="2"/>
            </w:numPr>
            <w:spacing w:after="0" w:line="312" w:lineRule="auto"/>
            <w:ind w:left="0" w:firstLine="709"/>
            <w:jc w:val="both"/>
          </w:pPr>
        </w:pPrChange>
      </w:pPr>
      <w:r w:rsidRPr="00967A21">
        <w:rPr>
          <w:rFonts w:ascii="Times New Roman" w:hAnsi="Times New Roman"/>
          <w:sz w:val="24"/>
          <w:szCs w:val="24"/>
          <w:lang w:val="en-US"/>
          <w:rPrChange w:id="171" w:author="Владимир" w:date="2016-05-12T14:56:00Z">
            <w:rPr>
              <w:rFonts w:ascii="Times New Roman" w:hAnsi="Times New Roman"/>
              <w:sz w:val="28"/>
              <w:szCs w:val="28"/>
              <w:lang w:val="en-US"/>
            </w:rPr>
          </w:rPrChange>
        </w:rPr>
        <w:t xml:space="preserve">health and resort </w:t>
      </w:r>
    </w:p>
    <w:p w14:paraId="3244D8F2" w14:textId="77777777" w:rsidR="002572CA" w:rsidRPr="00967A21" w:rsidRDefault="002572CA">
      <w:pPr>
        <w:pStyle w:val="a3"/>
        <w:numPr>
          <w:ilvl w:val="0"/>
          <w:numId w:val="2"/>
        </w:numPr>
        <w:tabs>
          <w:tab w:val="left" w:pos="993"/>
        </w:tabs>
        <w:spacing w:after="0" w:line="312" w:lineRule="auto"/>
        <w:ind w:left="0" w:firstLine="709"/>
        <w:jc w:val="both"/>
        <w:rPr>
          <w:rFonts w:ascii="Times New Roman" w:hAnsi="Times New Roman"/>
          <w:sz w:val="24"/>
          <w:szCs w:val="24"/>
          <w:lang w:val="en-US"/>
          <w:rPrChange w:id="172" w:author="Владимир" w:date="2016-05-12T14:56:00Z">
            <w:rPr>
              <w:rFonts w:ascii="Times New Roman" w:hAnsi="Times New Roman"/>
              <w:sz w:val="28"/>
              <w:szCs w:val="28"/>
              <w:lang w:val="en-US"/>
            </w:rPr>
          </w:rPrChange>
        </w:rPr>
        <w:pPrChange w:id="173" w:author="Владимир" w:date="2016-05-12T14:58:00Z">
          <w:pPr>
            <w:pStyle w:val="a3"/>
            <w:numPr>
              <w:numId w:val="2"/>
            </w:numPr>
            <w:spacing w:after="0" w:line="312" w:lineRule="auto"/>
            <w:ind w:left="0" w:firstLine="709"/>
            <w:jc w:val="both"/>
          </w:pPr>
        </w:pPrChange>
      </w:pPr>
      <w:r w:rsidRPr="00967A21">
        <w:rPr>
          <w:rFonts w:ascii="Times New Roman" w:hAnsi="Times New Roman"/>
          <w:sz w:val="24"/>
          <w:szCs w:val="24"/>
          <w:lang w:val="en-US"/>
          <w:rPrChange w:id="174" w:author="Владимир" w:date="2016-05-12T14:56:00Z">
            <w:rPr>
              <w:rFonts w:ascii="Times New Roman" w:hAnsi="Times New Roman"/>
              <w:sz w:val="28"/>
              <w:szCs w:val="28"/>
              <w:lang w:val="en-US"/>
            </w:rPr>
          </w:rPrChange>
        </w:rPr>
        <w:t xml:space="preserve">children </w:t>
      </w:r>
    </w:p>
    <w:p w14:paraId="16439D40" w14:textId="77777777" w:rsidR="002572CA" w:rsidRPr="00967A21" w:rsidRDefault="002572CA">
      <w:pPr>
        <w:pStyle w:val="a3"/>
        <w:numPr>
          <w:ilvl w:val="0"/>
          <w:numId w:val="2"/>
        </w:numPr>
        <w:tabs>
          <w:tab w:val="left" w:pos="993"/>
        </w:tabs>
        <w:spacing w:after="0" w:line="312" w:lineRule="auto"/>
        <w:ind w:left="0" w:firstLine="709"/>
        <w:jc w:val="both"/>
        <w:rPr>
          <w:rFonts w:ascii="Times New Roman" w:hAnsi="Times New Roman"/>
          <w:sz w:val="24"/>
          <w:szCs w:val="24"/>
          <w:lang w:val="en-US"/>
          <w:rPrChange w:id="175" w:author="Владимир" w:date="2016-05-12T14:56:00Z">
            <w:rPr>
              <w:rFonts w:ascii="Times New Roman" w:hAnsi="Times New Roman"/>
              <w:sz w:val="28"/>
              <w:szCs w:val="28"/>
              <w:lang w:val="en-US"/>
            </w:rPr>
          </w:rPrChange>
        </w:rPr>
        <w:pPrChange w:id="176" w:author="Владимир" w:date="2016-05-12T14:58:00Z">
          <w:pPr>
            <w:pStyle w:val="a3"/>
            <w:numPr>
              <w:numId w:val="2"/>
            </w:numPr>
            <w:spacing w:after="0" w:line="312" w:lineRule="auto"/>
            <w:ind w:left="0" w:firstLine="709"/>
            <w:jc w:val="both"/>
          </w:pPr>
        </w:pPrChange>
      </w:pPr>
      <w:r w:rsidRPr="00967A21">
        <w:rPr>
          <w:rFonts w:ascii="Times New Roman" w:hAnsi="Times New Roman"/>
          <w:sz w:val="24"/>
          <w:szCs w:val="24"/>
          <w:lang w:val="en-US"/>
          <w:rPrChange w:id="177" w:author="Владимир" w:date="2016-05-12T14:56:00Z">
            <w:rPr>
              <w:rFonts w:ascii="Times New Roman" w:hAnsi="Times New Roman"/>
              <w:sz w:val="28"/>
              <w:szCs w:val="28"/>
              <w:lang w:val="en-US"/>
            </w:rPr>
          </w:rPrChange>
        </w:rPr>
        <w:t>ecological</w:t>
      </w:r>
    </w:p>
    <w:p w14:paraId="3AF451DA" w14:textId="77777777" w:rsidR="002572CA" w:rsidRPr="00967A21" w:rsidRDefault="002572CA">
      <w:pPr>
        <w:pStyle w:val="a3"/>
        <w:numPr>
          <w:ilvl w:val="0"/>
          <w:numId w:val="2"/>
        </w:numPr>
        <w:tabs>
          <w:tab w:val="left" w:pos="993"/>
        </w:tabs>
        <w:spacing w:after="0" w:line="312" w:lineRule="auto"/>
        <w:ind w:left="0" w:firstLine="709"/>
        <w:jc w:val="both"/>
        <w:rPr>
          <w:rFonts w:ascii="Times New Roman" w:hAnsi="Times New Roman"/>
          <w:sz w:val="24"/>
          <w:szCs w:val="24"/>
          <w:lang w:val="en-US"/>
          <w:rPrChange w:id="178" w:author="Владимир" w:date="2016-05-12T14:56:00Z">
            <w:rPr>
              <w:rFonts w:ascii="Times New Roman" w:hAnsi="Times New Roman"/>
              <w:sz w:val="28"/>
              <w:szCs w:val="28"/>
              <w:lang w:val="en-US"/>
            </w:rPr>
          </w:rPrChange>
        </w:rPr>
        <w:pPrChange w:id="179" w:author="Владимир" w:date="2016-05-12T14:58:00Z">
          <w:pPr>
            <w:pStyle w:val="a3"/>
            <w:numPr>
              <w:numId w:val="2"/>
            </w:numPr>
            <w:spacing w:after="0" w:line="312" w:lineRule="auto"/>
            <w:ind w:left="0" w:firstLine="709"/>
            <w:jc w:val="both"/>
          </w:pPr>
        </w:pPrChange>
      </w:pPr>
      <w:r w:rsidRPr="00967A21">
        <w:rPr>
          <w:rFonts w:ascii="Times New Roman" w:hAnsi="Times New Roman"/>
          <w:sz w:val="24"/>
          <w:szCs w:val="24"/>
          <w:lang w:val="en-US"/>
          <w:rPrChange w:id="180" w:author="Владимир" w:date="2016-05-12T14:56:00Z">
            <w:rPr>
              <w:rFonts w:ascii="Times New Roman" w:hAnsi="Times New Roman"/>
              <w:sz w:val="28"/>
              <w:szCs w:val="28"/>
              <w:lang w:val="en-US"/>
            </w:rPr>
          </w:rPrChange>
        </w:rPr>
        <w:t xml:space="preserve">business </w:t>
      </w:r>
    </w:p>
    <w:p w14:paraId="49F4FB7A" w14:textId="77777777" w:rsidR="002572CA" w:rsidRPr="00967A21" w:rsidRDefault="002572CA">
      <w:pPr>
        <w:pStyle w:val="a3"/>
        <w:numPr>
          <w:ilvl w:val="0"/>
          <w:numId w:val="2"/>
        </w:numPr>
        <w:tabs>
          <w:tab w:val="left" w:pos="993"/>
        </w:tabs>
        <w:spacing w:after="0" w:line="312" w:lineRule="auto"/>
        <w:ind w:left="0" w:firstLine="709"/>
        <w:jc w:val="both"/>
        <w:rPr>
          <w:rFonts w:ascii="Times New Roman" w:hAnsi="Times New Roman"/>
          <w:sz w:val="24"/>
          <w:szCs w:val="24"/>
          <w:lang w:val="en-US"/>
          <w:rPrChange w:id="181" w:author="Владимир" w:date="2016-05-12T14:56:00Z">
            <w:rPr>
              <w:rFonts w:ascii="Times New Roman" w:hAnsi="Times New Roman"/>
              <w:sz w:val="28"/>
              <w:szCs w:val="28"/>
              <w:lang w:val="en-US"/>
            </w:rPr>
          </w:rPrChange>
        </w:rPr>
        <w:pPrChange w:id="182" w:author="Владимир" w:date="2016-05-12T14:58:00Z">
          <w:pPr>
            <w:pStyle w:val="a3"/>
            <w:numPr>
              <w:numId w:val="2"/>
            </w:numPr>
            <w:spacing w:after="0" w:line="312" w:lineRule="auto"/>
            <w:ind w:left="0" w:firstLine="709"/>
            <w:jc w:val="both"/>
          </w:pPr>
        </w:pPrChange>
      </w:pPr>
      <w:r w:rsidRPr="00967A21">
        <w:rPr>
          <w:rFonts w:ascii="Times New Roman" w:hAnsi="Times New Roman"/>
          <w:sz w:val="24"/>
          <w:szCs w:val="24"/>
          <w:lang w:val="en-US"/>
          <w:rPrChange w:id="183" w:author="Владимир" w:date="2016-05-12T14:56:00Z">
            <w:rPr>
              <w:rFonts w:ascii="Times New Roman" w:hAnsi="Times New Roman"/>
              <w:sz w:val="28"/>
              <w:szCs w:val="28"/>
              <w:lang w:val="en-US"/>
            </w:rPr>
          </w:rPrChange>
        </w:rPr>
        <w:t xml:space="preserve">ethnographic </w:t>
      </w:r>
    </w:p>
    <w:p w14:paraId="566044A5" w14:textId="77777777" w:rsidR="002572CA" w:rsidRPr="00967A21" w:rsidRDefault="002572CA">
      <w:pPr>
        <w:pStyle w:val="a3"/>
        <w:numPr>
          <w:ilvl w:val="0"/>
          <w:numId w:val="2"/>
        </w:numPr>
        <w:tabs>
          <w:tab w:val="left" w:pos="993"/>
        </w:tabs>
        <w:spacing w:after="0" w:line="312" w:lineRule="auto"/>
        <w:ind w:left="0" w:firstLine="709"/>
        <w:jc w:val="both"/>
        <w:rPr>
          <w:rFonts w:ascii="Times New Roman" w:hAnsi="Times New Roman"/>
          <w:sz w:val="24"/>
          <w:szCs w:val="24"/>
          <w:lang w:val="en-US"/>
          <w:rPrChange w:id="184" w:author="Владимир" w:date="2016-05-12T14:56:00Z">
            <w:rPr>
              <w:rFonts w:ascii="Times New Roman" w:hAnsi="Times New Roman"/>
              <w:sz w:val="28"/>
              <w:szCs w:val="28"/>
              <w:lang w:val="en-US"/>
            </w:rPr>
          </w:rPrChange>
        </w:rPr>
        <w:pPrChange w:id="185" w:author="Владимир" w:date="2016-05-12T14:58:00Z">
          <w:pPr>
            <w:pStyle w:val="a3"/>
            <w:numPr>
              <w:numId w:val="2"/>
            </w:numPr>
            <w:spacing w:after="0" w:line="312" w:lineRule="auto"/>
            <w:ind w:left="0" w:firstLine="709"/>
            <w:jc w:val="both"/>
          </w:pPr>
        </w:pPrChange>
      </w:pPr>
      <w:r w:rsidRPr="00967A21">
        <w:rPr>
          <w:rFonts w:ascii="Times New Roman" w:hAnsi="Times New Roman"/>
          <w:sz w:val="24"/>
          <w:szCs w:val="24"/>
          <w:lang w:val="en-US"/>
          <w:rPrChange w:id="186" w:author="Владимир" w:date="2016-05-12T14:56:00Z">
            <w:rPr>
              <w:rFonts w:ascii="Times New Roman" w:hAnsi="Times New Roman"/>
              <w:sz w:val="28"/>
              <w:szCs w:val="28"/>
              <w:lang w:val="en-US"/>
            </w:rPr>
          </w:rPrChange>
        </w:rPr>
        <w:t xml:space="preserve">religious </w:t>
      </w:r>
    </w:p>
    <w:p w14:paraId="4636592A" w14:textId="77777777" w:rsidR="002572CA" w:rsidRPr="00967A21" w:rsidRDefault="002572CA">
      <w:pPr>
        <w:pStyle w:val="a3"/>
        <w:numPr>
          <w:ilvl w:val="0"/>
          <w:numId w:val="2"/>
        </w:numPr>
        <w:tabs>
          <w:tab w:val="left" w:pos="993"/>
        </w:tabs>
        <w:spacing w:after="0" w:line="312" w:lineRule="auto"/>
        <w:ind w:left="0" w:firstLine="709"/>
        <w:jc w:val="both"/>
        <w:rPr>
          <w:rFonts w:ascii="Times New Roman" w:hAnsi="Times New Roman"/>
          <w:sz w:val="24"/>
          <w:szCs w:val="24"/>
          <w:lang w:val="en-US"/>
          <w:rPrChange w:id="187" w:author="Владимир" w:date="2016-05-12T14:56:00Z">
            <w:rPr>
              <w:rFonts w:ascii="Times New Roman" w:hAnsi="Times New Roman"/>
              <w:sz w:val="28"/>
              <w:szCs w:val="28"/>
              <w:lang w:val="en-US"/>
            </w:rPr>
          </w:rPrChange>
        </w:rPr>
        <w:pPrChange w:id="188" w:author="Владимир" w:date="2016-05-12T14:58:00Z">
          <w:pPr>
            <w:pStyle w:val="a3"/>
            <w:numPr>
              <w:numId w:val="2"/>
            </w:numPr>
            <w:spacing w:after="0" w:line="312" w:lineRule="auto"/>
            <w:ind w:left="0" w:firstLine="709"/>
            <w:jc w:val="both"/>
          </w:pPr>
        </w:pPrChange>
      </w:pPr>
      <w:commentRangeStart w:id="189"/>
      <w:del w:id="190" w:author="Оля" w:date="2016-04-06T18:29:00Z">
        <w:r w:rsidRPr="00967A21" w:rsidDel="00CA35C5">
          <w:rPr>
            <w:rFonts w:ascii="Times New Roman" w:hAnsi="Times New Roman"/>
            <w:sz w:val="24"/>
            <w:szCs w:val="24"/>
            <w:lang w:val="en-US"/>
            <w:rPrChange w:id="191" w:author="Владимир" w:date="2016-05-12T14:56:00Z">
              <w:rPr>
                <w:rFonts w:ascii="Times New Roman" w:hAnsi="Times New Roman"/>
                <w:sz w:val="28"/>
                <w:szCs w:val="28"/>
                <w:lang w:val="en-US"/>
              </w:rPr>
            </w:rPrChange>
          </w:rPr>
          <w:delText>agrotourism</w:delText>
        </w:r>
      </w:del>
      <w:commentRangeEnd w:id="189"/>
      <w:r w:rsidR="00CA35C5" w:rsidRPr="00967A21">
        <w:rPr>
          <w:rStyle w:val="a8"/>
          <w:rFonts w:ascii="Times New Roman" w:hAnsi="Times New Roman"/>
          <w:sz w:val="24"/>
          <w:szCs w:val="24"/>
          <w:rPrChange w:id="192" w:author="Владимир" w:date="2016-05-12T14:56:00Z">
            <w:rPr>
              <w:rStyle w:val="a8"/>
            </w:rPr>
          </w:rPrChange>
        </w:rPr>
        <w:commentReference w:id="189"/>
      </w:r>
      <w:del w:id="193" w:author="Оля" w:date="2016-04-06T18:29:00Z">
        <w:r w:rsidRPr="00967A21" w:rsidDel="00CA35C5">
          <w:rPr>
            <w:rFonts w:ascii="Times New Roman" w:hAnsi="Times New Roman"/>
            <w:sz w:val="24"/>
            <w:szCs w:val="24"/>
            <w:lang w:val="en-US"/>
            <w:rPrChange w:id="194" w:author="Владимир" w:date="2016-05-12T14:56:00Z">
              <w:rPr>
                <w:rFonts w:ascii="Times New Roman" w:hAnsi="Times New Roman"/>
                <w:sz w:val="28"/>
                <w:szCs w:val="28"/>
                <w:lang w:val="en-US"/>
              </w:rPr>
            </w:rPrChange>
          </w:rPr>
          <w:delText xml:space="preserve"> </w:delText>
        </w:r>
      </w:del>
      <w:proofErr w:type="spellStart"/>
      <w:ins w:id="195" w:author="Оля" w:date="2016-04-06T18:29:00Z">
        <w:r w:rsidR="00CA35C5" w:rsidRPr="00967A21">
          <w:rPr>
            <w:rFonts w:ascii="Times New Roman" w:hAnsi="Times New Roman"/>
            <w:sz w:val="24"/>
            <w:szCs w:val="24"/>
            <w:lang w:val="en-US"/>
            <w:rPrChange w:id="196" w:author="Владимир" w:date="2016-05-12T14:56:00Z">
              <w:rPr>
                <w:rFonts w:ascii="Times New Roman" w:hAnsi="Times New Roman"/>
                <w:sz w:val="28"/>
                <w:szCs w:val="28"/>
                <w:lang w:val="en-US"/>
              </w:rPr>
            </w:rPrChange>
          </w:rPr>
          <w:t>agritourism</w:t>
        </w:r>
        <w:proofErr w:type="spellEnd"/>
        <w:r w:rsidR="00CA35C5" w:rsidRPr="00967A21">
          <w:rPr>
            <w:rFonts w:ascii="Times New Roman" w:hAnsi="Times New Roman"/>
            <w:sz w:val="24"/>
            <w:szCs w:val="24"/>
            <w:lang w:val="en-US"/>
            <w:rPrChange w:id="197" w:author="Владимир" w:date="2016-05-12T14:56:00Z">
              <w:rPr>
                <w:rFonts w:ascii="Times New Roman" w:hAnsi="Times New Roman"/>
                <w:sz w:val="28"/>
                <w:szCs w:val="28"/>
                <w:lang w:val="en-US"/>
              </w:rPr>
            </w:rPrChange>
          </w:rPr>
          <w:t xml:space="preserve"> </w:t>
        </w:r>
      </w:ins>
      <w:r w:rsidRPr="00967A21">
        <w:rPr>
          <w:rFonts w:ascii="Times New Roman" w:hAnsi="Times New Roman"/>
          <w:sz w:val="24"/>
          <w:szCs w:val="24"/>
          <w:lang w:val="en-US"/>
          <w:rPrChange w:id="198" w:author="Владимир" w:date="2016-05-12T14:56:00Z">
            <w:rPr>
              <w:rFonts w:ascii="Times New Roman" w:hAnsi="Times New Roman"/>
              <w:sz w:val="28"/>
              <w:szCs w:val="28"/>
              <w:lang w:val="en-US"/>
            </w:rPr>
          </w:rPrChange>
        </w:rPr>
        <w:t>(rural)</w:t>
      </w:r>
    </w:p>
    <w:p w14:paraId="2E077753" w14:textId="77777777" w:rsidR="002572CA" w:rsidRPr="00967A21" w:rsidRDefault="002572CA">
      <w:pPr>
        <w:pStyle w:val="a3"/>
        <w:numPr>
          <w:ilvl w:val="0"/>
          <w:numId w:val="2"/>
        </w:numPr>
        <w:tabs>
          <w:tab w:val="left" w:pos="993"/>
        </w:tabs>
        <w:spacing w:after="0" w:line="312" w:lineRule="auto"/>
        <w:ind w:left="0" w:firstLine="709"/>
        <w:jc w:val="both"/>
        <w:rPr>
          <w:rFonts w:ascii="Times New Roman" w:hAnsi="Times New Roman"/>
          <w:sz w:val="24"/>
          <w:szCs w:val="24"/>
          <w:lang w:val="en-US"/>
          <w:rPrChange w:id="199" w:author="Владимир" w:date="2016-05-12T14:56:00Z">
            <w:rPr>
              <w:rFonts w:ascii="Times New Roman" w:hAnsi="Times New Roman"/>
              <w:sz w:val="28"/>
              <w:szCs w:val="28"/>
              <w:lang w:val="en-US"/>
            </w:rPr>
          </w:rPrChange>
        </w:rPr>
        <w:pPrChange w:id="200" w:author="Владимир" w:date="2016-05-12T14:58:00Z">
          <w:pPr>
            <w:pStyle w:val="a3"/>
            <w:numPr>
              <w:numId w:val="2"/>
            </w:numPr>
            <w:spacing w:after="0" w:line="312" w:lineRule="auto"/>
            <w:ind w:left="0" w:firstLine="709"/>
            <w:jc w:val="both"/>
          </w:pPr>
        </w:pPrChange>
      </w:pPr>
      <w:r w:rsidRPr="00967A21">
        <w:rPr>
          <w:rFonts w:ascii="Times New Roman" w:hAnsi="Times New Roman"/>
          <w:sz w:val="24"/>
          <w:szCs w:val="24"/>
          <w:lang w:val="en-US"/>
          <w:rPrChange w:id="201" w:author="Владимир" w:date="2016-05-12T14:56:00Z">
            <w:rPr>
              <w:rFonts w:ascii="Times New Roman" w:hAnsi="Times New Roman"/>
              <w:sz w:val="28"/>
              <w:szCs w:val="28"/>
              <w:lang w:val="en-US"/>
            </w:rPr>
          </w:rPrChange>
        </w:rPr>
        <w:t xml:space="preserve">gastronomic and wine </w:t>
      </w:r>
    </w:p>
    <w:p w14:paraId="6F798789" w14:textId="77777777" w:rsidR="002572CA" w:rsidRPr="00967A21" w:rsidRDefault="002572CA">
      <w:pPr>
        <w:pStyle w:val="a3"/>
        <w:numPr>
          <w:ilvl w:val="0"/>
          <w:numId w:val="2"/>
        </w:numPr>
        <w:tabs>
          <w:tab w:val="left" w:pos="993"/>
        </w:tabs>
        <w:spacing w:after="0" w:line="312" w:lineRule="auto"/>
        <w:ind w:left="0" w:firstLine="709"/>
        <w:jc w:val="both"/>
        <w:rPr>
          <w:rFonts w:ascii="Times New Roman" w:hAnsi="Times New Roman"/>
          <w:sz w:val="24"/>
          <w:szCs w:val="24"/>
          <w:lang w:val="en-US"/>
          <w:rPrChange w:id="202" w:author="Владимир" w:date="2016-05-12T14:56:00Z">
            <w:rPr>
              <w:rFonts w:ascii="Times New Roman" w:hAnsi="Times New Roman"/>
              <w:sz w:val="28"/>
              <w:szCs w:val="28"/>
              <w:lang w:val="en-US"/>
            </w:rPr>
          </w:rPrChange>
        </w:rPr>
        <w:pPrChange w:id="203" w:author="Владимир" w:date="2016-05-12T14:58:00Z">
          <w:pPr>
            <w:pStyle w:val="a3"/>
            <w:numPr>
              <w:numId w:val="2"/>
            </w:numPr>
            <w:spacing w:after="0" w:line="312" w:lineRule="auto"/>
            <w:ind w:left="0" w:firstLine="709"/>
            <w:jc w:val="both"/>
          </w:pPr>
        </w:pPrChange>
      </w:pPr>
      <w:r w:rsidRPr="00967A21">
        <w:rPr>
          <w:rFonts w:ascii="Times New Roman" w:hAnsi="Times New Roman"/>
          <w:sz w:val="24"/>
          <w:szCs w:val="24"/>
          <w:lang w:val="en-US"/>
          <w:rPrChange w:id="204" w:author="Владимир" w:date="2016-05-12T14:56:00Z">
            <w:rPr>
              <w:rFonts w:ascii="Times New Roman" w:hAnsi="Times New Roman"/>
              <w:sz w:val="28"/>
              <w:szCs w:val="28"/>
              <w:lang w:val="en-US"/>
            </w:rPr>
          </w:rPrChange>
        </w:rPr>
        <w:t xml:space="preserve">active forms of tourism (diving, </w:t>
      </w:r>
      <w:ins w:id="205" w:author="Оля" w:date="2016-04-06T17:00:00Z">
        <w:r w:rsidR="00D36A97" w:rsidRPr="00967A21">
          <w:rPr>
            <w:rFonts w:ascii="Times New Roman" w:hAnsi="Times New Roman"/>
            <w:sz w:val="24"/>
            <w:szCs w:val="24"/>
            <w:lang w:val="en-US"/>
            <w:rPrChange w:id="206" w:author="Владимир" w:date="2016-05-12T14:56:00Z">
              <w:rPr>
                <w:rFonts w:ascii="Times New Roman" w:hAnsi="Times New Roman"/>
                <w:sz w:val="28"/>
                <w:szCs w:val="28"/>
                <w:lang w:val="en-US"/>
              </w:rPr>
            </w:rPrChange>
          </w:rPr>
          <w:t>kitesurfing</w:t>
        </w:r>
      </w:ins>
      <w:r w:rsidRPr="00967A21">
        <w:rPr>
          <w:rFonts w:ascii="Times New Roman" w:hAnsi="Times New Roman"/>
          <w:sz w:val="24"/>
          <w:szCs w:val="24"/>
          <w:lang w:val="en-US"/>
          <w:rPrChange w:id="207" w:author="Владимир" w:date="2016-05-12T14:56:00Z">
            <w:rPr>
              <w:rFonts w:ascii="Times New Roman" w:hAnsi="Times New Roman"/>
              <w:sz w:val="28"/>
              <w:szCs w:val="28"/>
              <w:lang w:val="en-US"/>
            </w:rPr>
          </w:rPrChange>
        </w:rPr>
        <w:t xml:space="preserve">, </w:t>
      </w:r>
      <w:r w:rsidR="00D36A97" w:rsidRPr="00967A21">
        <w:rPr>
          <w:rFonts w:ascii="Times New Roman" w:hAnsi="Times New Roman"/>
          <w:sz w:val="24"/>
          <w:szCs w:val="24"/>
          <w:lang w:val="en-US"/>
          <w:rPrChange w:id="208" w:author="Владимир" w:date="2016-05-12T14:56:00Z">
            <w:rPr>
              <w:rFonts w:ascii="Times New Roman" w:hAnsi="Times New Roman"/>
              <w:sz w:val="28"/>
              <w:szCs w:val="28"/>
              <w:lang w:val="en-US"/>
            </w:rPr>
          </w:rPrChange>
        </w:rPr>
        <w:t>hang-</w:t>
      </w:r>
      <w:r w:rsidRPr="00967A21">
        <w:rPr>
          <w:rFonts w:ascii="Times New Roman" w:hAnsi="Times New Roman"/>
          <w:sz w:val="24"/>
          <w:szCs w:val="24"/>
          <w:lang w:val="en-US"/>
          <w:rPrChange w:id="209" w:author="Владимир" w:date="2016-05-12T14:56:00Z">
            <w:rPr>
              <w:rFonts w:ascii="Times New Roman" w:hAnsi="Times New Roman"/>
              <w:sz w:val="28"/>
              <w:szCs w:val="28"/>
              <w:lang w:val="en-US"/>
            </w:rPr>
          </w:rPrChange>
        </w:rPr>
        <w:t xml:space="preserve">gliding, biking, caving, </w:t>
      </w:r>
      <w:proofErr w:type="spellStart"/>
      <w:r w:rsidRPr="00967A21">
        <w:rPr>
          <w:rFonts w:ascii="Times New Roman" w:hAnsi="Times New Roman"/>
          <w:sz w:val="24"/>
          <w:szCs w:val="24"/>
          <w:lang w:val="en-US"/>
          <w:rPrChange w:id="210" w:author="Владимир" w:date="2016-05-12T14:56:00Z">
            <w:rPr>
              <w:rFonts w:ascii="Times New Roman" w:hAnsi="Times New Roman"/>
              <w:sz w:val="28"/>
              <w:szCs w:val="28"/>
              <w:lang w:val="en-US"/>
            </w:rPr>
          </w:rPrChange>
        </w:rPr>
        <w:t>jeeping</w:t>
      </w:r>
      <w:proofErr w:type="spellEnd"/>
      <w:r w:rsidRPr="00967A21">
        <w:rPr>
          <w:rFonts w:ascii="Times New Roman" w:hAnsi="Times New Roman"/>
          <w:sz w:val="24"/>
          <w:szCs w:val="24"/>
          <w:lang w:val="en-US"/>
          <w:rPrChange w:id="211" w:author="Владимир" w:date="2016-05-12T14:56:00Z">
            <w:rPr>
              <w:rFonts w:ascii="Times New Roman" w:hAnsi="Times New Roman"/>
              <w:sz w:val="28"/>
              <w:szCs w:val="28"/>
              <w:lang w:val="en-US"/>
            </w:rPr>
          </w:rPrChange>
        </w:rPr>
        <w:t>, rafting, horse riding, skiing and snowboarding, mountain climbing).</w:t>
      </w:r>
    </w:p>
    <w:p w14:paraId="095904A6" w14:textId="77777777" w:rsidR="00082A2C" w:rsidRPr="00967A21" w:rsidRDefault="00082A2C">
      <w:pPr>
        <w:pStyle w:val="a3"/>
        <w:tabs>
          <w:tab w:val="left" w:pos="426"/>
        </w:tabs>
        <w:spacing w:after="0" w:line="312" w:lineRule="auto"/>
        <w:ind w:left="0"/>
        <w:rPr>
          <w:ins w:id="212" w:author="Владимир" w:date="2016-05-12T11:43:00Z"/>
          <w:rFonts w:ascii="Times New Roman" w:hAnsi="Times New Roman"/>
          <w:smallCaps/>
          <w:sz w:val="24"/>
          <w:szCs w:val="24"/>
          <w:lang w:val="en-US"/>
          <w:rPrChange w:id="213" w:author="Владимир" w:date="2016-05-12T14:56:00Z">
            <w:rPr>
              <w:ins w:id="214" w:author="Владимир" w:date="2016-05-12T11:43:00Z"/>
              <w:rFonts w:ascii="Times New Roman" w:hAnsi="Times New Roman"/>
              <w:smallCaps/>
              <w:sz w:val="28"/>
              <w:szCs w:val="28"/>
              <w:lang w:val="en-US"/>
            </w:rPr>
          </w:rPrChange>
        </w:rPr>
        <w:pPrChange w:id="215" w:author="Владимир" w:date="2016-05-12T11:43:00Z">
          <w:pPr>
            <w:spacing w:after="0" w:line="312" w:lineRule="auto"/>
            <w:ind w:firstLine="709"/>
            <w:jc w:val="both"/>
          </w:pPr>
        </w:pPrChange>
      </w:pPr>
    </w:p>
    <w:p w14:paraId="2451918D" w14:textId="10D932EB" w:rsidR="00015937" w:rsidRPr="00967A21" w:rsidRDefault="00015937">
      <w:pPr>
        <w:pStyle w:val="a3"/>
        <w:numPr>
          <w:ilvl w:val="0"/>
          <w:numId w:val="20"/>
        </w:numPr>
        <w:tabs>
          <w:tab w:val="left" w:pos="426"/>
        </w:tabs>
        <w:spacing w:after="0" w:line="312" w:lineRule="auto"/>
        <w:ind w:left="0" w:firstLine="0"/>
        <w:jc w:val="center"/>
        <w:rPr>
          <w:rFonts w:ascii="Times New Roman" w:hAnsi="Times New Roman"/>
          <w:smallCaps/>
          <w:sz w:val="24"/>
          <w:szCs w:val="24"/>
          <w:lang w:val="en-US"/>
          <w:rPrChange w:id="216" w:author="Владимир" w:date="2016-05-12T14:56:00Z">
            <w:rPr>
              <w:lang w:val="en-US"/>
            </w:rPr>
          </w:rPrChange>
        </w:rPr>
        <w:pPrChange w:id="217" w:author="Владимир" w:date="2016-05-12T11:43:00Z">
          <w:pPr>
            <w:spacing w:after="0" w:line="312" w:lineRule="auto"/>
            <w:ind w:firstLine="709"/>
            <w:jc w:val="both"/>
          </w:pPr>
        </w:pPrChange>
      </w:pPr>
      <w:r w:rsidRPr="00967A21">
        <w:rPr>
          <w:rFonts w:ascii="Times New Roman" w:hAnsi="Times New Roman"/>
          <w:smallCaps/>
          <w:sz w:val="24"/>
          <w:szCs w:val="24"/>
          <w:lang w:val="en-US"/>
          <w:rPrChange w:id="218" w:author="Владимир" w:date="2016-05-12T14:56:00Z">
            <w:rPr>
              <w:lang w:val="en-US"/>
            </w:rPr>
          </w:rPrChange>
        </w:rPr>
        <w:t>Tourism development factors</w:t>
      </w:r>
    </w:p>
    <w:p w14:paraId="68498E95" w14:textId="653ADDE1" w:rsidR="002572CA" w:rsidRPr="00967A21" w:rsidRDefault="002572CA" w:rsidP="00CF44D6">
      <w:pPr>
        <w:spacing w:after="0" w:line="312" w:lineRule="auto"/>
        <w:ind w:firstLine="709"/>
        <w:jc w:val="both"/>
        <w:rPr>
          <w:rFonts w:ascii="Times New Roman" w:hAnsi="Times New Roman"/>
          <w:sz w:val="24"/>
          <w:szCs w:val="24"/>
          <w:lang w:val="en-US"/>
          <w:rPrChange w:id="219"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220" w:author="Владимир" w:date="2016-05-12T14:56:00Z">
            <w:rPr>
              <w:rFonts w:ascii="Times New Roman" w:hAnsi="Times New Roman"/>
              <w:sz w:val="28"/>
              <w:szCs w:val="28"/>
              <w:lang w:val="en-US"/>
            </w:rPr>
          </w:rPrChange>
        </w:rPr>
        <w:t xml:space="preserve">In general, current trends in the development of tourism </w:t>
      </w:r>
      <w:del w:id="221" w:author="Владимир" w:date="2016-05-12T11:44:00Z">
        <w:r w:rsidRPr="00967A21" w:rsidDel="00471CEC">
          <w:rPr>
            <w:rFonts w:ascii="Times New Roman" w:hAnsi="Times New Roman"/>
            <w:sz w:val="24"/>
            <w:szCs w:val="24"/>
            <w:lang w:val="en-US"/>
            <w:rPrChange w:id="222" w:author="Владимир" w:date="2016-05-12T14:56:00Z">
              <w:rPr>
                <w:rFonts w:ascii="Times New Roman" w:hAnsi="Times New Roman"/>
                <w:sz w:val="28"/>
                <w:szCs w:val="28"/>
                <w:lang w:val="en-US"/>
              </w:rPr>
            </w:rPrChange>
          </w:rPr>
          <w:delText xml:space="preserve">in </w:delText>
        </w:r>
      </w:del>
      <w:ins w:id="223" w:author="Владимир" w:date="2016-05-12T11:44:00Z">
        <w:r w:rsidR="00471CEC" w:rsidRPr="00967A21">
          <w:rPr>
            <w:rFonts w:ascii="Times New Roman" w:hAnsi="Times New Roman"/>
            <w:sz w:val="24"/>
            <w:szCs w:val="24"/>
            <w:lang w:val="en-US"/>
            <w:rPrChange w:id="224" w:author="Владимир" w:date="2016-05-12T14:56:00Z">
              <w:rPr>
                <w:rFonts w:ascii="Times New Roman" w:hAnsi="Times New Roman"/>
                <w:sz w:val="28"/>
                <w:szCs w:val="28"/>
                <w:lang w:val="en-US"/>
              </w:rPr>
            </w:rPrChange>
          </w:rPr>
          <w:t xml:space="preserve">on </w:t>
        </w:r>
      </w:ins>
      <w:r w:rsidRPr="00967A21">
        <w:rPr>
          <w:rFonts w:ascii="Times New Roman" w:hAnsi="Times New Roman"/>
          <w:sz w:val="24"/>
          <w:szCs w:val="24"/>
          <w:lang w:val="en-US"/>
          <w:rPrChange w:id="225" w:author="Владимир" w:date="2016-05-12T14:56:00Z">
            <w:rPr>
              <w:rFonts w:ascii="Times New Roman" w:hAnsi="Times New Roman"/>
              <w:sz w:val="28"/>
              <w:szCs w:val="28"/>
              <w:lang w:val="en-US"/>
            </w:rPr>
          </w:rPrChange>
        </w:rPr>
        <w:t xml:space="preserve">the </w:t>
      </w:r>
      <w:ins w:id="226" w:author="Оля" w:date="2016-04-06T19:42:00Z">
        <w:del w:id="227" w:author="Владимир" w:date="2016-05-12T11:44:00Z">
          <w:r w:rsidR="00670F2A" w:rsidRPr="00967A21" w:rsidDel="00471CEC">
            <w:rPr>
              <w:rFonts w:ascii="Times New Roman" w:hAnsi="Times New Roman"/>
              <w:sz w:val="24"/>
              <w:szCs w:val="24"/>
              <w:lang w:val="en-US"/>
              <w:rPrChange w:id="228" w:author="Владимир" w:date="2016-05-12T14:56:00Z">
                <w:rPr>
                  <w:rFonts w:ascii="Times New Roman" w:hAnsi="Times New Roman"/>
                  <w:sz w:val="28"/>
                  <w:szCs w:val="28"/>
                  <w:lang w:val="en-US"/>
                </w:rPr>
              </w:rPrChange>
            </w:rPr>
            <w:delText>W</w:delText>
          </w:r>
        </w:del>
      </w:ins>
      <w:ins w:id="229" w:author="Оля" w:date="2016-04-06T17:35:00Z">
        <w:del w:id="230" w:author="Владимир" w:date="2016-05-12T11:44:00Z">
          <w:r w:rsidR="000F1A61" w:rsidRPr="00967A21" w:rsidDel="00471CEC">
            <w:rPr>
              <w:rFonts w:ascii="Times New Roman" w:hAnsi="Times New Roman"/>
              <w:sz w:val="24"/>
              <w:szCs w:val="24"/>
              <w:lang w:val="en-US"/>
              <w:rPrChange w:id="231" w:author="Владимир" w:date="2016-05-12T14:56:00Z">
                <w:rPr>
                  <w:rFonts w:ascii="Times New Roman" w:hAnsi="Times New Roman"/>
                  <w:sz w:val="28"/>
                  <w:szCs w:val="28"/>
                  <w:lang w:val="en-US"/>
                </w:rPr>
              </w:rPrChange>
            </w:rPr>
            <w:delText>est</w:delText>
          </w:r>
        </w:del>
      </w:ins>
      <w:ins w:id="232" w:author="Оля" w:date="2016-04-06T17:36:00Z">
        <w:del w:id="233" w:author="Владимир" w:date="2016-05-12T11:44:00Z">
          <w:r w:rsidR="00DD61FE" w:rsidRPr="00967A21" w:rsidDel="00471CEC">
            <w:rPr>
              <w:rFonts w:ascii="Times New Roman" w:hAnsi="Times New Roman"/>
              <w:sz w:val="24"/>
              <w:szCs w:val="24"/>
              <w:lang w:val="en-US"/>
              <w:rPrChange w:id="234" w:author="Владимир" w:date="2016-05-12T14:56:00Z">
                <w:rPr>
                  <w:rFonts w:ascii="Times New Roman" w:hAnsi="Times New Roman"/>
                  <w:sz w:val="28"/>
                  <w:szCs w:val="28"/>
                  <w:lang w:val="en-US"/>
                </w:rPr>
              </w:rPrChange>
            </w:rPr>
            <w:delText>ern</w:delText>
          </w:r>
        </w:del>
      </w:ins>
      <w:ins w:id="235" w:author="Оля" w:date="2016-04-06T17:35:00Z">
        <w:del w:id="236" w:author="Владимир" w:date="2016-05-12T11:44:00Z">
          <w:r w:rsidR="000F1A61" w:rsidRPr="00967A21" w:rsidDel="00471CEC">
            <w:rPr>
              <w:rFonts w:ascii="Times New Roman" w:hAnsi="Times New Roman"/>
              <w:sz w:val="24"/>
              <w:szCs w:val="24"/>
              <w:lang w:val="en-US"/>
              <w:rPrChange w:id="237" w:author="Владимир" w:date="2016-05-12T14:56:00Z">
                <w:rPr>
                  <w:rFonts w:ascii="Times New Roman" w:hAnsi="Times New Roman"/>
                  <w:sz w:val="28"/>
                  <w:szCs w:val="28"/>
                  <w:lang w:val="en-US"/>
                </w:rPr>
              </w:rPrChange>
            </w:rPr>
            <w:delText xml:space="preserve"> </w:delText>
          </w:r>
        </w:del>
      </w:ins>
      <w:del w:id="238" w:author="Владимир" w:date="2016-05-12T11:44:00Z">
        <w:r w:rsidRPr="00967A21" w:rsidDel="00471CEC">
          <w:rPr>
            <w:rFonts w:ascii="Times New Roman" w:hAnsi="Times New Roman"/>
            <w:sz w:val="24"/>
            <w:szCs w:val="24"/>
            <w:lang w:val="en-US"/>
            <w:rPrChange w:id="239" w:author="Владимир" w:date="2016-05-12T14:56:00Z">
              <w:rPr>
                <w:rFonts w:ascii="Times New Roman" w:hAnsi="Times New Roman"/>
                <w:sz w:val="28"/>
                <w:szCs w:val="28"/>
                <w:lang w:val="en-US"/>
              </w:rPr>
            </w:rPrChange>
          </w:rPr>
          <w:delText>Caucasus</w:delText>
        </w:r>
      </w:del>
      <w:ins w:id="240" w:author="Владимир" w:date="2016-05-12T11:44:00Z">
        <w:r w:rsidR="00471CEC" w:rsidRPr="00967A21">
          <w:rPr>
            <w:rFonts w:ascii="Times New Roman" w:hAnsi="Times New Roman"/>
            <w:sz w:val="24"/>
            <w:szCs w:val="24"/>
            <w:lang w:val="en-US"/>
            <w:rPrChange w:id="241" w:author="Владимир" w:date="2016-05-12T14:56:00Z">
              <w:rPr>
                <w:rFonts w:ascii="Times New Roman" w:hAnsi="Times New Roman"/>
                <w:sz w:val="28"/>
                <w:szCs w:val="28"/>
                <w:lang w:val="en-US"/>
              </w:rPr>
            </w:rPrChange>
          </w:rPr>
          <w:t>Black Sea coast</w:t>
        </w:r>
      </w:ins>
      <w:r w:rsidRPr="00967A21">
        <w:rPr>
          <w:rFonts w:ascii="Times New Roman" w:hAnsi="Times New Roman"/>
          <w:sz w:val="24"/>
          <w:szCs w:val="24"/>
          <w:lang w:val="en-US"/>
          <w:rPrChange w:id="242" w:author="Владимир" w:date="2016-05-12T14:56:00Z">
            <w:rPr>
              <w:rFonts w:ascii="Times New Roman" w:hAnsi="Times New Roman"/>
              <w:sz w:val="28"/>
              <w:szCs w:val="28"/>
              <w:lang w:val="en-US"/>
            </w:rPr>
          </w:rPrChange>
        </w:rPr>
        <w:t xml:space="preserve"> </w:t>
      </w:r>
      <w:ins w:id="243" w:author="Оля" w:date="2016-04-06T17:39:00Z">
        <w:r w:rsidR="00DD61FE" w:rsidRPr="00967A21">
          <w:rPr>
            <w:rFonts w:ascii="Times New Roman" w:hAnsi="Times New Roman"/>
            <w:sz w:val="24"/>
            <w:szCs w:val="24"/>
            <w:lang w:val="en-US"/>
            <w:rPrChange w:id="244" w:author="Владимир" w:date="2016-05-12T14:56:00Z">
              <w:rPr>
                <w:rFonts w:ascii="Times New Roman" w:hAnsi="Times New Roman"/>
                <w:sz w:val="28"/>
                <w:szCs w:val="28"/>
                <w:lang w:val="en-US"/>
              </w:rPr>
            </w:rPrChange>
          </w:rPr>
          <w:t xml:space="preserve">are </w:t>
        </w:r>
      </w:ins>
      <w:r w:rsidRPr="00967A21">
        <w:rPr>
          <w:rFonts w:ascii="Times New Roman" w:hAnsi="Times New Roman"/>
          <w:sz w:val="24"/>
          <w:szCs w:val="24"/>
          <w:lang w:val="en-US"/>
          <w:rPrChange w:id="245" w:author="Владимир" w:date="2016-05-12T14:56:00Z">
            <w:rPr>
              <w:rFonts w:ascii="Times New Roman" w:hAnsi="Times New Roman"/>
              <w:sz w:val="28"/>
              <w:szCs w:val="28"/>
              <w:lang w:val="en-US"/>
            </w:rPr>
          </w:rPrChange>
        </w:rPr>
        <w:t>determined by several factors:</w:t>
      </w:r>
    </w:p>
    <w:p w14:paraId="68EFEB74" w14:textId="7A7620CF" w:rsidR="002572CA" w:rsidRPr="00967A21" w:rsidDel="00471CEC" w:rsidRDefault="002572CA" w:rsidP="00CF44D6">
      <w:pPr>
        <w:pStyle w:val="a3"/>
        <w:numPr>
          <w:ilvl w:val="0"/>
          <w:numId w:val="6"/>
        </w:numPr>
        <w:spacing w:after="0" w:line="312" w:lineRule="auto"/>
        <w:ind w:left="0" w:firstLine="709"/>
        <w:jc w:val="both"/>
        <w:rPr>
          <w:del w:id="246" w:author="Владимир" w:date="2016-05-12T11:45:00Z"/>
          <w:rFonts w:ascii="Times New Roman" w:hAnsi="Times New Roman"/>
          <w:sz w:val="24"/>
          <w:szCs w:val="24"/>
          <w:lang w:val="en-US"/>
          <w:rPrChange w:id="247" w:author="Владимир" w:date="2016-05-12T14:56:00Z">
            <w:rPr>
              <w:del w:id="248" w:author="Владимир" w:date="2016-05-12T11:45:00Z"/>
              <w:rFonts w:ascii="Times New Roman" w:hAnsi="Times New Roman"/>
              <w:sz w:val="28"/>
              <w:szCs w:val="28"/>
              <w:lang w:val="en-US"/>
            </w:rPr>
          </w:rPrChange>
        </w:rPr>
      </w:pPr>
      <w:del w:id="249" w:author="Владимир" w:date="2016-05-12T11:45:00Z">
        <w:r w:rsidRPr="00967A21" w:rsidDel="00471CEC">
          <w:rPr>
            <w:rFonts w:ascii="Times New Roman" w:hAnsi="Times New Roman"/>
            <w:sz w:val="24"/>
            <w:szCs w:val="24"/>
            <w:lang w:val="en-US"/>
            <w:rPrChange w:id="250" w:author="Владимир" w:date="2016-05-12T14:56:00Z">
              <w:rPr>
                <w:rFonts w:ascii="Times New Roman" w:hAnsi="Times New Roman"/>
                <w:sz w:val="28"/>
                <w:szCs w:val="28"/>
                <w:lang w:val="en-US"/>
              </w:rPr>
            </w:rPrChange>
          </w:rPr>
          <w:delText>Regional features of the tourism potential of the subjects of the Western Caucasus.</w:delText>
        </w:r>
      </w:del>
    </w:p>
    <w:p w14:paraId="5728AE9C" w14:textId="77777777" w:rsidR="002572CA" w:rsidRPr="00967A21" w:rsidRDefault="002572CA" w:rsidP="00354552">
      <w:pPr>
        <w:pStyle w:val="a3"/>
        <w:numPr>
          <w:ilvl w:val="0"/>
          <w:numId w:val="6"/>
        </w:numPr>
        <w:spacing w:after="0" w:line="312" w:lineRule="auto"/>
        <w:ind w:left="0" w:firstLine="709"/>
        <w:jc w:val="both"/>
        <w:rPr>
          <w:rFonts w:ascii="Times New Roman" w:hAnsi="Times New Roman"/>
          <w:sz w:val="24"/>
          <w:szCs w:val="24"/>
          <w:lang w:val="en-US"/>
          <w:rPrChange w:id="251"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252" w:author="Владимир" w:date="2016-05-12T14:56:00Z">
            <w:rPr>
              <w:rFonts w:ascii="Times New Roman" w:hAnsi="Times New Roman"/>
              <w:sz w:val="28"/>
              <w:szCs w:val="28"/>
              <w:lang w:val="en-US"/>
            </w:rPr>
          </w:rPrChange>
        </w:rPr>
        <w:t xml:space="preserve">The presence of significant historical and cultural potential and the unique culture of </w:t>
      </w:r>
      <w:ins w:id="253" w:author="Оля" w:date="2016-04-06T17:45:00Z">
        <w:r w:rsidR="00DD61FE" w:rsidRPr="00967A21">
          <w:rPr>
            <w:rFonts w:ascii="Times New Roman" w:hAnsi="Times New Roman"/>
            <w:sz w:val="24"/>
            <w:szCs w:val="24"/>
            <w:lang w:val="en-US"/>
            <w:rPrChange w:id="254" w:author="Владимир" w:date="2016-05-12T14:56: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255" w:author="Владимир" w:date="2016-05-12T14:56:00Z">
            <w:rPr>
              <w:rFonts w:ascii="Times New Roman" w:hAnsi="Times New Roman"/>
              <w:sz w:val="28"/>
              <w:szCs w:val="28"/>
              <w:lang w:val="en-US"/>
            </w:rPr>
          </w:rPrChange>
        </w:rPr>
        <w:t>local communities.  According to archaeological evidence, the Caucasus is really to be considered one of the main points related to the "</w:t>
      </w:r>
      <w:del w:id="256" w:author="Оля" w:date="2016-04-06T17:45:00Z">
        <w:r w:rsidRPr="00967A21" w:rsidDel="00DD61FE">
          <w:rPr>
            <w:rFonts w:ascii="Times New Roman" w:hAnsi="Times New Roman"/>
            <w:sz w:val="24"/>
            <w:szCs w:val="24"/>
            <w:lang w:val="en-US"/>
            <w:rPrChange w:id="257" w:author="Владимир" w:date="2016-05-12T14:56:00Z">
              <w:rPr>
                <w:rFonts w:ascii="Times New Roman" w:hAnsi="Times New Roman"/>
                <w:sz w:val="28"/>
                <w:szCs w:val="28"/>
                <w:lang w:val="en-US"/>
              </w:rPr>
            </w:rPrChange>
          </w:rPr>
          <w:delText xml:space="preserve">Lullaby </w:delText>
        </w:r>
      </w:del>
      <w:ins w:id="258" w:author="Оля" w:date="2016-04-06T17:45:00Z">
        <w:r w:rsidR="00DD61FE" w:rsidRPr="00967A21">
          <w:rPr>
            <w:rFonts w:ascii="Times New Roman" w:hAnsi="Times New Roman"/>
            <w:sz w:val="24"/>
            <w:szCs w:val="24"/>
            <w:lang w:val="en-US"/>
            <w:rPrChange w:id="259" w:author="Владимир" w:date="2016-05-12T14:56:00Z">
              <w:rPr>
                <w:rFonts w:ascii="Times New Roman" w:hAnsi="Times New Roman"/>
                <w:sz w:val="28"/>
                <w:szCs w:val="28"/>
                <w:lang w:val="en-US"/>
              </w:rPr>
            </w:rPrChange>
          </w:rPr>
          <w:t xml:space="preserve">Cradle </w:t>
        </w:r>
      </w:ins>
      <w:r w:rsidRPr="00967A21">
        <w:rPr>
          <w:rFonts w:ascii="Times New Roman" w:hAnsi="Times New Roman"/>
          <w:sz w:val="24"/>
          <w:szCs w:val="24"/>
          <w:lang w:val="en-US"/>
          <w:rPrChange w:id="260" w:author="Владимир" w:date="2016-05-12T14:56:00Z">
            <w:rPr>
              <w:rFonts w:ascii="Times New Roman" w:hAnsi="Times New Roman"/>
              <w:sz w:val="28"/>
              <w:szCs w:val="28"/>
              <w:lang w:val="en-US"/>
            </w:rPr>
          </w:rPrChange>
        </w:rPr>
        <w:t>places of human civilization</w:t>
      </w:r>
      <w:r w:rsidR="00015937" w:rsidRPr="00967A21">
        <w:rPr>
          <w:rFonts w:ascii="Times New Roman" w:hAnsi="Times New Roman"/>
          <w:sz w:val="24"/>
          <w:szCs w:val="24"/>
          <w:lang w:val="en-US"/>
          <w:rPrChange w:id="261" w:author="Владимир" w:date="2016-05-12T14:56:00Z">
            <w:rPr>
              <w:rFonts w:ascii="Times New Roman" w:hAnsi="Times New Roman"/>
              <w:sz w:val="28"/>
              <w:szCs w:val="28"/>
              <w:lang w:val="en-US"/>
            </w:rPr>
          </w:rPrChange>
        </w:rPr>
        <w:t>"</w:t>
      </w:r>
      <w:r w:rsidRPr="00967A21">
        <w:rPr>
          <w:rFonts w:ascii="Times New Roman" w:hAnsi="Times New Roman"/>
          <w:sz w:val="24"/>
          <w:szCs w:val="24"/>
          <w:lang w:val="en-US"/>
          <w:rPrChange w:id="262" w:author="Владимир" w:date="2016-05-12T14:56:00Z">
            <w:rPr>
              <w:rFonts w:ascii="Times New Roman" w:hAnsi="Times New Roman"/>
              <w:sz w:val="28"/>
              <w:szCs w:val="28"/>
              <w:lang w:val="en-US"/>
            </w:rPr>
          </w:rPrChange>
        </w:rPr>
        <w:t xml:space="preserve"> (a series of sites of ancient human settlements in the Caucasus </w:t>
      </w:r>
      <w:del w:id="263" w:author="Оля" w:date="2016-04-06T18:18:00Z">
        <w:r w:rsidRPr="00967A21" w:rsidDel="00F40D28">
          <w:rPr>
            <w:rFonts w:ascii="Times New Roman" w:hAnsi="Times New Roman"/>
            <w:sz w:val="24"/>
            <w:szCs w:val="24"/>
            <w:lang w:val="en-US"/>
            <w:rPrChange w:id="264" w:author="Владимир" w:date="2016-05-12T14:56:00Z">
              <w:rPr>
                <w:rFonts w:ascii="Times New Roman" w:hAnsi="Times New Roman"/>
                <w:sz w:val="28"/>
                <w:szCs w:val="28"/>
                <w:lang w:val="en-US"/>
              </w:rPr>
            </w:rPrChange>
          </w:rPr>
          <w:delText xml:space="preserve">account </w:delText>
        </w:r>
      </w:del>
      <w:ins w:id="265" w:author="Оля" w:date="2016-04-06T18:18:00Z">
        <w:r w:rsidR="00F40D28" w:rsidRPr="00967A21">
          <w:rPr>
            <w:rFonts w:ascii="Times New Roman" w:hAnsi="Times New Roman"/>
            <w:sz w:val="24"/>
            <w:szCs w:val="24"/>
            <w:lang w:val="en-US"/>
            <w:rPrChange w:id="266" w:author="Владимир" w:date="2016-05-12T14:56:00Z">
              <w:rPr>
                <w:rFonts w:ascii="Times New Roman" w:hAnsi="Times New Roman"/>
                <w:sz w:val="28"/>
                <w:szCs w:val="28"/>
                <w:lang w:val="en-US"/>
              </w:rPr>
            </w:rPrChange>
          </w:rPr>
          <w:t>extends back o</w:t>
        </w:r>
      </w:ins>
      <w:ins w:id="267" w:author="Оля" w:date="2016-04-06T18:19:00Z">
        <w:r w:rsidR="00F40D28" w:rsidRPr="00967A21">
          <w:rPr>
            <w:rFonts w:ascii="Times New Roman" w:hAnsi="Times New Roman"/>
            <w:sz w:val="24"/>
            <w:szCs w:val="24"/>
            <w:lang w:val="en-US"/>
            <w:rPrChange w:id="268" w:author="Владимир" w:date="2016-05-12T14:56:00Z">
              <w:rPr>
                <w:rFonts w:ascii="Times New Roman" w:hAnsi="Times New Roman"/>
                <w:sz w:val="28"/>
                <w:szCs w:val="28"/>
                <w:lang w:val="en-US"/>
              </w:rPr>
            </w:rPrChange>
          </w:rPr>
          <w:t>ver</w:t>
        </w:r>
      </w:ins>
      <w:ins w:id="269" w:author="Оля" w:date="2016-04-06T18:18:00Z">
        <w:r w:rsidR="00F40D28" w:rsidRPr="00967A21">
          <w:rPr>
            <w:rFonts w:ascii="Times New Roman" w:hAnsi="Times New Roman"/>
            <w:sz w:val="24"/>
            <w:szCs w:val="24"/>
            <w:lang w:val="en-US"/>
            <w:rPrChange w:id="270" w:author="Владимир" w:date="2016-05-12T14:56:00Z">
              <w:rPr>
                <w:rFonts w:ascii="Times New Roman" w:hAnsi="Times New Roman"/>
                <w:sz w:val="28"/>
                <w:szCs w:val="28"/>
                <w:lang w:val="en-US"/>
              </w:rPr>
            </w:rPrChange>
          </w:rPr>
          <w:t xml:space="preserve"> </w:t>
        </w:r>
      </w:ins>
      <w:del w:id="271" w:author="Оля" w:date="2016-04-06T18:19:00Z">
        <w:r w:rsidRPr="00967A21" w:rsidDel="00F40D28">
          <w:rPr>
            <w:rFonts w:ascii="Times New Roman" w:hAnsi="Times New Roman"/>
            <w:sz w:val="24"/>
            <w:szCs w:val="24"/>
            <w:lang w:val="en-US"/>
            <w:rPrChange w:id="272" w:author="Владимир" w:date="2016-05-12T14:56:00Z">
              <w:rPr>
                <w:rFonts w:ascii="Times New Roman" w:hAnsi="Times New Roman"/>
                <w:sz w:val="28"/>
                <w:szCs w:val="28"/>
                <w:lang w:val="en-US"/>
              </w:rPr>
            </w:rPrChange>
          </w:rPr>
          <w:delText xml:space="preserve">for </w:delText>
        </w:r>
      </w:del>
      <w:r w:rsidRPr="00967A21">
        <w:rPr>
          <w:rFonts w:ascii="Times New Roman" w:hAnsi="Times New Roman"/>
          <w:sz w:val="24"/>
          <w:szCs w:val="24"/>
          <w:lang w:val="en-US"/>
          <w:rPrChange w:id="273" w:author="Владимир" w:date="2016-05-12T14:56:00Z">
            <w:rPr>
              <w:rFonts w:ascii="Times New Roman" w:hAnsi="Times New Roman"/>
              <w:sz w:val="28"/>
              <w:szCs w:val="28"/>
              <w:lang w:val="en-US"/>
            </w:rPr>
          </w:rPrChange>
        </w:rPr>
        <w:t>300-350 thousand years</w:t>
      </w:r>
      <w:del w:id="274" w:author="user" w:date="2016-04-08T10:44:00Z">
        <w:r w:rsidRPr="00967A21" w:rsidDel="00A27FF2">
          <w:rPr>
            <w:rFonts w:ascii="Times New Roman" w:hAnsi="Times New Roman"/>
            <w:sz w:val="24"/>
            <w:szCs w:val="24"/>
            <w:lang w:val="en-US"/>
            <w:rPrChange w:id="275" w:author="Владимир" w:date="2016-05-12T14:56:00Z">
              <w:rPr>
                <w:rFonts w:ascii="Times New Roman" w:hAnsi="Times New Roman"/>
                <w:sz w:val="28"/>
                <w:szCs w:val="28"/>
                <w:lang w:val="en-US"/>
              </w:rPr>
            </w:rPrChange>
          </w:rPr>
          <w:delText xml:space="preserve"> </w:delText>
        </w:r>
        <w:commentRangeStart w:id="276"/>
        <w:r w:rsidRPr="00967A21" w:rsidDel="00A27FF2">
          <w:rPr>
            <w:rFonts w:ascii="Times New Roman" w:hAnsi="Times New Roman"/>
            <w:sz w:val="24"/>
            <w:szCs w:val="24"/>
            <w:lang w:val="en-US"/>
            <w:rPrChange w:id="277" w:author="Владимир" w:date="2016-05-12T14:56:00Z">
              <w:rPr>
                <w:rFonts w:ascii="Times New Roman" w:hAnsi="Times New Roman"/>
                <w:sz w:val="28"/>
                <w:szCs w:val="28"/>
                <w:lang w:val="en-US"/>
              </w:rPr>
            </w:rPrChange>
          </w:rPr>
          <w:delText>since its inception</w:delText>
        </w:r>
        <w:commentRangeEnd w:id="276"/>
        <w:r w:rsidR="00F40D28" w:rsidRPr="00967A21" w:rsidDel="00A27FF2">
          <w:rPr>
            <w:rStyle w:val="a8"/>
            <w:rFonts w:ascii="Times New Roman" w:hAnsi="Times New Roman"/>
            <w:sz w:val="24"/>
            <w:szCs w:val="24"/>
            <w:rPrChange w:id="278" w:author="Владимир" w:date="2016-05-12T14:56:00Z">
              <w:rPr>
                <w:rStyle w:val="a8"/>
              </w:rPr>
            </w:rPrChange>
          </w:rPr>
          <w:commentReference w:id="276"/>
        </w:r>
      </w:del>
      <w:r w:rsidRPr="00967A21">
        <w:rPr>
          <w:rFonts w:ascii="Times New Roman" w:hAnsi="Times New Roman"/>
          <w:sz w:val="24"/>
          <w:szCs w:val="24"/>
          <w:lang w:val="en-US"/>
          <w:rPrChange w:id="279" w:author="Владимир" w:date="2016-05-12T14:56:00Z">
            <w:rPr>
              <w:rFonts w:ascii="Times New Roman" w:hAnsi="Times New Roman"/>
              <w:sz w:val="28"/>
              <w:szCs w:val="28"/>
              <w:lang w:val="en-US"/>
            </w:rPr>
          </w:rPrChange>
        </w:rPr>
        <w:t>).</w:t>
      </w:r>
    </w:p>
    <w:p w14:paraId="4EBF7EF9" w14:textId="77777777" w:rsidR="002572CA" w:rsidRPr="00967A21" w:rsidRDefault="00201B84" w:rsidP="00CF44D6">
      <w:pPr>
        <w:pStyle w:val="a3"/>
        <w:numPr>
          <w:ilvl w:val="0"/>
          <w:numId w:val="6"/>
        </w:numPr>
        <w:spacing w:after="0" w:line="312" w:lineRule="auto"/>
        <w:ind w:left="0" w:firstLine="709"/>
        <w:jc w:val="both"/>
        <w:rPr>
          <w:rFonts w:ascii="Times New Roman" w:hAnsi="Times New Roman"/>
          <w:sz w:val="24"/>
          <w:szCs w:val="24"/>
          <w:lang w:val="en-US"/>
          <w:rPrChange w:id="280" w:author="Владимир" w:date="2016-05-12T14:56:00Z">
            <w:rPr>
              <w:rFonts w:ascii="Times New Roman" w:hAnsi="Times New Roman"/>
              <w:sz w:val="28"/>
              <w:szCs w:val="28"/>
              <w:lang w:val="en-US"/>
            </w:rPr>
          </w:rPrChange>
        </w:rPr>
      </w:pPr>
      <w:ins w:id="281" w:author="Оля" w:date="2016-04-06T20:28:00Z">
        <w:r w:rsidRPr="00967A21">
          <w:rPr>
            <w:rFonts w:ascii="Times New Roman" w:hAnsi="Times New Roman"/>
            <w:sz w:val="24"/>
            <w:szCs w:val="24"/>
            <w:lang w:val="en-US"/>
            <w:rPrChange w:id="282" w:author="Владимир" w:date="2016-05-12T14:56:00Z">
              <w:rPr>
                <w:rFonts w:ascii="Times New Roman" w:hAnsi="Times New Roman"/>
                <w:sz w:val="28"/>
                <w:szCs w:val="28"/>
                <w:lang w:val="en-US"/>
              </w:rPr>
            </w:rPrChange>
          </w:rPr>
          <w:t xml:space="preserve">National tourism </w:t>
        </w:r>
      </w:ins>
      <w:del w:id="283" w:author="Оля" w:date="2016-04-06T18:22:00Z">
        <w:r w:rsidR="002572CA" w:rsidRPr="00967A21" w:rsidDel="00F40D28">
          <w:rPr>
            <w:rFonts w:ascii="Times New Roman" w:hAnsi="Times New Roman"/>
            <w:sz w:val="24"/>
            <w:szCs w:val="24"/>
            <w:lang w:val="en-US"/>
            <w:rPrChange w:id="284" w:author="Владимир" w:date="2016-05-12T14:56:00Z">
              <w:rPr>
                <w:rFonts w:ascii="Times New Roman" w:hAnsi="Times New Roman"/>
                <w:sz w:val="28"/>
                <w:szCs w:val="28"/>
                <w:lang w:val="en-US"/>
              </w:rPr>
            </w:rPrChange>
          </w:rPr>
          <w:delText xml:space="preserve">public </w:delText>
        </w:r>
      </w:del>
      <w:r w:rsidR="002572CA" w:rsidRPr="00967A21">
        <w:rPr>
          <w:rFonts w:ascii="Times New Roman" w:hAnsi="Times New Roman"/>
          <w:sz w:val="24"/>
          <w:szCs w:val="24"/>
          <w:lang w:val="en-US"/>
          <w:rPrChange w:id="285" w:author="Владимир" w:date="2016-05-12T14:56:00Z">
            <w:rPr>
              <w:rFonts w:ascii="Times New Roman" w:hAnsi="Times New Roman"/>
              <w:sz w:val="28"/>
              <w:szCs w:val="28"/>
              <w:lang w:val="en-US"/>
            </w:rPr>
          </w:rPrChange>
        </w:rPr>
        <w:t>policy.</w:t>
      </w:r>
    </w:p>
    <w:p w14:paraId="2376EA4E" w14:textId="77777777" w:rsidR="002572CA" w:rsidRPr="00967A21" w:rsidRDefault="002572CA" w:rsidP="00CF44D6">
      <w:pPr>
        <w:pStyle w:val="a3"/>
        <w:numPr>
          <w:ilvl w:val="0"/>
          <w:numId w:val="6"/>
        </w:numPr>
        <w:spacing w:after="0" w:line="312" w:lineRule="auto"/>
        <w:ind w:left="0" w:firstLine="709"/>
        <w:jc w:val="both"/>
        <w:rPr>
          <w:rFonts w:ascii="Times New Roman" w:hAnsi="Times New Roman"/>
          <w:sz w:val="24"/>
          <w:szCs w:val="24"/>
          <w:lang w:val="en-US"/>
          <w:rPrChange w:id="286"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287" w:author="Владимир" w:date="2016-05-12T14:56:00Z">
            <w:rPr>
              <w:rFonts w:ascii="Times New Roman" w:hAnsi="Times New Roman"/>
              <w:sz w:val="28"/>
              <w:szCs w:val="28"/>
              <w:lang w:val="en-US"/>
            </w:rPr>
          </w:rPrChange>
        </w:rPr>
        <w:lastRenderedPageBreak/>
        <w:t>Mass sports and other events (in the Krasnodar region).</w:t>
      </w:r>
    </w:p>
    <w:p w14:paraId="24076FA1" w14:textId="77777777" w:rsidR="002572CA" w:rsidRPr="00967A21" w:rsidRDefault="002572CA" w:rsidP="00CF44D6">
      <w:pPr>
        <w:pStyle w:val="a3"/>
        <w:numPr>
          <w:ilvl w:val="0"/>
          <w:numId w:val="6"/>
        </w:numPr>
        <w:spacing w:after="0" w:line="312" w:lineRule="auto"/>
        <w:ind w:left="0" w:firstLine="709"/>
        <w:jc w:val="both"/>
        <w:rPr>
          <w:rFonts w:ascii="Times New Roman" w:hAnsi="Times New Roman"/>
          <w:sz w:val="24"/>
          <w:szCs w:val="24"/>
          <w:lang w:val="en-US"/>
          <w:rPrChange w:id="288"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289" w:author="Владимир" w:date="2016-05-12T14:56:00Z">
            <w:rPr>
              <w:rFonts w:ascii="Times New Roman" w:hAnsi="Times New Roman"/>
              <w:sz w:val="28"/>
              <w:szCs w:val="28"/>
              <w:lang w:val="en-US"/>
            </w:rPr>
          </w:rPrChange>
        </w:rPr>
        <w:t xml:space="preserve">The new geopolitical </w:t>
      </w:r>
      <w:ins w:id="290" w:author="Оля" w:date="2016-04-06T18:28:00Z">
        <w:r w:rsidR="00CA35C5" w:rsidRPr="00967A21">
          <w:rPr>
            <w:rFonts w:ascii="Times New Roman" w:hAnsi="Times New Roman"/>
            <w:sz w:val="24"/>
            <w:szCs w:val="24"/>
            <w:lang w:val="en-US"/>
            <w:rPrChange w:id="291" w:author="Владимир" w:date="2016-05-12T14:56:00Z">
              <w:rPr>
                <w:rFonts w:ascii="Times New Roman" w:hAnsi="Times New Roman"/>
                <w:sz w:val="28"/>
                <w:szCs w:val="28"/>
                <w:lang w:val="en-US"/>
              </w:rPr>
            </w:rPrChange>
          </w:rPr>
          <w:t xml:space="preserve">conditions </w:t>
        </w:r>
      </w:ins>
      <w:r w:rsidRPr="00967A21">
        <w:rPr>
          <w:rFonts w:ascii="Times New Roman" w:hAnsi="Times New Roman"/>
          <w:sz w:val="24"/>
          <w:szCs w:val="24"/>
          <w:lang w:val="en-US"/>
          <w:rPrChange w:id="292" w:author="Владимир" w:date="2016-05-12T14:56:00Z">
            <w:rPr>
              <w:rFonts w:ascii="Times New Roman" w:hAnsi="Times New Roman"/>
              <w:sz w:val="28"/>
              <w:szCs w:val="28"/>
              <w:lang w:val="en-US"/>
            </w:rPr>
          </w:rPrChange>
        </w:rPr>
        <w:t xml:space="preserve">and geo-economics </w:t>
      </w:r>
      <w:del w:id="293" w:author="Оля" w:date="2016-04-06T18:28:00Z">
        <w:r w:rsidRPr="00967A21" w:rsidDel="00CA35C5">
          <w:rPr>
            <w:rFonts w:ascii="Times New Roman" w:hAnsi="Times New Roman"/>
            <w:sz w:val="24"/>
            <w:szCs w:val="24"/>
            <w:lang w:val="en-US"/>
            <w:rPrChange w:id="294" w:author="Владимир" w:date="2016-05-12T14:56:00Z">
              <w:rPr>
                <w:rFonts w:ascii="Times New Roman" w:hAnsi="Times New Roman"/>
                <w:sz w:val="28"/>
                <w:szCs w:val="28"/>
                <w:lang w:val="en-US"/>
              </w:rPr>
            </w:rPrChange>
          </w:rPr>
          <w:delText xml:space="preserve">conditions </w:delText>
        </w:r>
      </w:del>
      <w:r w:rsidRPr="00967A21">
        <w:rPr>
          <w:rFonts w:ascii="Times New Roman" w:hAnsi="Times New Roman"/>
          <w:sz w:val="24"/>
          <w:szCs w:val="24"/>
          <w:lang w:val="en-US"/>
          <w:rPrChange w:id="295" w:author="Владимир" w:date="2016-05-12T14:56:00Z">
            <w:rPr>
              <w:rFonts w:ascii="Times New Roman" w:hAnsi="Times New Roman"/>
              <w:sz w:val="28"/>
              <w:szCs w:val="28"/>
              <w:lang w:val="en-US"/>
            </w:rPr>
          </w:rPrChange>
        </w:rPr>
        <w:t>in Russia and in the world.</w:t>
      </w:r>
    </w:p>
    <w:p w14:paraId="4C523D4B" w14:textId="77777777" w:rsidR="002572CA" w:rsidRPr="00967A21" w:rsidRDefault="002572CA" w:rsidP="00CF44D6">
      <w:pPr>
        <w:pStyle w:val="a3"/>
        <w:numPr>
          <w:ilvl w:val="0"/>
          <w:numId w:val="6"/>
        </w:numPr>
        <w:spacing w:after="0" w:line="312" w:lineRule="auto"/>
        <w:ind w:left="0" w:firstLine="709"/>
        <w:jc w:val="both"/>
        <w:rPr>
          <w:rFonts w:ascii="Times New Roman" w:hAnsi="Times New Roman"/>
          <w:sz w:val="24"/>
          <w:szCs w:val="24"/>
          <w:lang w:val="en-US"/>
          <w:rPrChange w:id="296"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297" w:author="Владимир" w:date="2016-05-12T14:56:00Z">
            <w:rPr>
              <w:rFonts w:ascii="Times New Roman" w:hAnsi="Times New Roman"/>
              <w:sz w:val="28"/>
              <w:szCs w:val="28"/>
              <w:lang w:val="en-US"/>
            </w:rPr>
          </w:rPrChange>
        </w:rPr>
        <w:t>Other factors.</w:t>
      </w:r>
    </w:p>
    <w:p w14:paraId="79761DA7" w14:textId="77777777" w:rsidR="00471CEC" w:rsidRPr="00967A21" w:rsidRDefault="00471CEC">
      <w:pPr>
        <w:spacing w:after="0" w:line="312" w:lineRule="auto"/>
        <w:ind w:firstLine="709"/>
        <w:jc w:val="both"/>
        <w:rPr>
          <w:ins w:id="298" w:author="Владимир" w:date="2016-05-12T11:45:00Z"/>
          <w:rFonts w:ascii="Times New Roman" w:hAnsi="Times New Roman"/>
          <w:b/>
          <w:sz w:val="24"/>
          <w:szCs w:val="24"/>
          <w:lang w:val="en-US"/>
          <w:rPrChange w:id="299" w:author="Владимир" w:date="2016-05-12T14:56:00Z">
            <w:rPr>
              <w:ins w:id="300" w:author="Владимир" w:date="2016-05-12T11:45:00Z"/>
              <w:rFonts w:ascii="Times New Roman" w:hAnsi="Times New Roman"/>
              <w:b/>
              <w:sz w:val="28"/>
              <w:szCs w:val="28"/>
              <w:lang w:val="en-US"/>
            </w:rPr>
          </w:rPrChange>
        </w:rPr>
      </w:pPr>
    </w:p>
    <w:p w14:paraId="0A063CDE" w14:textId="08DC9931" w:rsidR="00015937" w:rsidRPr="00967A21" w:rsidRDefault="00015937">
      <w:pPr>
        <w:pStyle w:val="a3"/>
        <w:numPr>
          <w:ilvl w:val="0"/>
          <w:numId w:val="20"/>
        </w:numPr>
        <w:tabs>
          <w:tab w:val="left" w:pos="567"/>
        </w:tabs>
        <w:spacing w:after="0" w:line="312" w:lineRule="auto"/>
        <w:ind w:left="0" w:firstLine="0"/>
        <w:jc w:val="center"/>
        <w:rPr>
          <w:rFonts w:ascii="Times New Roman" w:hAnsi="Times New Roman"/>
          <w:smallCaps/>
          <w:sz w:val="24"/>
          <w:szCs w:val="24"/>
          <w:lang w:val="en-US"/>
          <w:rPrChange w:id="301" w:author="Владимир" w:date="2016-05-12T14:56:00Z">
            <w:rPr>
              <w:lang w:val="en-US"/>
            </w:rPr>
          </w:rPrChange>
        </w:rPr>
        <w:pPrChange w:id="302" w:author="Владимир" w:date="2016-05-12T11:45:00Z">
          <w:pPr>
            <w:spacing w:after="0" w:line="312" w:lineRule="auto"/>
            <w:ind w:firstLine="709"/>
            <w:jc w:val="both"/>
          </w:pPr>
        </w:pPrChange>
      </w:pPr>
      <w:r w:rsidRPr="00967A21">
        <w:rPr>
          <w:rFonts w:ascii="Times New Roman" w:hAnsi="Times New Roman"/>
          <w:smallCaps/>
          <w:sz w:val="24"/>
          <w:szCs w:val="24"/>
          <w:lang w:val="en-US"/>
          <w:rPrChange w:id="303" w:author="Владимир" w:date="2016-05-12T14:56:00Z">
            <w:rPr>
              <w:lang w:val="en-US"/>
            </w:rPr>
          </w:rPrChange>
        </w:rPr>
        <w:t xml:space="preserve">Current </w:t>
      </w:r>
      <w:r w:rsidR="009F63E4" w:rsidRPr="00967A21">
        <w:rPr>
          <w:rFonts w:ascii="Times New Roman" w:hAnsi="Times New Roman"/>
          <w:smallCaps/>
          <w:sz w:val="24"/>
          <w:szCs w:val="24"/>
          <w:lang w:val="en-US"/>
          <w:rPrChange w:id="304" w:author="Владимир" w:date="2016-05-12T14:56:00Z">
            <w:rPr>
              <w:lang w:val="en-US"/>
            </w:rPr>
          </w:rPrChange>
        </w:rPr>
        <w:t xml:space="preserve">tourism </w:t>
      </w:r>
      <w:r w:rsidRPr="00967A21">
        <w:rPr>
          <w:rFonts w:ascii="Times New Roman" w:hAnsi="Times New Roman"/>
          <w:smallCaps/>
          <w:sz w:val="24"/>
          <w:szCs w:val="24"/>
          <w:lang w:val="en-US"/>
          <w:rPrChange w:id="305" w:author="Владимир" w:date="2016-05-12T14:56:00Z">
            <w:rPr>
              <w:lang w:val="en-US"/>
            </w:rPr>
          </w:rPrChange>
        </w:rPr>
        <w:t>trends</w:t>
      </w:r>
    </w:p>
    <w:p w14:paraId="2C59C33A" w14:textId="18AE2B8A" w:rsidR="002572CA" w:rsidRPr="00967A21" w:rsidRDefault="004757FB" w:rsidP="00CF44D6">
      <w:pPr>
        <w:spacing w:after="0" w:line="312" w:lineRule="auto"/>
        <w:ind w:firstLine="709"/>
        <w:jc w:val="both"/>
        <w:rPr>
          <w:rFonts w:ascii="Times New Roman" w:hAnsi="Times New Roman"/>
          <w:sz w:val="24"/>
          <w:szCs w:val="24"/>
          <w:lang w:val="en-US"/>
          <w:rPrChange w:id="306"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307" w:author="Владимир" w:date="2016-05-12T14:56:00Z">
            <w:rPr>
              <w:rFonts w:ascii="Times New Roman" w:hAnsi="Times New Roman"/>
              <w:sz w:val="28"/>
              <w:szCs w:val="28"/>
              <w:lang w:val="en-US"/>
            </w:rPr>
          </w:rPrChange>
        </w:rPr>
        <w:t>T</w:t>
      </w:r>
      <w:r w:rsidR="002572CA" w:rsidRPr="00967A21">
        <w:rPr>
          <w:rFonts w:ascii="Times New Roman" w:hAnsi="Times New Roman"/>
          <w:sz w:val="24"/>
          <w:szCs w:val="24"/>
          <w:lang w:val="en-US"/>
          <w:rPrChange w:id="308" w:author="Владимир" w:date="2016-05-12T14:56:00Z">
            <w:rPr>
              <w:rFonts w:ascii="Times New Roman" w:hAnsi="Times New Roman"/>
              <w:sz w:val="28"/>
              <w:szCs w:val="28"/>
              <w:lang w:val="en-US"/>
            </w:rPr>
          </w:rPrChange>
        </w:rPr>
        <w:t xml:space="preserve">he current trends in the development of tourism </w:t>
      </w:r>
      <w:ins w:id="309" w:author="Владимир" w:date="2016-05-12T11:45:00Z">
        <w:r w:rsidR="00471CEC" w:rsidRPr="00967A21">
          <w:rPr>
            <w:rFonts w:ascii="Times New Roman" w:hAnsi="Times New Roman"/>
            <w:sz w:val="24"/>
            <w:szCs w:val="24"/>
            <w:lang w:val="en-US"/>
            <w:rPrChange w:id="310" w:author="Владимир" w:date="2016-05-12T14:56:00Z">
              <w:rPr>
                <w:rFonts w:ascii="Times New Roman" w:hAnsi="Times New Roman"/>
                <w:sz w:val="28"/>
                <w:szCs w:val="28"/>
                <w:lang w:val="en-US"/>
              </w:rPr>
            </w:rPrChange>
          </w:rPr>
          <w:t xml:space="preserve">on the Black Sea coast </w:t>
        </w:r>
      </w:ins>
      <w:del w:id="311" w:author="Владимир" w:date="2016-05-12T11:45:00Z">
        <w:r w:rsidR="002572CA" w:rsidRPr="00967A21" w:rsidDel="00471CEC">
          <w:rPr>
            <w:rFonts w:ascii="Times New Roman" w:hAnsi="Times New Roman"/>
            <w:sz w:val="24"/>
            <w:szCs w:val="24"/>
            <w:lang w:val="en-US"/>
            <w:rPrChange w:id="312" w:author="Владимир" w:date="2016-05-12T14:56:00Z">
              <w:rPr>
                <w:rFonts w:ascii="Times New Roman" w:hAnsi="Times New Roman"/>
                <w:sz w:val="28"/>
                <w:szCs w:val="28"/>
                <w:lang w:val="en-US"/>
              </w:rPr>
            </w:rPrChange>
          </w:rPr>
          <w:delText xml:space="preserve">in the West </w:delText>
        </w:r>
      </w:del>
      <w:ins w:id="313" w:author="Оля" w:date="2016-04-06T19:42:00Z">
        <w:del w:id="314" w:author="Владимир" w:date="2016-05-12T11:45:00Z">
          <w:r w:rsidR="00670F2A" w:rsidRPr="00967A21" w:rsidDel="00471CEC">
            <w:rPr>
              <w:rFonts w:ascii="Times New Roman" w:hAnsi="Times New Roman"/>
              <w:sz w:val="24"/>
              <w:szCs w:val="24"/>
              <w:lang w:val="en-US"/>
              <w:rPrChange w:id="315" w:author="Владимир" w:date="2016-05-12T14:56:00Z">
                <w:rPr>
                  <w:rFonts w:ascii="Times New Roman" w:hAnsi="Times New Roman"/>
                  <w:sz w:val="28"/>
                  <w:szCs w:val="28"/>
                  <w:lang w:val="en-US"/>
                </w:rPr>
              </w:rPrChange>
            </w:rPr>
            <w:delText>W</w:delText>
          </w:r>
        </w:del>
      </w:ins>
      <w:ins w:id="316" w:author="Оля" w:date="2016-04-06T18:31:00Z">
        <w:del w:id="317" w:author="Владимир" w:date="2016-05-12T11:45:00Z">
          <w:r w:rsidR="00CA35C5" w:rsidRPr="00967A21" w:rsidDel="00471CEC">
            <w:rPr>
              <w:rFonts w:ascii="Times New Roman" w:hAnsi="Times New Roman"/>
              <w:sz w:val="24"/>
              <w:szCs w:val="24"/>
              <w:lang w:val="en-US"/>
              <w:rPrChange w:id="318" w:author="Владимир" w:date="2016-05-12T14:56:00Z">
                <w:rPr>
                  <w:rFonts w:ascii="Times New Roman" w:hAnsi="Times New Roman"/>
                  <w:sz w:val="28"/>
                  <w:szCs w:val="28"/>
                  <w:lang w:val="en-US"/>
                </w:rPr>
              </w:rPrChange>
            </w:rPr>
            <w:delText xml:space="preserve">estern </w:delText>
          </w:r>
        </w:del>
      </w:ins>
      <w:del w:id="319" w:author="Владимир" w:date="2016-05-12T11:45:00Z">
        <w:r w:rsidR="002572CA" w:rsidRPr="00967A21" w:rsidDel="00471CEC">
          <w:rPr>
            <w:rFonts w:ascii="Times New Roman" w:hAnsi="Times New Roman"/>
            <w:sz w:val="24"/>
            <w:szCs w:val="24"/>
            <w:lang w:val="en-US"/>
            <w:rPrChange w:id="320" w:author="Владимир" w:date="2016-05-12T14:56:00Z">
              <w:rPr>
                <w:rFonts w:ascii="Times New Roman" w:hAnsi="Times New Roman"/>
                <w:sz w:val="28"/>
                <w:szCs w:val="28"/>
                <w:lang w:val="en-US"/>
              </w:rPr>
            </w:rPrChange>
          </w:rPr>
          <w:delText xml:space="preserve">Caucasus </w:delText>
        </w:r>
      </w:del>
      <w:r w:rsidR="002572CA" w:rsidRPr="00967A21">
        <w:rPr>
          <w:rFonts w:ascii="Times New Roman" w:hAnsi="Times New Roman"/>
          <w:sz w:val="24"/>
          <w:szCs w:val="24"/>
          <w:lang w:val="en-US"/>
          <w:rPrChange w:id="321" w:author="Владимир" w:date="2016-05-12T14:56:00Z">
            <w:rPr>
              <w:rFonts w:ascii="Times New Roman" w:hAnsi="Times New Roman"/>
              <w:sz w:val="28"/>
              <w:szCs w:val="28"/>
              <w:lang w:val="en-US"/>
            </w:rPr>
          </w:rPrChange>
        </w:rPr>
        <w:t>are:</w:t>
      </w:r>
    </w:p>
    <w:p w14:paraId="0AA352DA" w14:textId="4143B5A7" w:rsidR="002572CA" w:rsidRPr="00967A21" w:rsidRDefault="002572CA">
      <w:pPr>
        <w:pStyle w:val="a3"/>
        <w:numPr>
          <w:ilvl w:val="0"/>
          <w:numId w:val="21"/>
        </w:numPr>
        <w:tabs>
          <w:tab w:val="left" w:pos="993"/>
        </w:tabs>
        <w:spacing w:after="0" w:line="312" w:lineRule="auto"/>
        <w:ind w:left="0" w:firstLine="709"/>
        <w:jc w:val="both"/>
        <w:rPr>
          <w:rFonts w:ascii="Times New Roman" w:hAnsi="Times New Roman"/>
          <w:sz w:val="24"/>
          <w:szCs w:val="24"/>
          <w:lang w:val="en-US"/>
          <w:rPrChange w:id="322" w:author="Владимир" w:date="2016-05-12T14:56:00Z">
            <w:rPr>
              <w:rFonts w:ascii="Times New Roman" w:hAnsi="Times New Roman"/>
              <w:sz w:val="28"/>
              <w:szCs w:val="28"/>
              <w:lang w:val="en-US"/>
            </w:rPr>
          </w:rPrChange>
        </w:rPr>
        <w:pPrChange w:id="323" w:author="Владимир" w:date="2016-05-12T11:46:00Z">
          <w:pPr>
            <w:pStyle w:val="a3"/>
            <w:numPr>
              <w:numId w:val="7"/>
            </w:numPr>
            <w:spacing w:after="0" w:line="312" w:lineRule="auto"/>
            <w:ind w:left="0" w:firstLine="709"/>
            <w:jc w:val="both"/>
          </w:pPr>
        </w:pPrChange>
      </w:pPr>
      <w:r w:rsidRPr="00967A21">
        <w:rPr>
          <w:rFonts w:ascii="Times New Roman" w:hAnsi="Times New Roman"/>
          <w:sz w:val="24"/>
          <w:szCs w:val="24"/>
          <w:lang w:val="en-US"/>
          <w:rPrChange w:id="324" w:author="Владимир" w:date="2016-05-12T14:56:00Z">
            <w:rPr>
              <w:rFonts w:ascii="Times New Roman" w:hAnsi="Times New Roman"/>
              <w:sz w:val="28"/>
              <w:szCs w:val="28"/>
              <w:lang w:val="en-US"/>
            </w:rPr>
          </w:rPrChange>
        </w:rPr>
        <w:t>Development of new areas for tourism and development of existing tourism and recreation systems</w:t>
      </w:r>
      <w:ins w:id="325" w:author="Владимир" w:date="2016-05-12T11:46:00Z">
        <w:r w:rsidR="00471CEC" w:rsidRPr="00967A21">
          <w:rPr>
            <w:rFonts w:ascii="Times New Roman" w:hAnsi="Times New Roman"/>
            <w:sz w:val="24"/>
            <w:szCs w:val="24"/>
            <w:lang w:val="en-US"/>
            <w:rPrChange w:id="326" w:author="Владимир" w:date="2016-05-12T14:56:00Z">
              <w:rPr>
                <w:rFonts w:ascii="Times New Roman" w:hAnsi="Times New Roman"/>
                <w:sz w:val="28"/>
                <w:szCs w:val="28"/>
                <w:lang w:val="en-US"/>
              </w:rPr>
            </w:rPrChange>
          </w:rPr>
          <w:t>.</w:t>
        </w:r>
      </w:ins>
    </w:p>
    <w:p w14:paraId="36AE3350" w14:textId="5D9CA4CD" w:rsidR="002572CA" w:rsidRPr="00967A21" w:rsidRDefault="002572CA">
      <w:pPr>
        <w:pStyle w:val="a3"/>
        <w:numPr>
          <w:ilvl w:val="0"/>
          <w:numId w:val="21"/>
        </w:numPr>
        <w:tabs>
          <w:tab w:val="left" w:pos="993"/>
        </w:tabs>
        <w:spacing w:after="0" w:line="312" w:lineRule="auto"/>
        <w:ind w:left="0" w:firstLine="709"/>
        <w:jc w:val="both"/>
        <w:rPr>
          <w:rFonts w:ascii="Times New Roman" w:hAnsi="Times New Roman"/>
          <w:sz w:val="24"/>
          <w:szCs w:val="24"/>
          <w:lang w:val="en-US"/>
          <w:rPrChange w:id="327" w:author="Владимир" w:date="2016-05-12T14:56:00Z">
            <w:rPr>
              <w:rFonts w:ascii="Times New Roman" w:hAnsi="Times New Roman"/>
              <w:sz w:val="28"/>
              <w:szCs w:val="28"/>
              <w:lang w:val="en-US"/>
            </w:rPr>
          </w:rPrChange>
        </w:rPr>
        <w:pPrChange w:id="328" w:author="Владимир" w:date="2016-05-12T11:46:00Z">
          <w:pPr>
            <w:pStyle w:val="a3"/>
            <w:numPr>
              <w:numId w:val="7"/>
            </w:numPr>
            <w:spacing w:after="0" w:line="312" w:lineRule="auto"/>
            <w:ind w:left="0" w:firstLine="709"/>
            <w:jc w:val="both"/>
          </w:pPr>
        </w:pPrChange>
      </w:pPr>
      <w:r w:rsidRPr="00967A21">
        <w:rPr>
          <w:rFonts w:ascii="Times New Roman" w:hAnsi="Times New Roman"/>
          <w:sz w:val="24"/>
          <w:szCs w:val="24"/>
          <w:lang w:val="en-US"/>
          <w:rPrChange w:id="329" w:author="Владимир" w:date="2016-05-12T14:56:00Z">
            <w:rPr>
              <w:rFonts w:ascii="Times New Roman" w:hAnsi="Times New Roman"/>
              <w:sz w:val="28"/>
              <w:szCs w:val="28"/>
              <w:lang w:val="en-US"/>
            </w:rPr>
          </w:rPrChange>
        </w:rPr>
        <w:t xml:space="preserve">Integration processes in the management of tourism: </w:t>
      </w:r>
      <w:del w:id="330" w:author="Оля" w:date="2016-04-06T18:46:00Z">
        <w:r w:rsidRPr="00967A21" w:rsidDel="00397D95">
          <w:rPr>
            <w:rFonts w:ascii="Times New Roman" w:hAnsi="Times New Roman"/>
            <w:sz w:val="24"/>
            <w:szCs w:val="24"/>
            <w:lang w:val="en-US"/>
            <w:rPrChange w:id="331" w:author="Владимир" w:date="2016-05-12T14:56:00Z">
              <w:rPr>
                <w:rFonts w:ascii="Times New Roman" w:hAnsi="Times New Roman"/>
                <w:sz w:val="28"/>
                <w:szCs w:val="28"/>
                <w:lang w:val="en-US"/>
              </w:rPr>
            </w:rPrChange>
          </w:rPr>
          <w:delText xml:space="preserve">the </w:delText>
        </w:r>
      </w:del>
      <w:r w:rsidRPr="00967A21">
        <w:rPr>
          <w:rFonts w:ascii="Times New Roman" w:hAnsi="Times New Roman"/>
          <w:sz w:val="24"/>
          <w:szCs w:val="24"/>
          <w:lang w:val="en-US"/>
          <w:rPrChange w:id="332" w:author="Владимир" w:date="2016-05-12T14:56:00Z">
            <w:rPr>
              <w:rFonts w:ascii="Times New Roman" w:hAnsi="Times New Roman"/>
              <w:sz w:val="28"/>
              <w:szCs w:val="28"/>
              <w:lang w:val="en-US"/>
            </w:rPr>
          </w:rPrChange>
        </w:rPr>
        <w:t xml:space="preserve">creation of tourist and recreation clusters headed by </w:t>
      </w:r>
      <w:del w:id="333" w:author="Владимир" w:date="2016-05-12T11:11:00Z">
        <w:r w:rsidRPr="00967A21" w:rsidDel="005A3C16">
          <w:rPr>
            <w:rFonts w:ascii="Times New Roman" w:hAnsi="Times New Roman"/>
            <w:sz w:val="24"/>
            <w:szCs w:val="24"/>
            <w:highlight w:val="yellow"/>
            <w:lang w:val="en-US"/>
            <w:rPrChange w:id="334" w:author="Владимир" w:date="2016-05-12T14:56:00Z">
              <w:rPr>
                <w:rFonts w:ascii="Times New Roman" w:hAnsi="Times New Roman"/>
                <w:sz w:val="28"/>
                <w:szCs w:val="28"/>
                <w:lang w:val="en-US"/>
              </w:rPr>
            </w:rPrChange>
          </w:rPr>
          <w:delText>single</w:delText>
        </w:r>
        <w:r w:rsidRPr="00967A21" w:rsidDel="005A3C16">
          <w:rPr>
            <w:rFonts w:ascii="Times New Roman" w:hAnsi="Times New Roman"/>
            <w:sz w:val="24"/>
            <w:szCs w:val="24"/>
            <w:lang w:val="en-US"/>
            <w:rPrChange w:id="335" w:author="Владимир" w:date="2016-05-12T14:56:00Z">
              <w:rPr>
                <w:rFonts w:ascii="Times New Roman" w:hAnsi="Times New Roman"/>
                <w:sz w:val="28"/>
                <w:szCs w:val="28"/>
                <w:lang w:val="en-US"/>
              </w:rPr>
            </w:rPrChange>
          </w:rPr>
          <w:delText xml:space="preserve"> </w:delText>
        </w:r>
      </w:del>
      <w:r w:rsidRPr="00967A21">
        <w:rPr>
          <w:rFonts w:ascii="Times New Roman" w:hAnsi="Times New Roman"/>
          <w:sz w:val="24"/>
          <w:szCs w:val="24"/>
          <w:lang w:val="en-US"/>
          <w:rPrChange w:id="336" w:author="Владимир" w:date="2016-05-12T14:56:00Z">
            <w:rPr>
              <w:rFonts w:ascii="Times New Roman" w:hAnsi="Times New Roman"/>
              <w:sz w:val="28"/>
              <w:szCs w:val="28"/>
              <w:lang w:val="en-US"/>
            </w:rPr>
          </w:rPrChange>
        </w:rPr>
        <w:t xml:space="preserve">management companies, </w:t>
      </w:r>
      <w:del w:id="337" w:author="Оля" w:date="2016-04-06T18:49:00Z">
        <w:r w:rsidRPr="00967A21" w:rsidDel="00397D95">
          <w:rPr>
            <w:rFonts w:ascii="Times New Roman" w:hAnsi="Times New Roman"/>
            <w:sz w:val="24"/>
            <w:szCs w:val="24"/>
            <w:lang w:val="en-US"/>
            <w:rPrChange w:id="338" w:author="Владимир" w:date="2016-05-12T14:56:00Z">
              <w:rPr>
                <w:rFonts w:ascii="Times New Roman" w:hAnsi="Times New Roman"/>
                <w:sz w:val="28"/>
                <w:szCs w:val="28"/>
                <w:lang w:val="en-US"/>
              </w:rPr>
            </w:rPrChange>
          </w:rPr>
          <w:delText xml:space="preserve">the </w:delText>
        </w:r>
      </w:del>
      <w:r w:rsidRPr="00967A21">
        <w:rPr>
          <w:rFonts w:ascii="Times New Roman" w:hAnsi="Times New Roman"/>
          <w:sz w:val="24"/>
          <w:szCs w:val="24"/>
          <w:lang w:val="en-US"/>
          <w:rPrChange w:id="339" w:author="Владимир" w:date="2016-05-12T14:56:00Z">
            <w:rPr>
              <w:rFonts w:ascii="Times New Roman" w:hAnsi="Times New Roman"/>
              <w:sz w:val="28"/>
              <w:szCs w:val="28"/>
              <w:lang w:val="en-US"/>
            </w:rPr>
          </w:rPrChange>
        </w:rPr>
        <w:t>establishment of a unified tourist brand</w:t>
      </w:r>
      <w:ins w:id="340" w:author="Владимир" w:date="2016-05-12T11:46:00Z">
        <w:r w:rsidR="00471CEC" w:rsidRPr="00967A21">
          <w:rPr>
            <w:rFonts w:ascii="Times New Roman" w:hAnsi="Times New Roman"/>
            <w:sz w:val="24"/>
            <w:szCs w:val="24"/>
            <w:lang w:val="en-US"/>
            <w:rPrChange w:id="341" w:author="Владимир" w:date="2016-05-12T14:56:00Z">
              <w:rPr>
                <w:rFonts w:ascii="Times New Roman" w:hAnsi="Times New Roman"/>
                <w:sz w:val="28"/>
                <w:szCs w:val="28"/>
                <w:lang w:val="en-US"/>
              </w:rPr>
            </w:rPrChange>
          </w:rPr>
          <w:t>.</w:t>
        </w:r>
      </w:ins>
    </w:p>
    <w:p w14:paraId="53F34DCB" w14:textId="7F333B6C" w:rsidR="002572CA" w:rsidRPr="00967A21" w:rsidRDefault="00397D95">
      <w:pPr>
        <w:pStyle w:val="a3"/>
        <w:numPr>
          <w:ilvl w:val="0"/>
          <w:numId w:val="21"/>
        </w:numPr>
        <w:tabs>
          <w:tab w:val="left" w:pos="993"/>
        </w:tabs>
        <w:spacing w:after="0" w:line="312" w:lineRule="auto"/>
        <w:ind w:left="0" w:firstLine="709"/>
        <w:jc w:val="both"/>
        <w:rPr>
          <w:rFonts w:ascii="Times New Roman" w:hAnsi="Times New Roman"/>
          <w:sz w:val="24"/>
          <w:szCs w:val="24"/>
          <w:lang w:val="en-US"/>
          <w:rPrChange w:id="342" w:author="Владимир" w:date="2016-05-12T14:56:00Z">
            <w:rPr>
              <w:rFonts w:ascii="Times New Roman" w:hAnsi="Times New Roman"/>
              <w:sz w:val="28"/>
              <w:szCs w:val="28"/>
              <w:lang w:val="en-US"/>
            </w:rPr>
          </w:rPrChange>
        </w:rPr>
        <w:pPrChange w:id="343" w:author="Владимир" w:date="2016-05-12T11:46:00Z">
          <w:pPr>
            <w:pStyle w:val="a3"/>
            <w:numPr>
              <w:numId w:val="7"/>
            </w:numPr>
            <w:spacing w:after="0" w:line="312" w:lineRule="auto"/>
            <w:ind w:left="0" w:firstLine="709"/>
            <w:jc w:val="both"/>
          </w:pPr>
        </w:pPrChange>
      </w:pPr>
      <w:ins w:id="344" w:author="Оля" w:date="2016-04-06T18:52:00Z">
        <w:r w:rsidRPr="00967A21">
          <w:rPr>
            <w:rFonts w:ascii="Times New Roman" w:hAnsi="Times New Roman"/>
            <w:sz w:val="24"/>
            <w:szCs w:val="24"/>
            <w:lang w:val="en-US"/>
            <w:rPrChange w:id="345" w:author="Владимир" w:date="2016-05-12T14:56:00Z">
              <w:rPr>
                <w:rFonts w:ascii="Times New Roman" w:hAnsi="Times New Roman"/>
                <w:sz w:val="28"/>
                <w:szCs w:val="28"/>
                <w:lang w:val="en-US"/>
              </w:rPr>
            </w:rPrChange>
          </w:rPr>
          <w:t xml:space="preserve">State’s </w:t>
        </w:r>
        <w:del w:id="346" w:author="Владимир" w:date="2016-05-12T11:47:00Z">
          <w:r w:rsidRPr="00967A21" w:rsidDel="00471CEC">
            <w:rPr>
              <w:rFonts w:ascii="Times New Roman" w:hAnsi="Times New Roman"/>
              <w:sz w:val="24"/>
              <w:szCs w:val="24"/>
              <w:lang w:val="en-US"/>
              <w:rPrChange w:id="347" w:author="Владимир" w:date="2016-05-12T14:56:00Z">
                <w:rPr>
                  <w:rFonts w:ascii="Times New Roman" w:hAnsi="Times New Roman"/>
                  <w:sz w:val="28"/>
                  <w:szCs w:val="28"/>
                  <w:lang w:val="en-US"/>
                </w:rPr>
              </w:rPrChange>
            </w:rPr>
            <w:delText xml:space="preserve">enhanced </w:delText>
          </w:r>
        </w:del>
      </w:ins>
      <w:del w:id="348" w:author="Владимир" w:date="2016-05-12T11:47:00Z">
        <w:r w:rsidR="002572CA" w:rsidRPr="00967A21" w:rsidDel="00471CEC">
          <w:rPr>
            <w:rFonts w:ascii="Times New Roman" w:hAnsi="Times New Roman"/>
            <w:sz w:val="24"/>
            <w:szCs w:val="24"/>
            <w:lang w:val="en-US"/>
            <w:rPrChange w:id="349" w:author="Владимир" w:date="2016-05-12T14:56:00Z">
              <w:rPr>
                <w:rFonts w:ascii="Times New Roman" w:hAnsi="Times New Roman"/>
                <w:sz w:val="28"/>
                <w:szCs w:val="28"/>
                <w:lang w:val="en-US"/>
              </w:rPr>
            </w:rPrChange>
          </w:rPr>
          <w:delText xml:space="preserve"> role</w:delText>
        </w:r>
      </w:del>
      <w:ins w:id="350" w:author="Владимир" w:date="2016-05-12T11:47:00Z">
        <w:r w:rsidR="00471CEC" w:rsidRPr="00967A21">
          <w:rPr>
            <w:rFonts w:ascii="Times New Roman" w:hAnsi="Times New Roman"/>
            <w:sz w:val="24"/>
            <w:szCs w:val="24"/>
            <w:lang w:val="en-US"/>
            <w:rPrChange w:id="351" w:author="Владимир" w:date="2016-05-12T14:56:00Z">
              <w:rPr>
                <w:rFonts w:ascii="Times New Roman" w:hAnsi="Times New Roman"/>
                <w:sz w:val="28"/>
                <w:szCs w:val="28"/>
                <w:lang w:val="en-US"/>
              </w:rPr>
            </w:rPrChange>
          </w:rPr>
          <w:t>enhanced role</w:t>
        </w:r>
      </w:ins>
      <w:r w:rsidR="002572CA" w:rsidRPr="00967A21">
        <w:rPr>
          <w:rFonts w:ascii="Times New Roman" w:hAnsi="Times New Roman"/>
          <w:sz w:val="24"/>
          <w:szCs w:val="24"/>
          <w:lang w:val="en-US"/>
          <w:rPrChange w:id="352" w:author="Владимир" w:date="2016-05-12T14:56:00Z">
            <w:rPr>
              <w:rFonts w:ascii="Times New Roman" w:hAnsi="Times New Roman"/>
              <w:sz w:val="28"/>
              <w:szCs w:val="28"/>
              <w:lang w:val="en-US"/>
            </w:rPr>
          </w:rPrChange>
        </w:rPr>
        <w:t xml:space="preserve"> and participation </w:t>
      </w:r>
      <w:del w:id="353" w:author="Оля" w:date="2016-04-06T18:52:00Z">
        <w:r w:rsidR="002572CA" w:rsidRPr="00967A21" w:rsidDel="00397D95">
          <w:rPr>
            <w:rFonts w:ascii="Times New Roman" w:hAnsi="Times New Roman"/>
            <w:sz w:val="24"/>
            <w:szCs w:val="24"/>
            <w:lang w:val="en-US"/>
            <w:rPrChange w:id="354" w:author="Владимир" w:date="2016-05-12T14:56:00Z">
              <w:rPr>
                <w:rFonts w:ascii="Times New Roman" w:hAnsi="Times New Roman"/>
                <w:sz w:val="28"/>
                <w:szCs w:val="28"/>
                <w:lang w:val="en-US"/>
              </w:rPr>
            </w:rPrChange>
          </w:rPr>
          <w:delText xml:space="preserve">of the state </w:delText>
        </w:r>
      </w:del>
      <w:r w:rsidR="002572CA" w:rsidRPr="00967A21">
        <w:rPr>
          <w:rFonts w:ascii="Times New Roman" w:hAnsi="Times New Roman"/>
          <w:sz w:val="24"/>
          <w:szCs w:val="24"/>
          <w:lang w:val="en-US"/>
          <w:rPrChange w:id="355" w:author="Владимир" w:date="2016-05-12T14:56:00Z">
            <w:rPr>
              <w:rFonts w:ascii="Times New Roman" w:hAnsi="Times New Roman"/>
              <w:sz w:val="28"/>
              <w:szCs w:val="28"/>
              <w:lang w:val="en-US"/>
            </w:rPr>
          </w:rPrChange>
        </w:rPr>
        <w:t xml:space="preserve">in </w:t>
      </w:r>
      <w:commentRangeStart w:id="356"/>
      <w:del w:id="357" w:author="user" w:date="2016-04-08T10:44:00Z">
        <w:r w:rsidR="002572CA" w:rsidRPr="00967A21" w:rsidDel="00A27FF2">
          <w:rPr>
            <w:rFonts w:ascii="Times New Roman" w:hAnsi="Times New Roman"/>
            <w:sz w:val="24"/>
            <w:szCs w:val="24"/>
            <w:lang w:val="en-US"/>
            <w:rPrChange w:id="358" w:author="Владимир" w:date="2016-05-12T14:56:00Z">
              <w:rPr>
                <w:rFonts w:ascii="Times New Roman" w:hAnsi="Times New Roman"/>
                <w:sz w:val="28"/>
                <w:szCs w:val="28"/>
                <w:lang w:val="en-US"/>
              </w:rPr>
            </w:rPrChange>
          </w:rPr>
          <w:delText>the process of</w:delText>
        </w:r>
        <w:commentRangeEnd w:id="356"/>
        <w:r w:rsidRPr="00967A21" w:rsidDel="00A27FF2">
          <w:rPr>
            <w:rStyle w:val="a8"/>
            <w:rFonts w:ascii="Times New Roman" w:hAnsi="Times New Roman"/>
            <w:sz w:val="24"/>
            <w:szCs w:val="24"/>
            <w:rPrChange w:id="359" w:author="Владимир" w:date="2016-05-12T14:56:00Z">
              <w:rPr>
                <w:rStyle w:val="a8"/>
              </w:rPr>
            </w:rPrChange>
          </w:rPr>
          <w:commentReference w:id="356"/>
        </w:r>
        <w:r w:rsidR="002572CA" w:rsidRPr="00967A21" w:rsidDel="00A27FF2">
          <w:rPr>
            <w:rFonts w:ascii="Times New Roman" w:hAnsi="Times New Roman"/>
            <w:sz w:val="24"/>
            <w:szCs w:val="24"/>
            <w:lang w:val="en-US"/>
            <w:rPrChange w:id="360" w:author="Владимир" w:date="2016-05-12T14:56:00Z">
              <w:rPr>
                <w:rFonts w:ascii="Times New Roman" w:hAnsi="Times New Roman"/>
                <w:sz w:val="28"/>
                <w:szCs w:val="28"/>
                <w:lang w:val="en-US"/>
              </w:rPr>
            </w:rPrChange>
          </w:rPr>
          <w:delText xml:space="preserve"> </w:delText>
        </w:r>
      </w:del>
      <w:r w:rsidR="002572CA" w:rsidRPr="00967A21">
        <w:rPr>
          <w:rFonts w:ascii="Times New Roman" w:hAnsi="Times New Roman"/>
          <w:sz w:val="24"/>
          <w:szCs w:val="24"/>
          <w:lang w:val="en-US"/>
          <w:rPrChange w:id="361" w:author="Владимир" w:date="2016-05-12T14:56:00Z">
            <w:rPr>
              <w:rFonts w:ascii="Times New Roman" w:hAnsi="Times New Roman"/>
              <w:sz w:val="28"/>
              <w:szCs w:val="28"/>
              <w:lang w:val="en-US"/>
            </w:rPr>
          </w:rPrChange>
        </w:rPr>
        <w:t>tourism development</w:t>
      </w:r>
      <w:ins w:id="362" w:author="Владимир" w:date="2016-05-12T11:46:00Z">
        <w:r w:rsidR="00471CEC" w:rsidRPr="00967A21">
          <w:rPr>
            <w:rFonts w:ascii="Times New Roman" w:hAnsi="Times New Roman"/>
            <w:sz w:val="24"/>
            <w:szCs w:val="24"/>
            <w:lang w:val="en-US"/>
            <w:rPrChange w:id="363" w:author="Владимир" w:date="2016-05-12T14:56:00Z">
              <w:rPr>
                <w:rFonts w:ascii="Times New Roman" w:hAnsi="Times New Roman"/>
                <w:sz w:val="28"/>
                <w:szCs w:val="28"/>
                <w:lang w:val="en-US"/>
              </w:rPr>
            </w:rPrChange>
          </w:rPr>
          <w:t>.</w:t>
        </w:r>
      </w:ins>
    </w:p>
    <w:p w14:paraId="37FC3465" w14:textId="77248921" w:rsidR="002572CA" w:rsidRPr="00967A21" w:rsidRDefault="002572CA">
      <w:pPr>
        <w:pStyle w:val="a3"/>
        <w:numPr>
          <w:ilvl w:val="0"/>
          <w:numId w:val="21"/>
        </w:numPr>
        <w:tabs>
          <w:tab w:val="left" w:pos="993"/>
        </w:tabs>
        <w:spacing w:after="0" w:line="312" w:lineRule="auto"/>
        <w:ind w:left="0" w:firstLine="709"/>
        <w:jc w:val="both"/>
        <w:rPr>
          <w:rFonts w:ascii="Times New Roman" w:hAnsi="Times New Roman"/>
          <w:sz w:val="24"/>
          <w:szCs w:val="24"/>
          <w:lang w:val="en-US"/>
          <w:rPrChange w:id="364" w:author="Владимир" w:date="2016-05-12T14:56:00Z">
            <w:rPr>
              <w:rFonts w:ascii="Times New Roman" w:hAnsi="Times New Roman"/>
              <w:sz w:val="28"/>
              <w:szCs w:val="28"/>
              <w:lang w:val="en-US"/>
            </w:rPr>
          </w:rPrChange>
        </w:rPr>
        <w:pPrChange w:id="365" w:author="Владимир" w:date="2016-05-12T11:46:00Z">
          <w:pPr>
            <w:pStyle w:val="a3"/>
            <w:numPr>
              <w:numId w:val="7"/>
            </w:numPr>
            <w:spacing w:after="0" w:line="312" w:lineRule="auto"/>
            <w:ind w:left="0" w:firstLine="709"/>
            <w:jc w:val="both"/>
          </w:pPr>
        </w:pPrChange>
      </w:pPr>
      <w:r w:rsidRPr="00967A21">
        <w:rPr>
          <w:rFonts w:ascii="Times New Roman" w:hAnsi="Times New Roman"/>
          <w:sz w:val="24"/>
          <w:szCs w:val="24"/>
          <w:lang w:val="en-US"/>
          <w:rPrChange w:id="366" w:author="Владимир" w:date="2016-05-12T14:56:00Z">
            <w:rPr>
              <w:rFonts w:ascii="Times New Roman" w:hAnsi="Times New Roman"/>
              <w:sz w:val="28"/>
              <w:szCs w:val="28"/>
              <w:lang w:val="en-US"/>
            </w:rPr>
          </w:rPrChange>
        </w:rPr>
        <w:t xml:space="preserve">Involving </w:t>
      </w:r>
      <w:ins w:id="367" w:author="Оля" w:date="2016-04-06T18:55:00Z">
        <w:r w:rsidR="00397D95" w:rsidRPr="00967A21">
          <w:rPr>
            <w:rFonts w:ascii="Times New Roman" w:hAnsi="Times New Roman"/>
            <w:sz w:val="24"/>
            <w:szCs w:val="24"/>
            <w:lang w:val="en-US"/>
            <w:rPrChange w:id="368" w:author="Владимир" w:date="2016-05-12T14:56: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369" w:author="Владимир" w:date="2016-05-12T14:56:00Z">
            <w:rPr>
              <w:rFonts w:ascii="Times New Roman" w:hAnsi="Times New Roman"/>
              <w:sz w:val="28"/>
              <w:szCs w:val="28"/>
              <w:lang w:val="en-US"/>
            </w:rPr>
          </w:rPrChange>
        </w:rPr>
        <w:t xml:space="preserve">local tourist market in the </w:t>
      </w:r>
      <w:del w:id="370" w:author="Оля" w:date="2016-04-06T18:54:00Z">
        <w:r w:rsidRPr="00967A21" w:rsidDel="00397D95">
          <w:rPr>
            <w:rFonts w:ascii="Times New Roman" w:hAnsi="Times New Roman"/>
            <w:sz w:val="24"/>
            <w:szCs w:val="24"/>
            <w:lang w:val="en-US"/>
            <w:rPrChange w:id="371" w:author="Владимир" w:date="2016-05-12T14:56:00Z">
              <w:rPr>
                <w:rFonts w:ascii="Times New Roman" w:hAnsi="Times New Roman"/>
                <w:sz w:val="28"/>
                <w:szCs w:val="28"/>
                <w:lang w:val="en-US"/>
              </w:rPr>
            </w:rPrChange>
          </w:rPr>
          <w:delText xml:space="preserve">process </w:delText>
        </w:r>
      </w:del>
      <w:del w:id="372" w:author="Оля" w:date="2016-04-06T18:55:00Z">
        <w:r w:rsidRPr="00967A21" w:rsidDel="00397D95">
          <w:rPr>
            <w:rFonts w:ascii="Times New Roman" w:hAnsi="Times New Roman"/>
            <w:sz w:val="24"/>
            <w:szCs w:val="24"/>
            <w:lang w:val="en-US"/>
            <w:rPrChange w:id="373" w:author="Владимир" w:date="2016-05-12T14:56:00Z">
              <w:rPr>
                <w:rFonts w:ascii="Times New Roman" w:hAnsi="Times New Roman"/>
                <w:sz w:val="28"/>
                <w:szCs w:val="28"/>
                <w:lang w:val="en-US"/>
              </w:rPr>
            </w:rPrChange>
          </w:rPr>
          <w:delText xml:space="preserve">of </w:delText>
        </w:r>
      </w:del>
      <w:r w:rsidRPr="00967A21">
        <w:rPr>
          <w:rFonts w:ascii="Times New Roman" w:hAnsi="Times New Roman"/>
          <w:sz w:val="24"/>
          <w:szCs w:val="24"/>
          <w:lang w:val="en-US"/>
          <w:rPrChange w:id="374" w:author="Владимир" w:date="2016-05-12T14:56:00Z">
            <w:rPr>
              <w:rFonts w:ascii="Times New Roman" w:hAnsi="Times New Roman"/>
              <w:sz w:val="28"/>
              <w:szCs w:val="28"/>
              <w:lang w:val="en-US"/>
            </w:rPr>
          </w:rPrChange>
        </w:rPr>
        <w:t>globalization</w:t>
      </w:r>
      <w:ins w:id="375" w:author="Оля" w:date="2016-04-06T18:54:00Z">
        <w:r w:rsidR="00397D95" w:rsidRPr="00967A21">
          <w:rPr>
            <w:rFonts w:ascii="Times New Roman" w:hAnsi="Times New Roman"/>
            <w:sz w:val="24"/>
            <w:szCs w:val="24"/>
            <w:lang w:val="en-US"/>
            <w:rPrChange w:id="376" w:author="Владимир" w:date="2016-05-12T14:56:00Z">
              <w:rPr>
                <w:rFonts w:ascii="Times New Roman" w:hAnsi="Times New Roman"/>
                <w:sz w:val="28"/>
                <w:szCs w:val="28"/>
                <w:lang w:val="en-US"/>
              </w:rPr>
            </w:rPrChange>
          </w:rPr>
          <w:t xml:space="preserve"> process</w:t>
        </w:r>
      </w:ins>
      <w:ins w:id="377" w:author="Владимир" w:date="2016-05-12T11:46:00Z">
        <w:r w:rsidR="00471CEC" w:rsidRPr="00967A21">
          <w:rPr>
            <w:rFonts w:ascii="Times New Roman" w:hAnsi="Times New Roman"/>
            <w:sz w:val="24"/>
            <w:szCs w:val="24"/>
            <w:lang w:val="en-US"/>
            <w:rPrChange w:id="378" w:author="Владимир" w:date="2016-05-12T14:56:00Z">
              <w:rPr>
                <w:rFonts w:ascii="Times New Roman" w:hAnsi="Times New Roman"/>
                <w:sz w:val="28"/>
                <w:szCs w:val="28"/>
                <w:lang w:val="en-US"/>
              </w:rPr>
            </w:rPrChange>
          </w:rPr>
          <w:t>.</w:t>
        </w:r>
      </w:ins>
    </w:p>
    <w:p w14:paraId="6172E3C0" w14:textId="4FADBC0F" w:rsidR="002572CA" w:rsidRPr="00967A21" w:rsidRDefault="002572CA">
      <w:pPr>
        <w:pStyle w:val="a3"/>
        <w:numPr>
          <w:ilvl w:val="0"/>
          <w:numId w:val="21"/>
        </w:numPr>
        <w:tabs>
          <w:tab w:val="left" w:pos="993"/>
        </w:tabs>
        <w:spacing w:after="0" w:line="312" w:lineRule="auto"/>
        <w:ind w:left="0" w:firstLine="709"/>
        <w:jc w:val="both"/>
        <w:rPr>
          <w:rFonts w:ascii="Times New Roman" w:hAnsi="Times New Roman"/>
          <w:sz w:val="24"/>
          <w:szCs w:val="24"/>
          <w:lang w:val="en-US"/>
          <w:rPrChange w:id="379" w:author="Владимир" w:date="2016-05-12T14:56:00Z">
            <w:rPr>
              <w:rFonts w:ascii="Times New Roman" w:hAnsi="Times New Roman"/>
              <w:sz w:val="28"/>
              <w:szCs w:val="28"/>
              <w:lang w:val="en-US"/>
            </w:rPr>
          </w:rPrChange>
        </w:rPr>
        <w:pPrChange w:id="380" w:author="Владимир" w:date="2016-05-12T11:46:00Z">
          <w:pPr>
            <w:pStyle w:val="a3"/>
            <w:numPr>
              <w:numId w:val="7"/>
            </w:numPr>
            <w:spacing w:after="0" w:line="312" w:lineRule="auto"/>
            <w:ind w:left="0" w:firstLine="709"/>
            <w:jc w:val="both"/>
          </w:pPr>
        </w:pPrChange>
      </w:pPr>
      <w:r w:rsidRPr="00967A21">
        <w:rPr>
          <w:rFonts w:ascii="Times New Roman" w:hAnsi="Times New Roman"/>
          <w:sz w:val="24"/>
          <w:szCs w:val="24"/>
          <w:lang w:val="en-US"/>
          <w:rPrChange w:id="381" w:author="Владимир" w:date="2016-05-12T14:56:00Z">
            <w:rPr>
              <w:rFonts w:ascii="Times New Roman" w:hAnsi="Times New Roman"/>
              <w:sz w:val="28"/>
              <w:szCs w:val="28"/>
              <w:lang w:val="en-US"/>
            </w:rPr>
          </w:rPrChange>
        </w:rPr>
        <w:t xml:space="preserve">Activation of event tourism to ensure the occupancy of </w:t>
      </w:r>
      <w:ins w:id="382" w:author="Оля" w:date="2016-04-06T18:56:00Z">
        <w:r w:rsidR="00202FD9" w:rsidRPr="00967A21">
          <w:rPr>
            <w:rFonts w:ascii="Times New Roman" w:hAnsi="Times New Roman"/>
            <w:sz w:val="24"/>
            <w:szCs w:val="24"/>
            <w:lang w:val="en-US"/>
            <w:rPrChange w:id="383" w:author="Владимир" w:date="2016-05-12T14:56: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384" w:author="Владимир" w:date="2016-05-12T14:56:00Z">
            <w:rPr>
              <w:rFonts w:ascii="Times New Roman" w:hAnsi="Times New Roman"/>
              <w:sz w:val="28"/>
              <w:szCs w:val="28"/>
              <w:lang w:val="en-US"/>
            </w:rPr>
          </w:rPrChange>
        </w:rPr>
        <w:t>Olympic infrastructure</w:t>
      </w:r>
      <w:ins w:id="385" w:author="Владимир" w:date="2016-05-12T11:46:00Z">
        <w:r w:rsidR="00471CEC" w:rsidRPr="00967A21">
          <w:rPr>
            <w:rFonts w:ascii="Times New Roman" w:hAnsi="Times New Roman"/>
            <w:sz w:val="24"/>
            <w:szCs w:val="24"/>
            <w:lang w:val="en-US"/>
            <w:rPrChange w:id="386" w:author="Владимир" w:date="2016-05-12T14:56:00Z">
              <w:rPr>
                <w:rFonts w:ascii="Times New Roman" w:hAnsi="Times New Roman"/>
                <w:sz w:val="28"/>
                <w:szCs w:val="28"/>
                <w:lang w:val="en-US"/>
              </w:rPr>
            </w:rPrChange>
          </w:rPr>
          <w:t>.</w:t>
        </w:r>
      </w:ins>
    </w:p>
    <w:p w14:paraId="0F982D85" w14:textId="57147C11" w:rsidR="002572CA" w:rsidRPr="00967A21" w:rsidRDefault="002572CA">
      <w:pPr>
        <w:pStyle w:val="a3"/>
        <w:numPr>
          <w:ilvl w:val="0"/>
          <w:numId w:val="21"/>
        </w:numPr>
        <w:tabs>
          <w:tab w:val="left" w:pos="993"/>
        </w:tabs>
        <w:spacing w:after="0" w:line="312" w:lineRule="auto"/>
        <w:ind w:left="0" w:firstLine="709"/>
        <w:jc w:val="both"/>
        <w:rPr>
          <w:rFonts w:ascii="Times New Roman" w:hAnsi="Times New Roman"/>
          <w:sz w:val="24"/>
          <w:szCs w:val="24"/>
          <w:lang w:val="en-US"/>
          <w:rPrChange w:id="387" w:author="Владимир" w:date="2016-05-12T14:56:00Z">
            <w:rPr>
              <w:rFonts w:ascii="Times New Roman" w:hAnsi="Times New Roman"/>
              <w:sz w:val="28"/>
              <w:szCs w:val="28"/>
              <w:lang w:val="en-US"/>
            </w:rPr>
          </w:rPrChange>
        </w:rPr>
        <w:pPrChange w:id="388" w:author="Владимир" w:date="2016-05-12T11:46:00Z">
          <w:pPr>
            <w:pStyle w:val="a3"/>
            <w:numPr>
              <w:numId w:val="7"/>
            </w:numPr>
            <w:spacing w:after="0" w:line="312" w:lineRule="auto"/>
            <w:ind w:left="0" w:firstLine="709"/>
            <w:jc w:val="both"/>
          </w:pPr>
        </w:pPrChange>
      </w:pPr>
      <w:r w:rsidRPr="00967A21">
        <w:rPr>
          <w:rFonts w:ascii="Times New Roman" w:hAnsi="Times New Roman"/>
          <w:sz w:val="24"/>
          <w:szCs w:val="24"/>
          <w:lang w:val="en-US"/>
          <w:rPrChange w:id="389" w:author="Владимир" w:date="2016-05-12T14:56:00Z">
            <w:rPr>
              <w:rFonts w:ascii="Times New Roman" w:hAnsi="Times New Roman"/>
              <w:sz w:val="28"/>
              <w:szCs w:val="28"/>
              <w:lang w:val="en-US"/>
            </w:rPr>
          </w:rPrChange>
        </w:rPr>
        <w:t xml:space="preserve">Transformation of </w:t>
      </w:r>
      <w:ins w:id="390" w:author="Оля" w:date="2016-04-06T18:59:00Z">
        <w:r w:rsidR="00202FD9" w:rsidRPr="00967A21">
          <w:rPr>
            <w:rFonts w:ascii="Times New Roman" w:hAnsi="Times New Roman"/>
            <w:sz w:val="24"/>
            <w:szCs w:val="24"/>
            <w:lang w:val="en-US"/>
            <w:rPrChange w:id="391" w:author="Владимир" w:date="2016-05-12T14:56: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392" w:author="Владимир" w:date="2016-05-12T14:56:00Z">
            <w:rPr>
              <w:rFonts w:ascii="Times New Roman" w:hAnsi="Times New Roman"/>
              <w:sz w:val="28"/>
              <w:szCs w:val="28"/>
              <w:lang w:val="en-US"/>
            </w:rPr>
          </w:rPrChange>
        </w:rPr>
        <w:t>hotel services market as a result of the XXII Olympic and XI Paralympic Winter Games</w:t>
      </w:r>
      <w:ins w:id="393" w:author="Владимир" w:date="2016-05-12T11:46:00Z">
        <w:r w:rsidR="00471CEC" w:rsidRPr="00967A21">
          <w:rPr>
            <w:rFonts w:ascii="Times New Roman" w:hAnsi="Times New Roman"/>
            <w:sz w:val="24"/>
            <w:szCs w:val="24"/>
            <w:lang w:val="en-US"/>
            <w:rPrChange w:id="394" w:author="Владимир" w:date="2016-05-12T14:56:00Z">
              <w:rPr>
                <w:rFonts w:ascii="Times New Roman" w:hAnsi="Times New Roman"/>
                <w:sz w:val="28"/>
                <w:szCs w:val="28"/>
                <w:lang w:val="en-US"/>
              </w:rPr>
            </w:rPrChange>
          </w:rPr>
          <w:t>.</w:t>
        </w:r>
      </w:ins>
    </w:p>
    <w:p w14:paraId="5C1708F4" w14:textId="47E8723D" w:rsidR="00BC44B8" w:rsidRPr="00967A21" w:rsidRDefault="002572CA">
      <w:pPr>
        <w:pStyle w:val="a3"/>
        <w:numPr>
          <w:ilvl w:val="0"/>
          <w:numId w:val="21"/>
        </w:numPr>
        <w:tabs>
          <w:tab w:val="left" w:pos="993"/>
        </w:tabs>
        <w:spacing w:after="0" w:line="312" w:lineRule="auto"/>
        <w:ind w:left="0" w:firstLine="709"/>
        <w:jc w:val="both"/>
        <w:rPr>
          <w:rFonts w:ascii="Times New Roman" w:hAnsi="Times New Roman"/>
          <w:sz w:val="24"/>
          <w:szCs w:val="24"/>
          <w:lang w:val="en-US"/>
          <w:rPrChange w:id="395" w:author="Владимир" w:date="2016-05-12T14:56:00Z">
            <w:rPr>
              <w:rFonts w:ascii="Times New Roman" w:hAnsi="Times New Roman"/>
              <w:sz w:val="28"/>
              <w:szCs w:val="28"/>
              <w:lang w:val="en-US"/>
            </w:rPr>
          </w:rPrChange>
        </w:rPr>
        <w:pPrChange w:id="396" w:author="Владимир" w:date="2016-05-12T11:46:00Z">
          <w:pPr>
            <w:pStyle w:val="a3"/>
            <w:numPr>
              <w:numId w:val="7"/>
            </w:numPr>
            <w:spacing w:after="0" w:line="312" w:lineRule="auto"/>
            <w:ind w:left="0" w:firstLine="709"/>
            <w:jc w:val="both"/>
          </w:pPr>
        </w:pPrChange>
      </w:pPr>
      <w:r w:rsidRPr="00967A21">
        <w:rPr>
          <w:rFonts w:ascii="Times New Roman" w:hAnsi="Times New Roman"/>
          <w:sz w:val="24"/>
          <w:szCs w:val="24"/>
          <w:lang w:val="en-US"/>
          <w:rPrChange w:id="397" w:author="Владимир" w:date="2016-05-12T14:56:00Z">
            <w:rPr>
              <w:rFonts w:ascii="Times New Roman" w:hAnsi="Times New Roman"/>
              <w:sz w:val="28"/>
              <w:szCs w:val="28"/>
              <w:lang w:val="en-US"/>
            </w:rPr>
          </w:rPrChange>
        </w:rPr>
        <w:t>Safety and security control</w:t>
      </w:r>
      <w:ins w:id="398" w:author="Оля" w:date="2016-04-06T18:59:00Z">
        <w:r w:rsidR="00202FD9" w:rsidRPr="00967A21">
          <w:rPr>
            <w:rFonts w:ascii="Times New Roman" w:hAnsi="Times New Roman"/>
            <w:sz w:val="24"/>
            <w:szCs w:val="24"/>
            <w:lang w:val="en-US"/>
            <w:rPrChange w:id="399" w:author="Владимир" w:date="2016-05-12T14:56:00Z">
              <w:rPr>
                <w:rFonts w:ascii="Times New Roman" w:hAnsi="Times New Roman"/>
                <w:sz w:val="28"/>
                <w:szCs w:val="28"/>
                <w:lang w:val="en-US"/>
              </w:rPr>
            </w:rPrChange>
          </w:rPr>
          <w:t xml:space="preserve"> intensification</w:t>
        </w:r>
      </w:ins>
      <w:ins w:id="400" w:author="Владимир" w:date="2016-05-12T11:46:00Z">
        <w:r w:rsidR="00471CEC" w:rsidRPr="00967A21">
          <w:rPr>
            <w:rFonts w:ascii="Times New Roman" w:hAnsi="Times New Roman"/>
            <w:sz w:val="24"/>
            <w:szCs w:val="24"/>
            <w:lang w:val="en-US"/>
            <w:rPrChange w:id="401" w:author="Владимир" w:date="2016-05-12T14:56:00Z">
              <w:rPr>
                <w:rFonts w:ascii="Times New Roman" w:hAnsi="Times New Roman"/>
                <w:sz w:val="28"/>
                <w:szCs w:val="28"/>
                <w:lang w:val="en-US"/>
              </w:rPr>
            </w:rPrChange>
          </w:rPr>
          <w:t>.</w:t>
        </w:r>
      </w:ins>
    </w:p>
    <w:p w14:paraId="7ABF56F9" w14:textId="3B7374BD" w:rsidR="00BC44B8" w:rsidRPr="00967A21" w:rsidRDefault="00BC44B8">
      <w:pPr>
        <w:pStyle w:val="a3"/>
        <w:numPr>
          <w:ilvl w:val="0"/>
          <w:numId w:val="21"/>
        </w:numPr>
        <w:tabs>
          <w:tab w:val="left" w:pos="993"/>
        </w:tabs>
        <w:spacing w:after="0" w:line="312" w:lineRule="auto"/>
        <w:ind w:left="0" w:firstLine="709"/>
        <w:jc w:val="both"/>
        <w:rPr>
          <w:rFonts w:ascii="Times New Roman" w:hAnsi="Times New Roman"/>
          <w:sz w:val="24"/>
          <w:szCs w:val="24"/>
          <w:lang w:val="en-US"/>
          <w:rPrChange w:id="402" w:author="Владимир" w:date="2016-05-12T14:56:00Z">
            <w:rPr>
              <w:rFonts w:ascii="Times New Roman" w:hAnsi="Times New Roman"/>
              <w:sz w:val="28"/>
              <w:szCs w:val="28"/>
              <w:lang w:val="en-US"/>
            </w:rPr>
          </w:rPrChange>
        </w:rPr>
        <w:pPrChange w:id="403" w:author="Владимир" w:date="2016-05-12T11:46:00Z">
          <w:pPr>
            <w:pStyle w:val="a3"/>
            <w:numPr>
              <w:numId w:val="7"/>
            </w:numPr>
            <w:spacing w:after="0" w:line="312" w:lineRule="auto"/>
            <w:ind w:left="0" w:firstLine="709"/>
            <w:jc w:val="both"/>
          </w:pPr>
        </w:pPrChange>
      </w:pPr>
      <w:r w:rsidRPr="00967A21">
        <w:rPr>
          <w:rFonts w:ascii="Times New Roman" w:hAnsi="Times New Roman"/>
          <w:sz w:val="24"/>
          <w:szCs w:val="24"/>
          <w:lang w:val="en-US"/>
          <w:rPrChange w:id="404" w:author="Владимир" w:date="2016-05-12T14:56:00Z">
            <w:rPr>
              <w:rFonts w:ascii="Times New Roman" w:hAnsi="Times New Roman"/>
              <w:sz w:val="28"/>
              <w:szCs w:val="28"/>
              <w:lang w:val="en-US"/>
            </w:rPr>
          </w:rPrChange>
        </w:rPr>
        <w:t>Tourism market changes according to new geopolitical and geo-economic conditions in Russia and in the world</w:t>
      </w:r>
      <w:ins w:id="405" w:author="Владимир" w:date="2016-05-12T11:46:00Z">
        <w:r w:rsidR="00471CEC" w:rsidRPr="00967A21">
          <w:rPr>
            <w:rFonts w:ascii="Times New Roman" w:hAnsi="Times New Roman"/>
            <w:sz w:val="24"/>
            <w:szCs w:val="24"/>
            <w:lang w:val="en-US"/>
            <w:rPrChange w:id="406" w:author="Владимир" w:date="2016-05-12T14:56:00Z">
              <w:rPr>
                <w:rFonts w:ascii="Times New Roman" w:hAnsi="Times New Roman"/>
                <w:sz w:val="28"/>
                <w:szCs w:val="28"/>
                <w:lang w:val="en-US"/>
              </w:rPr>
            </w:rPrChange>
          </w:rPr>
          <w:t>.</w:t>
        </w:r>
      </w:ins>
    </w:p>
    <w:p w14:paraId="19788299" w14:textId="724B69E2" w:rsidR="002572CA" w:rsidRPr="00967A21" w:rsidRDefault="002572CA" w:rsidP="00015937">
      <w:pPr>
        <w:pStyle w:val="a3"/>
        <w:spacing w:after="0" w:line="312" w:lineRule="auto"/>
        <w:ind w:left="0" w:firstLine="709"/>
        <w:jc w:val="both"/>
        <w:rPr>
          <w:rFonts w:ascii="Times New Roman" w:hAnsi="Times New Roman"/>
          <w:i/>
          <w:sz w:val="24"/>
          <w:szCs w:val="24"/>
          <w:lang w:val="en-US"/>
          <w:rPrChange w:id="407" w:author="Владимир" w:date="2016-05-12T14:56:00Z">
            <w:rPr>
              <w:rFonts w:ascii="Times New Roman" w:hAnsi="Times New Roman"/>
              <w:i/>
              <w:sz w:val="28"/>
              <w:szCs w:val="28"/>
              <w:lang w:val="en-US"/>
            </w:rPr>
          </w:rPrChange>
        </w:rPr>
      </w:pPr>
      <w:r w:rsidRPr="00967A21">
        <w:rPr>
          <w:rFonts w:ascii="Times New Roman" w:hAnsi="Times New Roman"/>
          <w:i/>
          <w:sz w:val="24"/>
          <w:szCs w:val="24"/>
          <w:lang w:val="en-US"/>
          <w:rPrChange w:id="408" w:author="Владимир" w:date="2016-05-12T14:56:00Z">
            <w:rPr>
              <w:rFonts w:ascii="Times New Roman" w:hAnsi="Times New Roman"/>
              <w:i/>
              <w:sz w:val="28"/>
              <w:szCs w:val="28"/>
              <w:lang w:val="en-US"/>
            </w:rPr>
          </w:rPrChange>
        </w:rPr>
        <w:t>Development of new areas for tourism</w:t>
      </w:r>
      <w:ins w:id="409" w:author="Оля" w:date="2016-04-06T19:06:00Z">
        <w:r w:rsidR="00202FD9" w:rsidRPr="00967A21">
          <w:rPr>
            <w:rFonts w:ascii="Times New Roman" w:hAnsi="Times New Roman"/>
            <w:i/>
            <w:sz w:val="24"/>
            <w:szCs w:val="24"/>
            <w:lang w:val="en-US"/>
            <w:rPrChange w:id="410" w:author="Владимир" w:date="2016-05-12T14:56:00Z">
              <w:rPr>
                <w:rFonts w:ascii="Times New Roman" w:hAnsi="Times New Roman"/>
                <w:i/>
                <w:sz w:val="28"/>
                <w:szCs w:val="28"/>
                <w:lang w:val="en-US"/>
              </w:rPr>
            </w:rPrChange>
          </w:rPr>
          <w:t xml:space="preserve"> </w:t>
        </w:r>
      </w:ins>
      <w:ins w:id="411" w:author="Оля" w:date="2016-04-06T19:05:00Z">
        <w:r w:rsidR="00202FD9" w:rsidRPr="00967A21">
          <w:rPr>
            <w:rFonts w:ascii="Times New Roman" w:hAnsi="Times New Roman"/>
            <w:i/>
            <w:sz w:val="24"/>
            <w:szCs w:val="24"/>
            <w:lang w:val="en-US"/>
            <w:rPrChange w:id="412" w:author="Владимир" w:date="2016-05-12T14:56:00Z">
              <w:rPr>
                <w:rFonts w:ascii="Times New Roman" w:hAnsi="Times New Roman"/>
                <w:i/>
                <w:sz w:val="28"/>
                <w:szCs w:val="28"/>
                <w:lang w:val="en-US"/>
              </w:rPr>
            </w:rPrChange>
          </w:rPr>
          <w:t>pu</w:t>
        </w:r>
      </w:ins>
      <w:ins w:id="413" w:author="Оля" w:date="2016-04-06T19:06:00Z">
        <w:r w:rsidR="00202FD9" w:rsidRPr="00967A21">
          <w:rPr>
            <w:rFonts w:ascii="Times New Roman" w:hAnsi="Times New Roman"/>
            <w:i/>
            <w:sz w:val="24"/>
            <w:szCs w:val="24"/>
            <w:lang w:val="en-US"/>
            <w:rPrChange w:id="414" w:author="Владимир" w:date="2016-05-12T14:56:00Z">
              <w:rPr>
                <w:rFonts w:ascii="Times New Roman" w:hAnsi="Times New Roman"/>
                <w:i/>
                <w:sz w:val="28"/>
                <w:szCs w:val="28"/>
                <w:lang w:val="en-US"/>
              </w:rPr>
            </w:rPrChange>
          </w:rPr>
          <w:t>rposes</w:t>
        </w:r>
      </w:ins>
      <w:r w:rsidRPr="00967A21">
        <w:rPr>
          <w:rFonts w:ascii="Times New Roman" w:hAnsi="Times New Roman"/>
          <w:i/>
          <w:sz w:val="24"/>
          <w:szCs w:val="24"/>
          <w:lang w:val="en-US"/>
          <w:rPrChange w:id="415" w:author="Владимир" w:date="2016-05-12T14:56:00Z">
            <w:rPr>
              <w:rFonts w:ascii="Times New Roman" w:hAnsi="Times New Roman"/>
              <w:i/>
              <w:sz w:val="28"/>
              <w:szCs w:val="28"/>
              <w:lang w:val="en-US"/>
            </w:rPr>
          </w:rPrChange>
        </w:rPr>
        <w:t xml:space="preserve"> and development of existing tourism and recreation systems</w:t>
      </w:r>
      <w:r w:rsidR="004757FB" w:rsidRPr="00967A21">
        <w:rPr>
          <w:rFonts w:ascii="Times New Roman" w:hAnsi="Times New Roman"/>
          <w:i/>
          <w:sz w:val="24"/>
          <w:szCs w:val="24"/>
          <w:lang w:val="en-US"/>
          <w:rPrChange w:id="416" w:author="Владимир" w:date="2016-05-12T14:56:00Z">
            <w:rPr>
              <w:rFonts w:ascii="Times New Roman" w:hAnsi="Times New Roman"/>
              <w:i/>
              <w:sz w:val="28"/>
              <w:szCs w:val="28"/>
              <w:lang w:val="en-US"/>
            </w:rPr>
          </w:rPrChange>
        </w:rPr>
        <w:t xml:space="preserve"> and Integration processes in the management of tourism: </w:t>
      </w:r>
      <w:del w:id="417" w:author="Оля" w:date="2016-04-06T19:04:00Z">
        <w:r w:rsidR="004757FB" w:rsidRPr="00967A21" w:rsidDel="00202FD9">
          <w:rPr>
            <w:rFonts w:ascii="Times New Roman" w:hAnsi="Times New Roman"/>
            <w:i/>
            <w:sz w:val="24"/>
            <w:szCs w:val="24"/>
            <w:lang w:val="en-US"/>
            <w:rPrChange w:id="418" w:author="Владимир" w:date="2016-05-12T14:56:00Z">
              <w:rPr>
                <w:rFonts w:ascii="Times New Roman" w:hAnsi="Times New Roman"/>
                <w:i/>
                <w:sz w:val="28"/>
                <w:szCs w:val="28"/>
                <w:lang w:val="en-US"/>
              </w:rPr>
            </w:rPrChange>
          </w:rPr>
          <w:delText xml:space="preserve">the </w:delText>
        </w:r>
      </w:del>
      <w:r w:rsidR="004757FB" w:rsidRPr="00967A21">
        <w:rPr>
          <w:rFonts w:ascii="Times New Roman" w:hAnsi="Times New Roman"/>
          <w:i/>
          <w:sz w:val="24"/>
          <w:szCs w:val="24"/>
          <w:lang w:val="en-US"/>
          <w:rPrChange w:id="419" w:author="Владимир" w:date="2016-05-12T14:56:00Z">
            <w:rPr>
              <w:rFonts w:ascii="Times New Roman" w:hAnsi="Times New Roman"/>
              <w:i/>
              <w:sz w:val="28"/>
              <w:szCs w:val="28"/>
              <w:lang w:val="en-US"/>
            </w:rPr>
          </w:rPrChange>
        </w:rPr>
        <w:t xml:space="preserve">creation of tourist and recreation clusters headed by </w:t>
      </w:r>
      <w:del w:id="420" w:author="Владимир" w:date="2016-05-12T11:11:00Z">
        <w:r w:rsidR="004757FB" w:rsidRPr="00967A21" w:rsidDel="005A3C16">
          <w:rPr>
            <w:rFonts w:ascii="Times New Roman" w:hAnsi="Times New Roman"/>
            <w:i/>
            <w:sz w:val="24"/>
            <w:szCs w:val="24"/>
            <w:highlight w:val="yellow"/>
            <w:lang w:val="en-US"/>
            <w:rPrChange w:id="421" w:author="Владимир" w:date="2016-05-12T14:56:00Z">
              <w:rPr>
                <w:rFonts w:ascii="Times New Roman" w:hAnsi="Times New Roman"/>
                <w:i/>
                <w:sz w:val="28"/>
                <w:szCs w:val="28"/>
                <w:lang w:val="en-US"/>
              </w:rPr>
            </w:rPrChange>
          </w:rPr>
          <w:delText>single</w:delText>
        </w:r>
        <w:r w:rsidR="004757FB" w:rsidRPr="00967A21" w:rsidDel="005A3C16">
          <w:rPr>
            <w:rFonts w:ascii="Times New Roman" w:hAnsi="Times New Roman"/>
            <w:i/>
            <w:sz w:val="24"/>
            <w:szCs w:val="24"/>
            <w:lang w:val="en-US"/>
            <w:rPrChange w:id="422" w:author="Владимир" w:date="2016-05-12T14:56:00Z">
              <w:rPr>
                <w:rFonts w:ascii="Times New Roman" w:hAnsi="Times New Roman"/>
                <w:i/>
                <w:sz w:val="28"/>
                <w:szCs w:val="28"/>
                <w:lang w:val="en-US"/>
              </w:rPr>
            </w:rPrChange>
          </w:rPr>
          <w:delText xml:space="preserve"> </w:delText>
        </w:r>
      </w:del>
      <w:r w:rsidR="004757FB" w:rsidRPr="00967A21">
        <w:rPr>
          <w:rFonts w:ascii="Times New Roman" w:hAnsi="Times New Roman"/>
          <w:i/>
          <w:sz w:val="24"/>
          <w:szCs w:val="24"/>
          <w:lang w:val="en-US"/>
          <w:rPrChange w:id="423" w:author="Владимир" w:date="2016-05-12T14:56:00Z">
            <w:rPr>
              <w:rFonts w:ascii="Times New Roman" w:hAnsi="Times New Roman"/>
              <w:i/>
              <w:sz w:val="28"/>
              <w:szCs w:val="28"/>
              <w:lang w:val="en-US"/>
            </w:rPr>
          </w:rPrChange>
        </w:rPr>
        <w:t xml:space="preserve">management companies, </w:t>
      </w:r>
      <w:del w:id="424" w:author="Оля" w:date="2016-04-06T19:04:00Z">
        <w:r w:rsidR="004757FB" w:rsidRPr="00967A21" w:rsidDel="00202FD9">
          <w:rPr>
            <w:rFonts w:ascii="Times New Roman" w:hAnsi="Times New Roman"/>
            <w:i/>
            <w:sz w:val="24"/>
            <w:szCs w:val="24"/>
            <w:lang w:val="en-US"/>
            <w:rPrChange w:id="425" w:author="Владимир" w:date="2016-05-12T14:56:00Z">
              <w:rPr>
                <w:rFonts w:ascii="Times New Roman" w:hAnsi="Times New Roman"/>
                <w:i/>
                <w:sz w:val="28"/>
                <w:szCs w:val="28"/>
                <w:lang w:val="en-US"/>
              </w:rPr>
            </w:rPrChange>
          </w:rPr>
          <w:delText xml:space="preserve">the </w:delText>
        </w:r>
      </w:del>
      <w:r w:rsidR="004757FB" w:rsidRPr="00967A21">
        <w:rPr>
          <w:rFonts w:ascii="Times New Roman" w:hAnsi="Times New Roman"/>
          <w:i/>
          <w:sz w:val="24"/>
          <w:szCs w:val="24"/>
          <w:lang w:val="en-US"/>
          <w:rPrChange w:id="426" w:author="Владимир" w:date="2016-05-12T14:56:00Z">
            <w:rPr>
              <w:rFonts w:ascii="Times New Roman" w:hAnsi="Times New Roman"/>
              <w:i/>
              <w:sz w:val="28"/>
              <w:szCs w:val="28"/>
              <w:lang w:val="en-US"/>
            </w:rPr>
          </w:rPrChange>
        </w:rPr>
        <w:t xml:space="preserve">establishment of a unified tourist brand  </w:t>
      </w:r>
    </w:p>
    <w:p w14:paraId="3F36F00A" w14:textId="77777777" w:rsidR="002572CA" w:rsidRPr="00967A21" w:rsidRDefault="002572CA" w:rsidP="00CF44D6">
      <w:pPr>
        <w:spacing w:after="0" w:line="312" w:lineRule="auto"/>
        <w:ind w:firstLine="709"/>
        <w:jc w:val="both"/>
        <w:rPr>
          <w:rFonts w:ascii="Times New Roman" w:hAnsi="Times New Roman"/>
          <w:sz w:val="24"/>
          <w:szCs w:val="24"/>
          <w:lang w:val="en-US"/>
          <w:rPrChange w:id="427"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428" w:author="Владимир" w:date="2016-05-12T14:56:00Z">
            <w:rPr>
              <w:rFonts w:ascii="Times New Roman" w:hAnsi="Times New Roman"/>
              <w:sz w:val="28"/>
              <w:szCs w:val="28"/>
              <w:lang w:val="en-US"/>
            </w:rPr>
          </w:rPrChange>
        </w:rPr>
        <w:t xml:space="preserve">These trends are directly </w:t>
      </w:r>
      <w:ins w:id="429" w:author="Оля" w:date="2016-04-06T19:07:00Z">
        <w:r w:rsidR="00E455B4" w:rsidRPr="00967A21">
          <w:rPr>
            <w:rFonts w:ascii="Times New Roman" w:hAnsi="Times New Roman"/>
            <w:sz w:val="24"/>
            <w:szCs w:val="24"/>
            <w:lang w:val="en-US"/>
            <w:rPrChange w:id="430" w:author="Владимир" w:date="2016-05-12T14:56:00Z">
              <w:rPr>
                <w:rFonts w:ascii="Times New Roman" w:hAnsi="Times New Roman"/>
                <w:sz w:val="28"/>
                <w:szCs w:val="28"/>
                <w:lang w:val="en-US"/>
              </w:rPr>
            </w:rPrChange>
          </w:rPr>
          <w:t xml:space="preserve">related </w:t>
        </w:r>
      </w:ins>
      <w:r w:rsidRPr="00967A21">
        <w:rPr>
          <w:rFonts w:ascii="Times New Roman" w:hAnsi="Times New Roman"/>
          <w:sz w:val="24"/>
          <w:szCs w:val="24"/>
          <w:lang w:val="en-US"/>
          <w:rPrChange w:id="431" w:author="Владимир" w:date="2016-05-12T14:56:00Z">
            <w:rPr>
              <w:rFonts w:ascii="Times New Roman" w:hAnsi="Times New Roman"/>
              <w:sz w:val="28"/>
              <w:szCs w:val="28"/>
              <w:lang w:val="en-US"/>
            </w:rPr>
          </w:rPrChange>
        </w:rPr>
        <w:t>to the development and implementation of a large number of investment projects in the tourist-recreation complex.</w:t>
      </w:r>
    </w:p>
    <w:p w14:paraId="39A37BE9" w14:textId="2FE88A69" w:rsidR="002572CA" w:rsidRPr="00967A21" w:rsidRDefault="002572CA" w:rsidP="00CF44D6">
      <w:pPr>
        <w:spacing w:after="0" w:line="312" w:lineRule="auto"/>
        <w:ind w:firstLine="709"/>
        <w:jc w:val="both"/>
        <w:rPr>
          <w:rFonts w:ascii="Times New Roman" w:hAnsi="Times New Roman"/>
          <w:sz w:val="24"/>
          <w:szCs w:val="24"/>
          <w:lang w:val="en-US"/>
          <w:rPrChange w:id="432"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eastAsia="ru-RU"/>
          <w:rPrChange w:id="433" w:author="Владимир" w:date="2016-05-12T14:56:00Z">
            <w:rPr>
              <w:rFonts w:ascii="Times New Roman" w:hAnsi="Times New Roman"/>
              <w:sz w:val="28"/>
              <w:szCs w:val="28"/>
              <w:lang w:val="en-US" w:eastAsia="ru-RU"/>
            </w:rPr>
          </w:rPrChange>
        </w:rPr>
        <w:t>The tourist and recreation potential of the </w:t>
      </w:r>
      <w:del w:id="434" w:author="Владимир" w:date="2016-05-12T11:47:00Z">
        <w:r w:rsidRPr="00967A21" w:rsidDel="00471CEC">
          <w:rPr>
            <w:rFonts w:ascii="Times New Roman" w:hAnsi="Times New Roman"/>
            <w:sz w:val="24"/>
            <w:szCs w:val="24"/>
            <w:lang w:val="en-US" w:eastAsia="ru-RU"/>
            <w:rPrChange w:id="435" w:author="Владимир" w:date="2016-05-12T14:56:00Z">
              <w:rPr>
                <w:rFonts w:ascii="Times New Roman" w:hAnsi="Times New Roman"/>
                <w:sz w:val="28"/>
                <w:szCs w:val="28"/>
                <w:lang w:val="en-US" w:eastAsia="ru-RU"/>
              </w:rPr>
            </w:rPrChange>
          </w:rPr>
          <w:delText>Wes</w:delText>
        </w:r>
        <w:r w:rsidR="00015937" w:rsidRPr="00967A21" w:rsidDel="00471CEC">
          <w:rPr>
            <w:rFonts w:ascii="Times New Roman" w:hAnsi="Times New Roman"/>
            <w:sz w:val="24"/>
            <w:szCs w:val="24"/>
            <w:lang w:val="en-US" w:eastAsia="ru-RU"/>
            <w:rPrChange w:id="436" w:author="Владимир" w:date="2016-05-12T14:56:00Z">
              <w:rPr>
                <w:rFonts w:ascii="Times New Roman" w:hAnsi="Times New Roman"/>
                <w:sz w:val="28"/>
                <w:szCs w:val="28"/>
                <w:lang w:val="en-US" w:eastAsia="ru-RU"/>
              </w:rPr>
            </w:rPrChange>
          </w:rPr>
          <w:delText>tern Caucasus</w:delText>
        </w:r>
      </w:del>
      <w:ins w:id="437" w:author="Владимир" w:date="2016-05-12T11:47:00Z">
        <w:r w:rsidR="00471CEC" w:rsidRPr="00967A21">
          <w:rPr>
            <w:rFonts w:ascii="Times New Roman" w:hAnsi="Times New Roman"/>
            <w:sz w:val="24"/>
            <w:szCs w:val="24"/>
            <w:lang w:val="en-US" w:eastAsia="ru-RU"/>
            <w:rPrChange w:id="438" w:author="Владимир" w:date="2016-05-12T14:56:00Z">
              <w:rPr>
                <w:rFonts w:ascii="Times New Roman" w:hAnsi="Times New Roman"/>
                <w:sz w:val="28"/>
                <w:szCs w:val="28"/>
                <w:lang w:val="en-US" w:eastAsia="ru-RU"/>
              </w:rPr>
            </w:rPrChange>
          </w:rPr>
          <w:t>Black Sea coast</w:t>
        </w:r>
      </w:ins>
      <w:r w:rsidRPr="00967A21">
        <w:rPr>
          <w:rFonts w:ascii="Times New Roman" w:hAnsi="Times New Roman"/>
          <w:sz w:val="24"/>
          <w:szCs w:val="24"/>
          <w:lang w:val="en-US" w:eastAsia="ru-RU"/>
          <w:rPrChange w:id="439" w:author="Владимир" w:date="2016-05-12T14:56:00Z">
            <w:rPr>
              <w:rFonts w:ascii="Times New Roman" w:hAnsi="Times New Roman"/>
              <w:sz w:val="28"/>
              <w:szCs w:val="28"/>
              <w:lang w:val="en-US" w:eastAsia="ru-RU"/>
            </w:rPr>
          </w:rPrChange>
        </w:rPr>
        <w:t xml:space="preserve"> should always be </w:t>
      </w:r>
      <w:ins w:id="440" w:author="Оля" w:date="2016-04-06T19:47:00Z">
        <w:r w:rsidR="00670F2A" w:rsidRPr="00967A21">
          <w:rPr>
            <w:rFonts w:ascii="Times New Roman" w:hAnsi="Times New Roman"/>
            <w:sz w:val="24"/>
            <w:szCs w:val="24"/>
            <w:lang w:val="en-US" w:eastAsia="ru-RU"/>
            <w:rPrChange w:id="441" w:author="Владимир" w:date="2016-05-12T14:56:00Z">
              <w:rPr>
                <w:rFonts w:ascii="Times New Roman" w:hAnsi="Times New Roman"/>
                <w:sz w:val="28"/>
                <w:szCs w:val="28"/>
                <w:lang w:val="en-US" w:eastAsia="ru-RU"/>
              </w:rPr>
            </w:rPrChange>
          </w:rPr>
          <w:t>explored </w:t>
        </w:r>
      </w:ins>
      <w:r w:rsidRPr="00967A21">
        <w:rPr>
          <w:rFonts w:ascii="Times New Roman" w:hAnsi="Times New Roman"/>
          <w:sz w:val="24"/>
          <w:szCs w:val="24"/>
          <w:lang w:val="en-US" w:eastAsia="ru-RU"/>
          <w:rPrChange w:id="442" w:author="Владимир" w:date="2016-05-12T14:56:00Z">
            <w:rPr>
              <w:rFonts w:ascii="Times New Roman" w:hAnsi="Times New Roman"/>
              <w:sz w:val="28"/>
              <w:szCs w:val="28"/>
              <w:lang w:val="en-US" w:eastAsia="ru-RU"/>
            </w:rPr>
          </w:rPrChange>
        </w:rPr>
        <w:t>and managed. </w:t>
      </w:r>
      <w:ins w:id="443" w:author="Оля" w:date="2016-04-06T19:49:00Z">
        <w:r w:rsidR="00670F2A" w:rsidRPr="00967A21">
          <w:rPr>
            <w:rFonts w:ascii="Times New Roman" w:hAnsi="Times New Roman"/>
            <w:sz w:val="24"/>
            <w:szCs w:val="24"/>
            <w:lang w:val="en-US" w:eastAsia="ru-RU"/>
            <w:rPrChange w:id="444" w:author="Владимир" w:date="2016-05-12T14:56:00Z">
              <w:rPr>
                <w:rFonts w:ascii="Times New Roman" w:hAnsi="Times New Roman"/>
                <w:sz w:val="28"/>
                <w:szCs w:val="28"/>
                <w:lang w:val="en-US" w:eastAsia="ru-RU"/>
              </w:rPr>
            </w:rPrChange>
          </w:rPr>
          <w:t>Present-day </w:t>
        </w:r>
      </w:ins>
      <w:ins w:id="445" w:author="Оля" w:date="2016-04-06T20:27:00Z">
        <w:r w:rsidR="00201B84" w:rsidRPr="00967A21">
          <w:rPr>
            <w:rFonts w:ascii="Times New Roman" w:hAnsi="Times New Roman"/>
            <w:sz w:val="24"/>
            <w:szCs w:val="24"/>
            <w:lang w:val="en-US" w:eastAsia="ru-RU"/>
            <w:rPrChange w:id="446" w:author="Владимир" w:date="2016-05-12T14:56:00Z">
              <w:rPr>
                <w:rFonts w:ascii="Times New Roman" w:hAnsi="Times New Roman"/>
                <w:sz w:val="28"/>
                <w:szCs w:val="28"/>
                <w:lang w:val="en-US" w:eastAsia="ru-RU"/>
              </w:rPr>
            </w:rPrChange>
          </w:rPr>
          <w:t xml:space="preserve">national </w:t>
        </w:r>
      </w:ins>
      <w:ins w:id="447" w:author="Оля" w:date="2016-04-06T20:26:00Z">
        <w:r w:rsidR="00201B84" w:rsidRPr="00967A21">
          <w:rPr>
            <w:rFonts w:ascii="Times New Roman" w:hAnsi="Times New Roman"/>
            <w:sz w:val="24"/>
            <w:szCs w:val="24"/>
            <w:lang w:val="en-US" w:eastAsia="ru-RU"/>
            <w:rPrChange w:id="448" w:author="Владимир" w:date="2016-05-12T14:56:00Z">
              <w:rPr>
                <w:rFonts w:ascii="Times New Roman" w:hAnsi="Times New Roman"/>
                <w:sz w:val="28"/>
                <w:szCs w:val="28"/>
                <w:lang w:val="en-US" w:eastAsia="ru-RU"/>
              </w:rPr>
            </w:rPrChange>
          </w:rPr>
          <w:t xml:space="preserve">tourism </w:t>
        </w:r>
      </w:ins>
      <w:del w:id="449" w:author="Оля" w:date="2016-04-06T19:47:00Z">
        <w:r w:rsidR="00015937" w:rsidRPr="00967A21" w:rsidDel="00670F2A">
          <w:rPr>
            <w:rFonts w:ascii="Times New Roman" w:hAnsi="Times New Roman"/>
            <w:sz w:val="24"/>
            <w:szCs w:val="24"/>
            <w:lang w:val="en-US" w:eastAsia="ru-RU"/>
            <w:rPrChange w:id="450" w:author="Владимир" w:date="2016-05-12T14:56:00Z">
              <w:rPr>
                <w:rFonts w:ascii="Times New Roman" w:hAnsi="Times New Roman"/>
                <w:sz w:val="28"/>
                <w:szCs w:val="28"/>
                <w:lang w:val="en-US" w:eastAsia="ru-RU"/>
              </w:rPr>
            </w:rPrChange>
          </w:rPr>
          <w:delText>public</w:delText>
        </w:r>
        <w:r w:rsidRPr="00967A21" w:rsidDel="00670F2A">
          <w:rPr>
            <w:rFonts w:ascii="Times New Roman" w:hAnsi="Times New Roman"/>
            <w:sz w:val="24"/>
            <w:szCs w:val="24"/>
            <w:lang w:val="en-US" w:eastAsia="ru-RU"/>
            <w:rPrChange w:id="451" w:author="Владимир" w:date="2016-05-12T14:56:00Z">
              <w:rPr>
                <w:rFonts w:ascii="Times New Roman" w:hAnsi="Times New Roman"/>
                <w:sz w:val="28"/>
                <w:szCs w:val="28"/>
                <w:lang w:val="en-US" w:eastAsia="ru-RU"/>
              </w:rPr>
            </w:rPrChange>
          </w:rPr>
          <w:delText xml:space="preserve"> </w:delText>
        </w:r>
      </w:del>
      <w:r w:rsidRPr="00967A21">
        <w:rPr>
          <w:rFonts w:ascii="Times New Roman" w:hAnsi="Times New Roman"/>
          <w:sz w:val="24"/>
          <w:szCs w:val="24"/>
          <w:lang w:val="en-US" w:eastAsia="ru-RU"/>
          <w:rPrChange w:id="452" w:author="Владимир" w:date="2016-05-12T14:56:00Z">
            <w:rPr>
              <w:rFonts w:ascii="Times New Roman" w:hAnsi="Times New Roman"/>
              <w:sz w:val="28"/>
              <w:szCs w:val="28"/>
              <w:lang w:val="en-US" w:eastAsia="ru-RU"/>
            </w:rPr>
          </w:rPrChange>
        </w:rPr>
        <w:t xml:space="preserve">policy includes an important part </w:t>
      </w:r>
      <w:ins w:id="453" w:author="Оля" w:date="2016-04-06T20:30:00Z">
        <w:r w:rsidR="00201B84" w:rsidRPr="00967A21">
          <w:rPr>
            <w:rFonts w:ascii="Times New Roman" w:hAnsi="Times New Roman"/>
            <w:sz w:val="24"/>
            <w:szCs w:val="24"/>
            <w:lang w:val="en-US" w:eastAsia="ru-RU"/>
            <w:rPrChange w:id="454" w:author="Владимир" w:date="2016-05-12T14:56:00Z">
              <w:rPr>
                <w:rFonts w:ascii="Times New Roman" w:hAnsi="Times New Roman"/>
                <w:sz w:val="28"/>
                <w:szCs w:val="28"/>
                <w:lang w:val="en-US" w:eastAsia="ru-RU"/>
              </w:rPr>
            </w:rPrChange>
          </w:rPr>
          <w:t xml:space="preserve">which </w:t>
        </w:r>
      </w:ins>
      <w:ins w:id="455" w:author="Оля" w:date="2016-04-06T20:29:00Z">
        <w:r w:rsidR="00201B84" w:rsidRPr="00967A21">
          <w:rPr>
            <w:rFonts w:ascii="Times New Roman" w:hAnsi="Times New Roman"/>
            <w:sz w:val="24"/>
            <w:szCs w:val="24"/>
            <w:lang w:val="en-US" w:eastAsia="ru-RU"/>
            <w:rPrChange w:id="456" w:author="Владимир" w:date="2016-05-12T14:56:00Z">
              <w:rPr>
                <w:rFonts w:ascii="Times New Roman" w:hAnsi="Times New Roman"/>
                <w:sz w:val="28"/>
                <w:szCs w:val="28"/>
                <w:lang w:val="en-US" w:eastAsia="ru-RU"/>
              </w:rPr>
            </w:rPrChange>
          </w:rPr>
          <w:t>deal</w:t>
        </w:r>
      </w:ins>
      <w:ins w:id="457" w:author="Оля" w:date="2016-04-06T20:30:00Z">
        <w:r w:rsidR="00201B84" w:rsidRPr="00967A21">
          <w:rPr>
            <w:rFonts w:ascii="Times New Roman" w:hAnsi="Times New Roman"/>
            <w:sz w:val="24"/>
            <w:szCs w:val="24"/>
            <w:lang w:val="en-US" w:eastAsia="ru-RU"/>
            <w:rPrChange w:id="458" w:author="Владимир" w:date="2016-05-12T14:56:00Z">
              <w:rPr>
                <w:rFonts w:ascii="Times New Roman" w:hAnsi="Times New Roman"/>
                <w:sz w:val="28"/>
                <w:szCs w:val="28"/>
                <w:lang w:val="en-US" w:eastAsia="ru-RU"/>
              </w:rPr>
            </w:rPrChange>
          </w:rPr>
          <w:t>s</w:t>
        </w:r>
      </w:ins>
      <w:ins w:id="459" w:author="Оля" w:date="2016-04-06T20:29:00Z">
        <w:r w:rsidR="00201B84" w:rsidRPr="00967A21">
          <w:rPr>
            <w:rFonts w:ascii="Times New Roman" w:hAnsi="Times New Roman"/>
            <w:sz w:val="24"/>
            <w:szCs w:val="24"/>
            <w:lang w:val="en-US" w:eastAsia="ru-RU"/>
            <w:rPrChange w:id="460" w:author="Владимир" w:date="2016-05-12T14:56:00Z">
              <w:rPr>
                <w:rFonts w:ascii="Times New Roman" w:hAnsi="Times New Roman"/>
                <w:sz w:val="28"/>
                <w:szCs w:val="28"/>
                <w:lang w:val="en-US" w:eastAsia="ru-RU"/>
              </w:rPr>
            </w:rPrChange>
          </w:rPr>
          <w:t xml:space="preserve"> with </w:t>
        </w:r>
      </w:ins>
      <w:r w:rsidRPr="00967A21">
        <w:rPr>
          <w:rFonts w:ascii="Times New Roman" w:hAnsi="Times New Roman"/>
          <w:sz w:val="24"/>
          <w:szCs w:val="24"/>
          <w:lang w:val="en-US" w:eastAsia="ru-RU"/>
          <w:rPrChange w:id="461" w:author="Владимир" w:date="2016-05-12T14:56:00Z">
            <w:rPr>
              <w:rFonts w:ascii="Times New Roman" w:hAnsi="Times New Roman"/>
              <w:sz w:val="28"/>
              <w:szCs w:val="28"/>
              <w:lang w:val="en-US" w:eastAsia="ru-RU"/>
            </w:rPr>
          </w:rPrChange>
        </w:rPr>
        <w:t>investments.</w:t>
      </w:r>
      <w:r w:rsidR="00015937" w:rsidRPr="00967A21">
        <w:rPr>
          <w:rFonts w:ascii="Times New Roman" w:hAnsi="Times New Roman"/>
          <w:sz w:val="24"/>
          <w:szCs w:val="24"/>
          <w:lang w:val="en-US" w:eastAsia="ru-RU"/>
          <w:rPrChange w:id="462" w:author="Владимир" w:date="2016-05-12T14:56:00Z">
            <w:rPr>
              <w:rFonts w:ascii="Times New Roman" w:hAnsi="Times New Roman"/>
              <w:sz w:val="28"/>
              <w:szCs w:val="28"/>
              <w:lang w:val="en-US" w:eastAsia="ru-RU"/>
            </w:rPr>
          </w:rPrChange>
        </w:rPr>
        <w:t xml:space="preserve"> </w:t>
      </w:r>
      <w:r w:rsidRPr="00967A21">
        <w:rPr>
          <w:rFonts w:ascii="Times New Roman" w:hAnsi="Times New Roman"/>
          <w:sz w:val="24"/>
          <w:szCs w:val="24"/>
          <w:lang w:val="en-US"/>
          <w:rPrChange w:id="463" w:author="Владимир" w:date="2016-05-12T14:56:00Z">
            <w:rPr>
              <w:rFonts w:ascii="Times New Roman" w:hAnsi="Times New Roman"/>
              <w:sz w:val="28"/>
              <w:szCs w:val="28"/>
              <w:lang w:val="en-US"/>
            </w:rPr>
          </w:rPrChange>
        </w:rPr>
        <w:t xml:space="preserve">Investment policy plays a significant role in the creation of favorable conditions </w:t>
      </w:r>
      <w:del w:id="464" w:author="Оля" w:date="2016-04-06T20:31:00Z">
        <w:r w:rsidRPr="00967A21" w:rsidDel="00201B84">
          <w:rPr>
            <w:rFonts w:ascii="Times New Roman" w:hAnsi="Times New Roman"/>
            <w:sz w:val="24"/>
            <w:szCs w:val="24"/>
            <w:lang w:val="en-US"/>
            <w:rPrChange w:id="465" w:author="Владимир" w:date="2016-05-12T14:56:00Z">
              <w:rPr>
                <w:rFonts w:ascii="Times New Roman" w:hAnsi="Times New Roman"/>
                <w:sz w:val="28"/>
                <w:szCs w:val="28"/>
                <w:lang w:val="en-US"/>
              </w:rPr>
            </w:rPrChange>
          </w:rPr>
          <w:delText>for increase in</w:delText>
        </w:r>
      </w:del>
      <w:ins w:id="466" w:author="Оля" w:date="2016-04-06T20:31:00Z">
        <w:r w:rsidR="00201B84" w:rsidRPr="00967A21">
          <w:rPr>
            <w:rFonts w:ascii="Times New Roman" w:hAnsi="Times New Roman"/>
            <w:sz w:val="24"/>
            <w:szCs w:val="24"/>
            <w:lang w:val="en-US"/>
            <w:rPrChange w:id="467" w:author="Владимир" w:date="2016-05-12T14:56:00Z">
              <w:rPr>
                <w:rFonts w:ascii="Times New Roman" w:hAnsi="Times New Roman"/>
                <w:sz w:val="28"/>
                <w:szCs w:val="28"/>
                <w:lang w:val="en-US"/>
              </w:rPr>
            </w:rPrChange>
          </w:rPr>
          <w:t xml:space="preserve"> facilitating</w:t>
        </w:r>
      </w:ins>
      <w:r w:rsidRPr="00967A21">
        <w:rPr>
          <w:rFonts w:ascii="Times New Roman" w:hAnsi="Times New Roman"/>
          <w:sz w:val="24"/>
          <w:szCs w:val="24"/>
          <w:lang w:val="en-US"/>
          <w:rPrChange w:id="468" w:author="Владимир" w:date="2016-05-12T14:56:00Z">
            <w:rPr>
              <w:rFonts w:ascii="Times New Roman" w:hAnsi="Times New Roman"/>
              <w:sz w:val="28"/>
              <w:szCs w:val="28"/>
              <w:lang w:val="en-US"/>
            </w:rPr>
          </w:rPrChange>
        </w:rPr>
        <w:t xml:space="preserve"> investment activity in tourism.</w:t>
      </w:r>
      <w:r w:rsidR="00015937" w:rsidRPr="00967A21">
        <w:rPr>
          <w:rFonts w:ascii="Times New Roman" w:hAnsi="Times New Roman"/>
          <w:sz w:val="24"/>
          <w:szCs w:val="24"/>
          <w:lang w:val="en-US"/>
          <w:rPrChange w:id="469" w:author="Владимир" w:date="2016-05-12T14:56:00Z">
            <w:rPr>
              <w:rFonts w:ascii="Times New Roman" w:hAnsi="Times New Roman"/>
              <w:sz w:val="28"/>
              <w:szCs w:val="28"/>
              <w:lang w:val="en-US"/>
            </w:rPr>
          </w:rPrChange>
        </w:rPr>
        <w:t xml:space="preserve"> </w:t>
      </w:r>
      <w:r w:rsidRPr="00967A21">
        <w:rPr>
          <w:rFonts w:ascii="Times New Roman" w:hAnsi="Times New Roman"/>
          <w:sz w:val="24"/>
          <w:szCs w:val="24"/>
          <w:lang w:val="en-US"/>
          <w:rPrChange w:id="470" w:author="Владимир" w:date="2016-05-12T14:56:00Z">
            <w:rPr>
              <w:rFonts w:ascii="Times New Roman" w:hAnsi="Times New Roman"/>
              <w:sz w:val="28"/>
              <w:szCs w:val="28"/>
              <w:lang w:val="en-US"/>
            </w:rPr>
          </w:rPrChange>
        </w:rPr>
        <w:t xml:space="preserve">Tourist and recreation complex is characterized by high investment attractiveness (prospects). </w:t>
      </w:r>
    </w:p>
    <w:p w14:paraId="4FD57009" w14:textId="222139D9" w:rsidR="002572CA" w:rsidRPr="00967A21" w:rsidRDefault="002572CA" w:rsidP="00CF44D6">
      <w:pPr>
        <w:spacing w:after="0" w:line="312" w:lineRule="auto"/>
        <w:ind w:firstLine="709"/>
        <w:jc w:val="both"/>
        <w:rPr>
          <w:rFonts w:ascii="Times New Roman" w:hAnsi="Times New Roman"/>
          <w:sz w:val="24"/>
          <w:szCs w:val="24"/>
          <w:lang w:val="en-US"/>
          <w:rPrChange w:id="471"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472" w:author="Владимир" w:date="2016-05-12T14:56:00Z">
            <w:rPr>
              <w:rFonts w:ascii="Times New Roman" w:hAnsi="Times New Roman"/>
              <w:sz w:val="28"/>
              <w:szCs w:val="28"/>
              <w:lang w:val="en-US"/>
            </w:rPr>
          </w:rPrChange>
        </w:rPr>
        <w:t xml:space="preserve">Significant investments are </w:t>
      </w:r>
      <w:ins w:id="473" w:author="Оля" w:date="2016-04-06T20:34:00Z">
        <w:r w:rsidR="00201B84" w:rsidRPr="00967A21">
          <w:rPr>
            <w:rFonts w:ascii="Times New Roman" w:hAnsi="Times New Roman"/>
            <w:sz w:val="24"/>
            <w:szCs w:val="24"/>
            <w:lang w:val="en-US"/>
            <w:rPrChange w:id="474" w:author="Владимир" w:date="2016-05-12T14:56:00Z">
              <w:rPr>
                <w:rFonts w:ascii="Times New Roman" w:hAnsi="Times New Roman"/>
                <w:sz w:val="28"/>
                <w:szCs w:val="28"/>
                <w:lang w:val="en-US"/>
              </w:rPr>
            </w:rPrChange>
          </w:rPr>
          <w:t xml:space="preserve">secured </w:t>
        </w:r>
      </w:ins>
      <w:r w:rsidRPr="00967A21">
        <w:rPr>
          <w:rFonts w:ascii="Times New Roman" w:hAnsi="Times New Roman"/>
          <w:sz w:val="24"/>
          <w:szCs w:val="24"/>
          <w:lang w:val="en-US"/>
          <w:rPrChange w:id="475" w:author="Владимир" w:date="2016-05-12T14:56:00Z">
            <w:rPr>
              <w:rFonts w:ascii="Times New Roman" w:hAnsi="Times New Roman"/>
              <w:sz w:val="28"/>
              <w:szCs w:val="28"/>
              <w:lang w:val="en-US"/>
            </w:rPr>
          </w:rPrChange>
        </w:rPr>
        <w:t xml:space="preserve">due to the implementation of major </w:t>
      </w:r>
      <w:ins w:id="476" w:author="Оля" w:date="2016-04-06T20:34:00Z">
        <w:r w:rsidR="00201B84" w:rsidRPr="00967A21">
          <w:rPr>
            <w:rFonts w:ascii="Times New Roman" w:hAnsi="Times New Roman"/>
            <w:sz w:val="24"/>
            <w:szCs w:val="24"/>
            <w:lang w:val="en-US"/>
            <w:rPrChange w:id="477" w:author="Владимир" w:date="2016-05-12T14:56:00Z">
              <w:rPr>
                <w:rFonts w:ascii="Times New Roman" w:hAnsi="Times New Roman"/>
                <w:sz w:val="28"/>
                <w:szCs w:val="28"/>
                <w:lang w:val="en-US"/>
              </w:rPr>
            </w:rPrChange>
          </w:rPr>
          <w:t xml:space="preserve">reconstruction </w:t>
        </w:r>
      </w:ins>
      <w:r w:rsidRPr="00967A21">
        <w:rPr>
          <w:rFonts w:ascii="Times New Roman" w:hAnsi="Times New Roman"/>
          <w:sz w:val="24"/>
          <w:szCs w:val="24"/>
          <w:lang w:val="en-US"/>
          <w:rPrChange w:id="478" w:author="Владимир" w:date="2016-05-12T14:56:00Z">
            <w:rPr>
              <w:rFonts w:ascii="Times New Roman" w:hAnsi="Times New Roman"/>
              <w:sz w:val="28"/>
              <w:szCs w:val="28"/>
              <w:lang w:val="en-US"/>
            </w:rPr>
          </w:rPrChange>
        </w:rPr>
        <w:t xml:space="preserve">projects </w:t>
      </w:r>
      <w:del w:id="479" w:author="Оля" w:date="2016-04-06T20:34:00Z">
        <w:r w:rsidRPr="00967A21" w:rsidDel="00201B84">
          <w:rPr>
            <w:rFonts w:ascii="Times New Roman" w:hAnsi="Times New Roman"/>
            <w:sz w:val="24"/>
            <w:szCs w:val="24"/>
            <w:lang w:val="en-US"/>
            <w:rPrChange w:id="480" w:author="Владимир" w:date="2016-05-12T14:56:00Z">
              <w:rPr>
                <w:rFonts w:ascii="Times New Roman" w:hAnsi="Times New Roman"/>
                <w:sz w:val="28"/>
                <w:szCs w:val="28"/>
                <w:lang w:val="en-US"/>
              </w:rPr>
            </w:rPrChange>
          </w:rPr>
          <w:delText xml:space="preserve">of reconstruction </w:delText>
        </w:r>
      </w:del>
      <w:r w:rsidRPr="00967A21">
        <w:rPr>
          <w:rFonts w:ascii="Times New Roman" w:hAnsi="Times New Roman"/>
          <w:sz w:val="24"/>
          <w:szCs w:val="24"/>
          <w:lang w:val="en-US"/>
          <w:rPrChange w:id="481" w:author="Владимир" w:date="2016-05-12T14:56:00Z">
            <w:rPr>
              <w:rFonts w:ascii="Times New Roman" w:hAnsi="Times New Roman"/>
              <w:sz w:val="28"/>
              <w:szCs w:val="28"/>
              <w:lang w:val="en-US"/>
            </w:rPr>
          </w:rPrChange>
        </w:rPr>
        <w:t xml:space="preserve">and construction of sports facilities, as well as collective accommodation facilities in the resort city of Sochi under the Federal Program </w:t>
      </w:r>
      <w:del w:id="482" w:author="Владимир" w:date="2016-05-12T11:50:00Z">
        <w:r w:rsidRPr="00967A21" w:rsidDel="00471CEC">
          <w:rPr>
            <w:rFonts w:ascii="Times New Roman" w:hAnsi="Times New Roman"/>
            <w:sz w:val="24"/>
            <w:szCs w:val="24"/>
            <w:lang w:val="en-US"/>
            <w:rPrChange w:id="483" w:author="Владимир" w:date="2016-05-12T14:56:00Z">
              <w:rPr>
                <w:rFonts w:ascii="Times New Roman" w:hAnsi="Times New Roman"/>
                <w:sz w:val="28"/>
                <w:szCs w:val="28"/>
                <w:lang w:val="en-US"/>
              </w:rPr>
            </w:rPrChange>
          </w:rPr>
          <w:delText>"</w:delText>
        </w:r>
      </w:del>
      <w:ins w:id="484" w:author="Владимир" w:date="2016-05-12T11:50:00Z">
        <w:r w:rsidR="00471CEC" w:rsidRPr="00967A21">
          <w:rPr>
            <w:rFonts w:ascii="Times New Roman" w:hAnsi="Times New Roman"/>
            <w:sz w:val="24"/>
            <w:szCs w:val="24"/>
            <w:lang w:val="en-US"/>
            <w:rPrChange w:id="485" w:author="Владимир" w:date="2016-05-12T14:56:00Z">
              <w:rPr>
                <w:rFonts w:ascii="Times New Roman" w:hAnsi="Times New Roman"/>
                <w:sz w:val="28"/>
                <w:szCs w:val="28"/>
                <w:lang w:val="en-US"/>
              </w:rPr>
            </w:rPrChange>
          </w:rPr>
          <w:t>“</w:t>
        </w:r>
      </w:ins>
      <w:r w:rsidRPr="00967A21">
        <w:rPr>
          <w:rFonts w:ascii="Times New Roman" w:hAnsi="Times New Roman"/>
          <w:sz w:val="24"/>
          <w:szCs w:val="24"/>
          <w:lang w:val="en-US"/>
          <w:rPrChange w:id="486" w:author="Владимир" w:date="2016-05-12T14:56:00Z">
            <w:rPr>
              <w:rFonts w:ascii="Times New Roman" w:hAnsi="Times New Roman"/>
              <w:sz w:val="28"/>
              <w:szCs w:val="28"/>
              <w:lang w:val="en-US"/>
            </w:rPr>
          </w:rPrChange>
        </w:rPr>
        <w:t>Development of Sochi as a mountain and climatic health resort</w:t>
      </w:r>
      <w:ins w:id="487" w:author="Владимир" w:date="2016-05-12T11:50:00Z">
        <w:r w:rsidR="00471CEC" w:rsidRPr="00967A21">
          <w:rPr>
            <w:rFonts w:ascii="Times New Roman" w:hAnsi="Times New Roman"/>
            <w:sz w:val="24"/>
            <w:szCs w:val="24"/>
            <w:lang w:val="en-US"/>
            <w:rPrChange w:id="488" w:author="Владимир" w:date="2016-05-12T14:56:00Z">
              <w:rPr>
                <w:rFonts w:ascii="Times New Roman" w:hAnsi="Times New Roman"/>
                <w:sz w:val="28"/>
                <w:szCs w:val="28"/>
                <w:lang w:val="en-US"/>
              </w:rPr>
            </w:rPrChange>
          </w:rPr>
          <w:t>”</w:t>
        </w:r>
      </w:ins>
      <w:r w:rsidRPr="00967A21">
        <w:rPr>
          <w:rFonts w:ascii="Times New Roman" w:hAnsi="Times New Roman"/>
          <w:sz w:val="24"/>
          <w:szCs w:val="24"/>
          <w:lang w:val="en-US"/>
          <w:rPrChange w:id="489" w:author="Владимир" w:date="2016-05-12T14:56:00Z">
            <w:rPr>
              <w:rFonts w:ascii="Times New Roman" w:hAnsi="Times New Roman"/>
              <w:sz w:val="28"/>
              <w:szCs w:val="28"/>
              <w:lang w:val="en-US"/>
            </w:rPr>
          </w:rPrChange>
        </w:rPr>
        <w:t>.</w:t>
      </w:r>
      <w:del w:id="490" w:author="Владимир" w:date="2016-05-12T11:50:00Z">
        <w:r w:rsidRPr="00967A21" w:rsidDel="00471CEC">
          <w:rPr>
            <w:rFonts w:ascii="Times New Roman" w:hAnsi="Times New Roman"/>
            <w:sz w:val="24"/>
            <w:szCs w:val="24"/>
            <w:lang w:val="en-US"/>
            <w:rPrChange w:id="491" w:author="Владимир" w:date="2016-05-12T14:56:00Z">
              <w:rPr>
                <w:rFonts w:ascii="Times New Roman" w:hAnsi="Times New Roman"/>
                <w:sz w:val="28"/>
                <w:szCs w:val="28"/>
                <w:lang w:val="en-US"/>
              </w:rPr>
            </w:rPrChange>
          </w:rPr>
          <w:delText>"</w:delText>
        </w:r>
      </w:del>
    </w:p>
    <w:p w14:paraId="4A37F3AB" w14:textId="5B0A7B13" w:rsidR="002572CA" w:rsidRPr="00967A21" w:rsidRDefault="002572CA" w:rsidP="00CF44D6">
      <w:pPr>
        <w:spacing w:after="0" w:line="312" w:lineRule="auto"/>
        <w:ind w:firstLine="709"/>
        <w:jc w:val="both"/>
        <w:rPr>
          <w:rFonts w:ascii="Times New Roman" w:hAnsi="Times New Roman"/>
          <w:sz w:val="24"/>
          <w:szCs w:val="24"/>
          <w:lang w:val="en-US"/>
          <w:rPrChange w:id="492"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493" w:author="Владимир" w:date="2016-05-12T14:56:00Z">
            <w:rPr>
              <w:rFonts w:ascii="Times New Roman" w:hAnsi="Times New Roman"/>
              <w:sz w:val="28"/>
              <w:szCs w:val="28"/>
              <w:lang w:val="en-US"/>
            </w:rPr>
          </w:rPrChange>
        </w:rPr>
        <w:t xml:space="preserve">Strategic investment projects and the federal program are implemented in the </w:t>
      </w:r>
      <w:del w:id="494" w:author="Оля" w:date="2016-04-06T20:36:00Z">
        <w:r w:rsidRPr="00967A21" w:rsidDel="00201B84">
          <w:rPr>
            <w:rFonts w:ascii="Times New Roman" w:hAnsi="Times New Roman"/>
            <w:sz w:val="24"/>
            <w:szCs w:val="24"/>
            <w:lang w:val="en-US"/>
            <w:rPrChange w:id="495" w:author="Владимир" w:date="2016-05-12T14:56:00Z">
              <w:rPr>
                <w:rFonts w:ascii="Times New Roman" w:hAnsi="Times New Roman"/>
                <w:sz w:val="28"/>
                <w:szCs w:val="28"/>
                <w:lang w:val="en-US"/>
              </w:rPr>
            </w:rPrChange>
          </w:rPr>
          <w:delText xml:space="preserve">South </w:delText>
        </w:r>
      </w:del>
      <w:ins w:id="496" w:author="Оля" w:date="2016-04-06T20:36:00Z">
        <w:r w:rsidR="00201B84" w:rsidRPr="00967A21">
          <w:rPr>
            <w:rFonts w:ascii="Times New Roman" w:hAnsi="Times New Roman"/>
            <w:sz w:val="24"/>
            <w:szCs w:val="24"/>
            <w:lang w:val="en-US"/>
            <w:rPrChange w:id="497" w:author="Владимир" w:date="2016-05-12T14:56:00Z">
              <w:rPr>
                <w:rFonts w:ascii="Times New Roman" w:hAnsi="Times New Roman"/>
                <w:sz w:val="28"/>
                <w:szCs w:val="28"/>
                <w:lang w:val="en-US"/>
              </w:rPr>
            </w:rPrChange>
          </w:rPr>
          <w:t>south</w:t>
        </w:r>
      </w:ins>
      <w:ins w:id="498" w:author="Оля" w:date="2016-04-06T20:37:00Z">
        <w:r w:rsidR="00201B84" w:rsidRPr="00967A21">
          <w:rPr>
            <w:rFonts w:ascii="Times New Roman" w:hAnsi="Times New Roman"/>
            <w:sz w:val="24"/>
            <w:szCs w:val="24"/>
            <w:lang w:val="en-US"/>
            <w:rPrChange w:id="499" w:author="Владимир" w:date="2016-05-12T14:56:00Z">
              <w:rPr>
                <w:rFonts w:ascii="Times New Roman" w:hAnsi="Times New Roman"/>
                <w:sz w:val="28"/>
                <w:szCs w:val="28"/>
                <w:lang w:val="en-US"/>
              </w:rPr>
            </w:rPrChange>
          </w:rPr>
          <w:t>ern</w:t>
        </w:r>
      </w:ins>
      <w:ins w:id="500" w:author="Оля" w:date="2016-04-06T20:36:00Z">
        <w:r w:rsidR="00201B84" w:rsidRPr="00967A21">
          <w:rPr>
            <w:rFonts w:ascii="Times New Roman" w:hAnsi="Times New Roman"/>
            <w:sz w:val="24"/>
            <w:szCs w:val="24"/>
            <w:lang w:val="en-US"/>
            <w:rPrChange w:id="501" w:author="Владимир" w:date="2016-05-12T14:56:00Z">
              <w:rPr>
                <w:rFonts w:ascii="Times New Roman" w:hAnsi="Times New Roman"/>
                <w:sz w:val="28"/>
                <w:szCs w:val="28"/>
                <w:lang w:val="en-US"/>
              </w:rPr>
            </w:rPrChange>
          </w:rPr>
          <w:t xml:space="preserve"> </w:t>
        </w:r>
      </w:ins>
      <w:del w:id="502" w:author="Оля" w:date="2016-04-06T20:37:00Z">
        <w:r w:rsidRPr="00967A21" w:rsidDel="00201B84">
          <w:rPr>
            <w:rFonts w:ascii="Times New Roman" w:hAnsi="Times New Roman"/>
            <w:sz w:val="24"/>
            <w:szCs w:val="24"/>
            <w:lang w:val="en-US"/>
            <w:rPrChange w:id="503" w:author="Владимир" w:date="2016-05-12T14:56:00Z">
              <w:rPr>
                <w:rFonts w:ascii="Times New Roman" w:hAnsi="Times New Roman"/>
                <w:sz w:val="28"/>
                <w:szCs w:val="28"/>
                <w:lang w:val="en-US"/>
              </w:rPr>
            </w:rPrChange>
          </w:rPr>
          <w:delText xml:space="preserve">Russian </w:delText>
        </w:r>
      </w:del>
      <w:r w:rsidRPr="00967A21">
        <w:rPr>
          <w:rFonts w:ascii="Times New Roman" w:hAnsi="Times New Roman"/>
          <w:sz w:val="24"/>
          <w:szCs w:val="24"/>
          <w:lang w:val="en-US"/>
          <w:rPrChange w:id="504" w:author="Владимир" w:date="2016-05-12T14:56:00Z">
            <w:rPr>
              <w:rFonts w:ascii="Times New Roman" w:hAnsi="Times New Roman"/>
              <w:sz w:val="28"/>
              <w:szCs w:val="28"/>
              <w:lang w:val="en-US"/>
            </w:rPr>
          </w:rPrChange>
        </w:rPr>
        <w:t>regions</w:t>
      </w:r>
      <w:ins w:id="505" w:author="Оля" w:date="2016-04-06T20:37:00Z">
        <w:r w:rsidR="00201B84" w:rsidRPr="00967A21">
          <w:rPr>
            <w:rFonts w:ascii="Times New Roman" w:hAnsi="Times New Roman"/>
            <w:sz w:val="24"/>
            <w:szCs w:val="24"/>
            <w:lang w:val="en-US"/>
            <w:rPrChange w:id="506" w:author="Владимир" w:date="2016-05-12T14:56:00Z">
              <w:rPr>
                <w:rFonts w:ascii="Times New Roman" w:hAnsi="Times New Roman"/>
                <w:sz w:val="28"/>
                <w:szCs w:val="28"/>
                <w:lang w:val="en-US"/>
              </w:rPr>
            </w:rPrChange>
          </w:rPr>
          <w:t xml:space="preserve"> of Russia</w:t>
        </w:r>
      </w:ins>
      <w:r w:rsidRPr="00967A21">
        <w:rPr>
          <w:rFonts w:ascii="Times New Roman" w:hAnsi="Times New Roman"/>
          <w:sz w:val="24"/>
          <w:szCs w:val="24"/>
          <w:lang w:val="en-US"/>
          <w:rPrChange w:id="507" w:author="Владимир" w:date="2016-05-12T14:56:00Z">
            <w:rPr>
              <w:rFonts w:ascii="Times New Roman" w:hAnsi="Times New Roman"/>
              <w:sz w:val="28"/>
              <w:szCs w:val="28"/>
              <w:lang w:val="en-US"/>
            </w:rPr>
          </w:rPrChange>
        </w:rPr>
        <w:t xml:space="preserve">. It ensures increasing stability of the economy, increases the interest of potential investors in the region. A powerful </w:t>
      </w:r>
      <w:del w:id="508" w:author="Оля" w:date="2016-04-06T20:41:00Z">
        <w:r w:rsidRPr="00967A21" w:rsidDel="00213D5D">
          <w:rPr>
            <w:rFonts w:ascii="Times New Roman" w:hAnsi="Times New Roman"/>
            <w:sz w:val="24"/>
            <w:szCs w:val="24"/>
            <w:lang w:val="en-US"/>
            <w:rPrChange w:id="509" w:author="Владимир" w:date="2016-05-12T14:56:00Z">
              <w:rPr>
                <w:rFonts w:ascii="Times New Roman" w:hAnsi="Times New Roman"/>
                <w:sz w:val="28"/>
                <w:szCs w:val="28"/>
                <w:lang w:val="en-US"/>
              </w:rPr>
            </w:rPrChange>
          </w:rPr>
          <w:delText xml:space="preserve">accelerator </w:delText>
        </w:r>
      </w:del>
      <w:ins w:id="510" w:author="Оля" w:date="2016-04-06T20:41:00Z">
        <w:r w:rsidR="00213D5D" w:rsidRPr="00967A21">
          <w:rPr>
            <w:rFonts w:ascii="Times New Roman" w:hAnsi="Times New Roman"/>
            <w:sz w:val="24"/>
            <w:szCs w:val="24"/>
            <w:lang w:val="en-US"/>
            <w:rPrChange w:id="511" w:author="Владимир" w:date="2016-05-12T14:56:00Z">
              <w:rPr>
                <w:rFonts w:ascii="Times New Roman" w:hAnsi="Times New Roman"/>
                <w:sz w:val="28"/>
                <w:szCs w:val="28"/>
                <w:lang w:val="en-US"/>
              </w:rPr>
            </w:rPrChange>
          </w:rPr>
          <w:t xml:space="preserve">impetus </w:t>
        </w:r>
      </w:ins>
      <w:r w:rsidRPr="00967A21">
        <w:rPr>
          <w:rFonts w:ascii="Times New Roman" w:hAnsi="Times New Roman"/>
          <w:sz w:val="24"/>
          <w:szCs w:val="24"/>
          <w:lang w:val="en-US"/>
          <w:rPrChange w:id="512" w:author="Владимир" w:date="2016-05-12T14:56:00Z">
            <w:rPr>
              <w:rFonts w:ascii="Times New Roman" w:hAnsi="Times New Roman"/>
              <w:sz w:val="28"/>
              <w:szCs w:val="28"/>
              <w:lang w:val="en-US"/>
            </w:rPr>
          </w:rPrChange>
        </w:rPr>
        <w:t xml:space="preserve">for </w:t>
      </w:r>
      <w:del w:id="513" w:author="Оля" w:date="2016-04-06T20:43:00Z">
        <w:r w:rsidRPr="00967A21" w:rsidDel="00213D5D">
          <w:rPr>
            <w:rFonts w:ascii="Times New Roman" w:hAnsi="Times New Roman"/>
            <w:sz w:val="24"/>
            <w:szCs w:val="24"/>
            <w:lang w:val="en-US"/>
            <w:rPrChange w:id="514" w:author="Владимир" w:date="2016-05-12T14:56:00Z">
              <w:rPr>
                <w:rFonts w:ascii="Times New Roman" w:hAnsi="Times New Roman"/>
                <w:sz w:val="28"/>
                <w:szCs w:val="28"/>
                <w:lang w:val="en-US"/>
              </w:rPr>
            </w:rPrChange>
          </w:rPr>
          <w:delText xml:space="preserve">the development of the </w:delText>
        </w:r>
      </w:del>
      <w:r w:rsidRPr="00967A21">
        <w:rPr>
          <w:rFonts w:ascii="Times New Roman" w:hAnsi="Times New Roman"/>
          <w:sz w:val="24"/>
          <w:szCs w:val="24"/>
          <w:lang w:val="en-US"/>
          <w:rPrChange w:id="515" w:author="Владимир" w:date="2016-05-12T14:56:00Z">
            <w:rPr>
              <w:rFonts w:ascii="Times New Roman" w:hAnsi="Times New Roman"/>
              <w:sz w:val="28"/>
              <w:szCs w:val="28"/>
              <w:lang w:val="en-US"/>
            </w:rPr>
          </w:rPrChange>
        </w:rPr>
        <w:t xml:space="preserve">investment was </w:t>
      </w:r>
      <w:commentRangeStart w:id="516"/>
      <w:r w:rsidRPr="00967A21">
        <w:rPr>
          <w:rFonts w:ascii="Times New Roman" w:hAnsi="Times New Roman"/>
          <w:sz w:val="24"/>
          <w:szCs w:val="24"/>
          <w:lang w:val="en-US"/>
          <w:rPrChange w:id="517" w:author="Владимир" w:date="2016-05-12T14:56:00Z">
            <w:rPr>
              <w:rFonts w:ascii="Times New Roman" w:hAnsi="Times New Roman"/>
              <w:sz w:val="28"/>
              <w:szCs w:val="28"/>
              <w:lang w:val="en-US"/>
            </w:rPr>
          </w:rPrChange>
        </w:rPr>
        <w:t xml:space="preserve">the </w:t>
      </w:r>
      <w:ins w:id="518" w:author="user" w:date="2016-04-08T10:44:00Z">
        <w:r w:rsidR="00A27FF2" w:rsidRPr="00967A21">
          <w:rPr>
            <w:rFonts w:ascii="Times New Roman" w:hAnsi="Times New Roman"/>
            <w:sz w:val="24"/>
            <w:szCs w:val="24"/>
            <w:lang w:val="en-US"/>
            <w:rPrChange w:id="519" w:author="Владимир" w:date="2016-05-12T14:56:00Z">
              <w:rPr>
                <w:rFonts w:ascii="Times New Roman" w:hAnsi="Times New Roman"/>
                <w:sz w:val="28"/>
                <w:szCs w:val="28"/>
                <w:lang w:val="en-US"/>
              </w:rPr>
            </w:rPrChange>
          </w:rPr>
          <w:t xml:space="preserve">project </w:t>
        </w:r>
      </w:ins>
      <w:r w:rsidRPr="00967A21">
        <w:rPr>
          <w:rFonts w:ascii="Times New Roman" w:hAnsi="Times New Roman"/>
          <w:sz w:val="24"/>
          <w:szCs w:val="24"/>
          <w:lang w:val="en-US"/>
          <w:rPrChange w:id="520" w:author="Владимир" w:date="2016-05-12T14:56:00Z">
            <w:rPr>
              <w:rFonts w:ascii="Times New Roman" w:hAnsi="Times New Roman"/>
              <w:sz w:val="28"/>
              <w:szCs w:val="28"/>
              <w:lang w:val="en-US"/>
            </w:rPr>
          </w:rPrChange>
        </w:rPr>
        <w:t>Sochi-2014</w:t>
      </w:r>
      <w:commentRangeEnd w:id="516"/>
      <w:r w:rsidR="00213D5D" w:rsidRPr="00967A21">
        <w:rPr>
          <w:rStyle w:val="a8"/>
          <w:rFonts w:ascii="Times New Roman" w:hAnsi="Times New Roman"/>
          <w:sz w:val="24"/>
          <w:szCs w:val="24"/>
          <w:rPrChange w:id="521" w:author="Владимир" w:date="2016-05-12T14:56:00Z">
            <w:rPr>
              <w:rStyle w:val="a8"/>
            </w:rPr>
          </w:rPrChange>
        </w:rPr>
        <w:commentReference w:id="516"/>
      </w:r>
      <w:r w:rsidRPr="00967A21">
        <w:rPr>
          <w:rFonts w:ascii="Times New Roman" w:hAnsi="Times New Roman"/>
          <w:sz w:val="24"/>
          <w:szCs w:val="24"/>
          <w:lang w:val="en-US"/>
          <w:rPrChange w:id="522" w:author="Владимир" w:date="2016-05-12T14:56:00Z">
            <w:rPr>
              <w:rFonts w:ascii="Times New Roman" w:hAnsi="Times New Roman"/>
              <w:sz w:val="28"/>
              <w:szCs w:val="28"/>
              <w:lang w:val="en-US"/>
            </w:rPr>
          </w:rPrChange>
        </w:rPr>
        <w:t xml:space="preserve">, high-speed </w:t>
      </w:r>
      <w:del w:id="523" w:author="Оля" w:date="2016-04-06T20:47:00Z">
        <w:r w:rsidRPr="00967A21" w:rsidDel="00213D5D">
          <w:rPr>
            <w:rFonts w:ascii="Times New Roman" w:hAnsi="Times New Roman"/>
            <w:sz w:val="24"/>
            <w:szCs w:val="24"/>
            <w:lang w:val="en-US"/>
            <w:rPrChange w:id="524" w:author="Владимир" w:date="2016-05-12T14:56:00Z">
              <w:rPr>
                <w:rFonts w:ascii="Times New Roman" w:hAnsi="Times New Roman"/>
                <w:sz w:val="28"/>
                <w:szCs w:val="28"/>
                <w:lang w:val="en-US"/>
              </w:rPr>
            </w:rPrChange>
          </w:rPr>
          <w:delText xml:space="preserve">track </w:delText>
        </w:r>
      </w:del>
      <w:ins w:id="525" w:author="Оля" w:date="2016-04-06T20:47:00Z">
        <w:r w:rsidR="00213D5D" w:rsidRPr="00967A21">
          <w:rPr>
            <w:rFonts w:ascii="Times New Roman" w:hAnsi="Times New Roman"/>
            <w:sz w:val="24"/>
            <w:szCs w:val="24"/>
            <w:lang w:val="en-US"/>
            <w:rPrChange w:id="526" w:author="Владимир" w:date="2016-05-12T14:56:00Z">
              <w:rPr>
                <w:rFonts w:ascii="Times New Roman" w:hAnsi="Times New Roman"/>
                <w:sz w:val="28"/>
                <w:szCs w:val="28"/>
                <w:lang w:val="en-US"/>
              </w:rPr>
            </w:rPrChange>
          </w:rPr>
          <w:t xml:space="preserve">circuit </w:t>
        </w:r>
      </w:ins>
      <w:del w:id="527" w:author="Владимир" w:date="2016-05-12T11:51:00Z">
        <w:r w:rsidRPr="00967A21" w:rsidDel="00471CEC">
          <w:rPr>
            <w:rFonts w:ascii="Times New Roman" w:hAnsi="Times New Roman"/>
            <w:sz w:val="24"/>
            <w:szCs w:val="24"/>
            <w:lang w:val="en-US"/>
            <w:rPrChange w:id="528" w:author="Владимир" w:date="2016-05-12T14:56:00Z">
              <w:rPr>
                <w:rFonts w:ascii="Times New Roman" w:hAnsi="Times New Roman"/>
                <w:sz w:val="28"/>
                <w:szCs w:val="28"/>
                <w:lang w:val="en-US"/>
              </w:rPr>
            </w:rPrChange>
          </w:rPr>
          <w:delText>"</w:delText>
        </w:r>
      </w:del>
      <w:r w:rsidRPr="00967A21">
        <w:rPr>
          <w:rFonts w:ascii="Times New Roman" w:hAnsi="Times New Roman"/>
          <w:sz w:val="24"/>
          <w:szCs w:val="24"/>
          <w:lang w:val="en-US"/>
          <w:rPrChange w:id="529" w:author="Владимир" w:date="2016-05-12T14:56:00Z">
            <w:rPr>
              <w:rFonts w:ascii="Times New Roman" w:hAnsi="Times New Roman"/>
              <w:sz w:val="28"/>
              <w:szCs w:val="28"/>
              <w:lang w:val="en-US"/>
            </w:rPr>
          </w:rPrChange>
        </w:rPr>
        <w:t>Formula 1, mountain</w:t>
      </w:r>
      <w:del w:id="530" w:author="Оля" w:date="2016-04-06T20:48:00Z">
        <w:r w:rsidRPr="00967A21" w:rsidDel="00213D5D">
          <w:rPr>
            <w:rFonts w:ascii="Times New Roman" w:hAnsi="Times New Roman"/>
            <w:sz w:val="24"/>
            <w:szCs w:val="24"/>
            <w:lang w:val="en-US"/>
            <w:rPrChange w:id="531" w:author="Владимир" w:date="2016-05-12T14:56:00Z">
              <w:rPr>
                <w:rFonts w:ascii="Times New Roman" w:hAnsi="Times New Roman"/>
                <w:sz w:val="28"/>
                <w:szCs w:val="28"/>
                <w:lang w:val="en-US"/>
              </w:rPr>
            </w:rPrChange>
          </w:rPr>
          <w:delText>-</w:delText>
        </w:r>
      </w:del>
      <w:ins w:id="532" w:author="Оля" w:date="2016-04-06T20:48:00Z">
        <w:r w:rsidR="00213D5D" w:rsidRPr="00967A21">
          <w:rPr>
            <w:rFonts w:ascii="Times New Roman" w:hAnsi="Times New Roman"/>
            <w:sz w:val="24"/>
            <w:szCs w:val="24"/>
            <w:lang w:val="en-US"/>
            <w:rPrChange w:id="533" w:author="Владимир" w:date="2016-05-12T14:56:00Z">
              <w:rPr>
                <w:rFonts w:ascii="Times New Roman" w:hAnsi="Times New Roman"/>
                <w:sz w:val="28"/>
                <w:szCs w:val="28"/>
                <w:lang w:val="en-US"/>
              </w:rPr>
            </w:rPrChange>
          </w:rPr>
          <w:t xml:space="preserve"> </w:t>
        </w:r>
      </w:ins>
      <w:r w:rsidRPr="00967A21">
        <w:rPr>
          <w:rFonts w:ascii="Times New Roman" w:hAnsi="Times New Roman"/>
          <w:sz w:val="24"/>
          <w:szCs w:val="24"/>
          <w:lang w:val="en-US"/>
          <w:rPrChange w:id="534" w:author="Владимир" w:date="2016-05-12T14:56:00Z">
            <w:rPr>
              <w:rFonts w:ascii="Times New Roman" w:hAnsi="Times New Roman"/>
              <w:sz w:val="28"/>
              <w:szCs w:val="28"/>
              <w:lang w:val="en-US"/>
            </w:rPr>
          </w:rPrChange>
        </w:rPr>
        <w:t xml:space="preserve">climatic resort </w:t>
      </w:r>
      <w:del w:id="535" w:author="Владимир" w:date="2016-05-12T11:50:00Z">
        <w:r w:rsidRPr="00967A21" w:rsidDel="00471CEC">
          <w:rPr>
            <w:rFonts w:ascii="Times New Roman" w:hAnsi="Times New Roman"/>
            <w:sz w:val="24"/>
            <w:szCs w:val="24"/>
            <w:lang w:val="en-US"/>
            <w:rPrChange w:id="536" w:author="Владимир" w:date="2016-05-12T14:56:00Z">
              <w:rPr>
                <w:rFonts w:ascii="Times New Roman" w:hAnsi="Times New Roman"/>
                <w:sz w:val="28"/>
                <w:szCs w:val="28"/>
                <w:lang w:val="en-US"/>
              </w:rPr>
            </w:rPrChange>
          </w:rPr>
          <w:delText>"</w:delText>
        </w:r>
      </w:del>
      <w:ins w:id="537" w:author="Владимир" w:date="2016-05-12T11:50:00Z">
        <w:r w:rsidR="00471CEC" w:rsidRPr="00967A21">
          <w:rPr>
            <w:rFonts w:ascii="Times New Roman" w:hAnsi="Times New Roman"/>
            <w:sz w:val="24"/>
            <w:szCs w:val="24"/>
            <w:lang w:val="en-US"/>
            <w:rPrChange w:id="538" w:author="Владимир" w:date="2016-05-12T14:56:00Z">
              <w:rPr>
                <w:rFonts w:ascii="Times New Roman" w:hAnsi="Times New Roman"/>
                <w:sz w:val="28"/>
                <w:szCs w:val="28"/>
                <w:lang w:val="en-US"/>
              </w:rPr>
            </w:rPrChange>
          </w:rPr>
          <w:t>“</w:t>
        </w:r>
      </w:ins>
      <w:proofErr w:type="spellStart"/>
      <w:r w:rsidRPr="00967A21">
        <w:rPr>
          <w:rFonts w:ascii="Times New Roman" w:hAnsi="Times New Roman"/>
          <w:sz w:val="24"/>
          <w:szCs w:val="24"/>
          <w:lang w:val="en-US"/>
          <w:rPrChange w:id="539" w:author="Владимир" w:date="2016-05-12T14:56:00Z">
            <w:rPr>
              <w:rFonts w:ascii="Times New Roman" w:hAnsi="Times New Roman"/>
              <w:sz w:val="28"/>
              <w:szCs w:val="28"/>
              <w:lang w:val="en-US"/>
            </w:rPr>
          </w:rPrChange>
        </w:rPr>
        <w:t>La</w:t>
      </w:r>
      <w:r w:rsidR="00015937" w:rsidRPr="00967A21">
        <w:rPr>
          <w:rFonts w:ascii="Times New Roman" w:hAnsi="Times New Roman"/>
          <w:sz w:val="24"/>
          <w:szCs w:val="24"/>
          <w:lang w:val="en-US"/>
          <w:rPrChange w:id="540" w:author="Владимир" w:date="2016-05-12T14:56:00Z">
            <w:rPr>
              <w:rFonts w:ascii="Times New Roman" w:hAnsi="Times New Roman"/>
              <w:sz w:val="28"/>
              <w:szCs w:val="28"/>
              <w:lang w:val="en-US"/>
            </w:rPr>
          </w:rPrChange>
        </w:rPr>
        <w:t>gonaki</w:t>
      </w:r>
      <w:proofErr w:type="spellEnd"/>
      <w:del w:id="541" w:author="Владимир" w:date="2016-05-12T11:50:00Z">
        <w:r w:rsidR="00015937" w:rsidRPr="00967A21" w:rsidDel="00471CEC">
          <w:rPr>
            <w:rFonts w:ascii="Times New Roman" w:hAnsi="Times New Roman"/>
            <w:sz w:val="24"/>
            <w:szCs w:val="24"/>
            <w:lang w:val="en-US"/>
            <w:rPrChange w:id="542" w:author="Владимир" w:date="2016-05-12T14:56:00Z">
              <w:rPr>
                <w:rFonts w:ascii="Times New Roman" w:hAnsi="Times New Roman"/>
                <w:sz w:val="28"/>
                <w:szCs w:val="28"/>
                <w:lang w:val="en-US"/>
              </w:rPr>
            </w:rPrChange>
          </w:rPr>
          <w:delText xml:space="preserve">", </w:delText>
        </w:r>
      </w:del>
      <w:ins w:id="543" w:author="Владимир" w:date="2016-05-12T11:50:00Z">
        <w:r w:rsidR="00471CEC" w:rsidRPr="00967A21">
          <w:rPr>
            <w:rFonts w:ascii="Times New Roman" w:hAnsi="Times New Roman"/>
            <w:sz w:val="24"/>
            <w:szCs w:val="24"/>
            <w:lang w:val="en-US"/>
            <w:rPrChange w:id="544" w:author="Владимир" w:date="2016-05-12T14:56:00Z">
              <w:rPr>
                <w:rFonts w:ascii="Times New Roman" w:hAnsi="Times New Roman"/>
                <w:sz w:val="28"/>
                <w:szCs w:val="28"/>
                <w:lang w:val="en-US"/>
              </w:rPr>
            </w:rPrChange>
          </w:rPr>
          <w:t xml:space="preserve">”, </w:t>
        </w:r>
      </w:ins>
      <w:del w:id="545" w:author="Оля" w:date="2016-04-06T20:50:00Z">
        <w:r w:rsidR="00015937" w:rsidRPr="00967A21" w:rsidDel="009E1398">
          <w:rPr>
            <w:rFonts w:ascii="Times New Roman" w:hAnsi="Times New Roman"/>
            <w:sz w:val="24"/>
            <w:szCs w:val="24"/>
            <w:lang w:val="en-US"/>
            <w:rPrChange w:id="546" w:author="Владимир" w:date="2016-05-12T14:56:00Z">
              <w:rPr>
                <w:rFonts w:ascii="Times New Roman" w:hAnsi="Times New Roman"/>
                <w:sz w:val="28"/>
                <w:szCs w:val="28"/>
                <w:lang w:val="en-US"/>
              </w:rPr>
            </w:rPrChange>
          </w:rPr>
          <w:delText xml:space="preserve">casino </w:delText>
        </w:r>
      </w:del>
      <w:ins w:id="547" w:author="Оля" w:date="2016-04-06T20:50:00Z">
        <w:r w:rsidR="009E1398" w:rsidRPr="00967A21">
          <w:rPr>
            <w:rFonts w:ascii="Times New Roman" w:hAnsi="Times New Roman"/>
            <w:sz w:val="24"/>
            <w:szCs w:val="24"/>
            <w:lang w:val="en-US"/>
            <w:rPrChange w:id="548" w:author="Владимир" w:date="2016-05-12T14:56:00Z">
              <w:rPr>
                <w:rFonts w:ascii="Times New Roman" w:hAnsi="Times New Roman"/>
                <w:sz w:val="28"/>
                <w:szCs w:val="28"/>
                <w:lang w:val="en-US"/>
              </w:rPr>
            </w:rPrChange>
          </w:rPr>
          <w:t xml:space="preserve">gambling </w:t>
        </w:r>
      </w:ins>
      <w:r w:rsidR="00015937" w:rsidRPr="00967A21">
        <w:rPr>
          <w:rFonts w:ascii="Times New Roman" w:hAnsi="Times New Roman"/>
          <w:sz w:val="24"/>
          <w:szCs w:val="24"/>
          <w:lang w:val="en-US"/>
          <w:rPrChange w:id="549" w:author="Владимир" w:date="2016-05-12T14:56:00Z">
            <w:rPr>
              <w:rFonts w:ascii="Times New Roman" w:hAnsi="Times New Roman"/>
              <w:sz w:val="28"/>
              <w:szCs w:val="28"/>
              <w:lang w:val="en-US"/>
            </w:rPr>
          </w:rPrChange>
        </w:rPr>
        <w:t xml:space="preserve">zone </w:t>
      </w:r>
      <w:del w:id="550" w:author="Владимир" w:date="2016-05-12T11:50:00Z">
        <w:r w:rsidR="00015937" w:rsidRPr="00967A21" w:rsidDel="00471CEC">
          <w:rPr>
            <w:rFonts w:ascii="Times New Roman" w:hAnsi="Times New Roman"/>
            <w:sz w:val="24"/>
            <w:szCs w:val="24"/>
            <w:lang w:val="en-US"/>
            <w:rPrChange w:id="551" w:author="Владимир" w:date="2016-05-12T14:56:00Z">
              <w:rPr>
                <w:rFonts w:ascii="Times New Roman" w:hAnsi="Times New Roman"/>
                <w:sz w:val="28"/>
                <w:szCs w:val="28"/>
                <w:lang w:val="en-US"/>
              </w:rPr>
            </w:rPrChange>
          </w:rPr>
          <w:delText>"</w:delText>
        </w:r>
      </w:del>
      <w:ins w:id="552" w:author="Владимир" w:date="2016-05-12T11:50:00Z">
        <w:r w:rsidR="00471CEC" w:rsidRPr="00967A21">
          <w:rPr>
            <w:rFonts w:ascii="Times New Roman" w:hAnsi="Times New Roman"/>
            <w:sz w:val="24"/>
            <w:szCs w:val="24"/>
            <w:lang w:val="en-US"/>
            <w:rPrChange w:id="553" w:author="Владимир" w:date="2016-05-12T14:56:00Z">
              <w:rPr>
                <w:rFonts w:ascii="Times New Roman" w:hAnsi="Times New Roman"/>
                <w:sz w:val="28"/>
                <w:szCs w:val="28"/>
                <w:lang w:val="en-US"/>
              </w:rPr>
            </w:rPrChange>
          </w:rPr>
          <w:t>“</w:t>
        </w:r>
      </w:ins>
      <w:r w:rsidR="00015937" w:rsidRPr="00967A21">
        <w:rPr>
          <w:rFonts w:ascii="Times New Roman" w:hAnsi="Times New Roman"/>
          <w:sz w:val="24"/>
          <w:szCs w:val="24"/>
          <w:lang w:val="en-US"/>
          <w:rPrChange w:id="554" w:author="Владимир" w:date="2016-05-12T14:56:00Z">
            <w:rPr>
              <w:rFonts w:ascii="Times New Roman" w:hAnsi="Times New Roman"/>
              <w:sz w:val="28"/>
              <w:szCs w:val="28"/>
              <w:lang w:val="en-US"/>
            </w:rPr>
          </w:rPrChange>
        </w:rPr>
        <w:t>Azov-City</w:t>
      </w:r>
      <w:del w:id="555" w:author="Владимир" w:date="2016-05-12T11:50:00Z">
        <w:r w:rsidRPr="00967A21" w:rsidDel="00471CEC">
          <w:rPr>
            <w:rFonts w:ascii="Times New Roman" w:hAnsi="Times New Roman"/>
            <w:sz w:val="24"/>
            <w:szCs w:val="24"/>
            <w:lang w:val="en-US"/>
            <w:rPrChange w:id="556" w:author="Владимир" w:date="2016-05-12T14:56:00Z">
              <w:rPr>
                <w:rFonts w:ascii="Times New Roman" w:hAnsi="Times New Roman"/>
                <w:sz w:val="28"/>
                <w:szCs w:val="28"/>
                <w:lang w:val="en-US"/>
              </w:rPr>
            </w:rPrChange>
          </w:rPr>
          <w:delText xml:space="preserve">", </w:delText>
        </w:r>
      </w:del>
      <w:ins w:id="557" w:author="Владимир" w:date="2016-05-12T11:50:00Z">
        <w:r w:rsidR="00471CEC" w:rsidRPr="00967A21">
          <w:rPr>
            <w:rFonts w:ascii="Times New Roman" w:hAnsi="Times New Roman"/>
            <w:sz w:val="24"/>
            <w:szCs w:val="24"/>
            <w:lang w:val="en-US"/>
            <w:rPrChange w:id="558" w:author="Владимир" w:date="2016-05-12T14:56:00Z">
              <w:rPr>
                <w:rFonts w:ascii="Times New Roman" w:hAnsi="Times New Roman"/>
                <w:sz w:val="28"/>
                <w:szCs w:val="28"/>
                <w:lang w:val="en-US"/>
              </w:rPr>
            </w:rPrChange>
          </w:rPr>
          <w:t xml:space="preserve">”, </w:t>
        </w:r>
      </w:ins>
      <w:r w:rsidRPr="00967A21">
        <w:rPr>
          <w:rFonts w:ascii="Times New Roman" w:hAnsi="Times New Roman"/>
          <w:sz w:val="24"/>
          <w:szCs w:val="24"/>
          <w:lang w:val="en-US"/>
          <w:rPrChange w:id="559" w:author="Владимир" w:date="2016-05-12T14:56:00Z">
            <w:rPr>
              <w:rFonts w:ascii="Times New Roman" w:hAnsi="Times New Roman"/>
              <w:sz w:val="28"/>
              <w:szCs w:val="28"/>
              <w:lang w:val="en-US"/>
            </w:rPr>
          </w:rPrChange>
        </w:rPr>
        <w:t xml:space="preserve">infrastructural projects </w:t>
      </w:r>
      <w:del w:id="560" w:author="Владимир" w:date="2016-05-12T11:49:00Z">
        <w:r w:rsidRPr="00967A21" w:rsidDel="00471CEC">
          <w:rPr>
            <w:rFonts w:ascii="Times New Roman" w:hAnsi="Times New Roman"/>
            <w:sz w:val="24"/>
            <w:szCs w:val="24"/>
            <w:lang w:val="en-US"/>
            <w:rPrChange w:id="561" w:author="Владимир" w:date="2016-05-12T14:56:00Z">
              <w:rPr>
                <w:rFonts w:ascii="Times New Roman" w:hAnsi="Times New Roman"/>
                <w:sz w:val="28"/>
                <w:szCs w:val="28"/>
                <w:lang w:val="en-US"/>
              </w:rPr>
            </w:rPrChange>
          </w:rPr>
          <w:delText>-</w:delText>
        </w:r>
      </w:del>
      <w:ins w:id="562" w:author="Владимир" w:date="2016-05-12T11:49:00Z">
        <w:r w:rsidR="00471CEC" w:rsidRPr="00967A21">
          <w:rPr>
            <w:rFonts w:ascii="Times New Roman" w:hAnsi="Times New Roman"/>
            <w:sz w:val="24"/>
            <w:szCs w:val="24"/>
            <w:lang w:val="en-US"/>
            <w:rPrChange w:id="563" w:author="Владимир" w:date="2016-05-12T14:56:00Z">
              <w:rPr>
                <w:rFonts w:ascii="Times New Roman" w:hAnsi="Times New Roman"/>
                <w:sz w:val="28"/>
                <w:szCs w:val="28"/>
                <w:lang w:val="en-US"/>
              </w:rPr>
            </w:rPrChange>
          </w:rPr>
          <w:t>–</w:t>
        </w:r>
      </w:ins>
      <w:r w:rsidRPr="00967A21">
        <w:rPr>
          <w:rFonts w:ascii="Times New Roman" w:hAnsi="Times New Roman"/>
          <w:sz w:val="24"/>
          <w:szCs w:val="24"/>
          <w:lang w:val="en-US"/>
          <w:rPrChange w:id="564" w:author="Владимир" w:date="2016-05-12T14:56:00Z">
            <w:rPr>
              <w:rFonts w:ascii="Times New Roman" w:hAnsi="Times New Roman"/>
              <w:sz w:val="28"/>
              <w:szCs w:val="28"/>
              <w:lang w:val="en-US"/>
            </w:rPr>
          </w:rPrChange>
        </w:rPr>
        <w:t xml:space="preserve"> Novorossiysk transport hub</w:t>
      </w:r>
      <w:del w:id="565" w:author="user" w:date="2016-04-08T10:43:00Z">
        <w:r w:rsidRPr="00967A21" w:rsidDel="007552C5">
          <w:rPr>
            <w:rFonts w:ascii="Times New Roman" w:hAnsi="Times New Roman"/>
            <w:sz w:val="24"/>
            <w:szCs w:val="24"/>
            <w:lang w:val="en-US"/>
            <w:rPrChange w:id="566" w:author="Владимир" w:date="2016-05-12T14:56:00Z">
              <w:rPr>
                <w:rFonts w:ascii="Times New Roman" w:hAnsi="Times New Roman"/>
                <w:sz w:val="28"/>
                <w:szCs w:val="28"/>
                <w:lang w:val="en-US"/>
              </w:rPr>
            </w:rPrChange>
          </w:rPr>
          <w:delText xml:space="preserve"> </w:delText>
        </w:r>
        <w:commentRangeStart w:id="567"/>
        <w:r w:rsidRPr="00967A21" w:rsidDel="007552C5">
          <w:rPr>
            <w:rFonts w:ascii="Times New Roman" w:hAnsi="Times New Roman"/>
            <w:sz w:val="24"/>
            <w:szCs w:val="24"/>
            <w:lang w:val="en-US"/>
            <w:rPrChange w:id="568" w:author="Владимир" w:date="2016-05-12T14:56:00Z">
              <w:rPr>
                <w:rFonts w:ascii="Times New Roman" w:hAnsi="Times New Roman"/>
                <w:sz w:val="28"/>
                <w:szCs w:val="28"/>
                <w:lang w:val="en-US"/>
              </w:rPr>
            </w:rPrChange>
          </w:rPr>
          <w:delText>bypassing the Krasnodar railway junction</w:delText>
        </w:r>
        <w:commentRangeEnd w:id="567"/>
        <w:r w:rsidR="009E1398" w:rsidRPr="00967A21" w:rsidDel="007552C5">
          <w:rPr>
            <w:rStyle w:val="a8"/>
            <w:rFonts w:ascii="Times New Roman" w:hAnsi="Times New Roman"/>
            <w:sz w:val="24"/>
            <w:szCs w:val="24"/>
            <w:rPrChange w:id="569" w:author="Владимир" w:date="2016-05-12T14:56:00Z">
              <w:rPr>
                <w:rStyle w:val="a8"/>
              </w:rPr>
            </w:rPrChange>
          </w:rPr>
          <w:commentReference w:id="567"/>
        </w:r>
      </w:del>
      <w:r w:rsidRPr="00967A21">
        <w:rPr>
          <w:rFonts w:ascii="Times New Roman" w:hAnsi="Times New Roman"/>
          <w:sz w:val="24"/>
          <w:szCs w:val="24"/>
          <w:lang w:val="en-US"/>
          <w:rPrChange w:id="570" w:author="Владимир" w:date="2016-05-12T14:56:00Z">
            <w:rPr>
              <w:rFonts w:ascii="Times New Roman" w:hAnsi="Times New Roman"/>
              <w:sz w:val="28"/>
              <w:szCs w:val="28"/>
              <w:lang w:val="en-US"/>
            </w:rPr>
          </w:rPrChange>
        </w:rPr>
        <w:t>, construction of the</w:t>
      </w:r>
      <w:ins w:id="571" w:author="Владимир" w:date="2016-05-12T11:12:00Z">
        <w:r w:rsidR="005A3C16" w:rsidRPr="00967A21">
          <w:rPr>
            <w:rFonts w:ascii="Times New Roman" w:hAnsi="Times New Roman"/>
            <w:sz w:val="24"/>
            <w:szCs w:val="24"/>
            <w:lang w:val="en-US"/>
            <w:rPrChange w:id="572" w:author="Владимир" w:date="2016-05-12T14:56:00Z">
              <w:rPr>
                <w:rFonts w:ascii="Times New Roman" w:hAnsi="Times New Roman"/>
                <w:sz w:val="28"/>
                <w:szCs w:val="28"/>
                <w:lang w:val="en-US"/>
              </w:rPr>
            </w:rPrChange>
          </w:rPr>
          <w:t xml:space="preserve"> port </w:t>
        </w:r>
      </w:ins>
      <w:del w:id="573" w:author="Владимир" w:date="2016-05-12T11:12:00Z">
        <w:r w:rsidRPr="00967A21" w:rsidDel="005A3C16">
          <w:rPr>
            <w:rFonts w:ascii="Times New Roman" w:hAnsi="Times New Roman"/>
            <w:sz w:val="24"/>
            <w:szCs w:val="24"/>
            <w:lang w:val="en-US"/>
            <w:rPrChange w:id="574" w:author="Владимир" w:date="2016-05-12T14:56:00Z">
              <w:rPr>
                <w:rFonts w:ascii="Times New Roman" w:hAnsi="Times New Roman"/>
                <w:sz w:val="28"/>
                <w:szCs w:val="28"/>
                <w:lang w:val="en-US"/>
              </w:rPr>
            </w:rPrChange>
          </w:rPr>
          <w:delText xml:space="preserve"> "</w:delText>
        </w:r>
      </w:del>
      <w:r w:rsidRPr="00967A21">
        <w:rPr>
          <w:rFonts w:ascii="Times New Roman" w:hAnsi="Times New Roman"/>
          <w:sz w:val="24"/>
          <w:szCs w:val="24"/>
          <w:lang w:val="en-US"/>
          <w:rPrChange w:id="575" w:author="Владимир" w:date="2016-05-12T14:56:00Z">
            <w:rPr>
              <w:rFonts w:ascii="Times New Roman" w:hAnsi="Times New Roman"/>
              <w:sz w:val="28"/>
              <w:szCs w:val="28"/>
              <w:lang w:val="en-US"/>
            </w:rPr>
          </w:rPrChange>
        </w:rPr>
        <w:t>Taman</w:t>
      </w:r>
      <w:del w:id="576" w:author="Владимир" w:date="2016-05-12T11:12:00Z">
        <w:r w:rsidRPr="00967A21" w:rsidDel="005A3C16">
          <w:rPr>
            <w:rFonts w:ascii="Times New Roman" w:hAnsi="Times New Roman"/>
            <w:sz w:val="24"/>
            <w:szCs w:val="24"/>
            <w:lang w:val="en-US"/>
            <w:rPrChange w:id="577" w:author="Владимир" w:date="2016-05-12T14:56:00Z">
              <w:rPr>
                <w:rFonts w:ascii="Times New Roman" w:hAnsi="Times New Roman"/>
                <w:sz w:val="28"/>
                <w:szCs w:val="28"/>
                <w:lang w:val="en-US"/>
              </w:rPr>
            </w:rPrChange>
          </w:rPr>
          <w:delText xml:space="preserve">" </w:delText>
        </w:r>
        <w:r w:rsidRPr="00967A21" w:rsidDel="005A3C16">
          <w:rPr>
            <w:rFonts w:ascii="Times New Roman" w:hAnsi="Times New Roman"/>
            <w:sz w:val="24"/>
            <w:szCs w:val="24"/>
            <w:highlight w:val="yellow"/>
            <w:lang w:val="en-US"/>
            <w:rPrChange w:id="578" w:author="Владимир" w:date="2016-05-12T14:56:00Z">
              <w:rPr>
                <w:rFonts w:ascii="Times New Roman" w:hAnsi="Times New Roman"/>
                <w:sz w:val="28"/>
                <w:szCs w:val="28"/>
                <w:lang w:val="en-US"/>
              </w:rPr>
            </w:rPrChange>
          </w:rPr>
          <w:delText>harbor</w:delText>
        </w:r>
      </w:del>
      <w:ins w:id="579" w:author="Владимир" w:date="2016-05-12T11:12:00Z">
        <w:r w:rsidR="005A3C16" w:rsidRPr="00967A21">
          <w:rPr>
            <w:rFonts w:ascii="Times New Roman" w:hAnsi="Times New Roman"/>
            <w:sz w:val="24"/>
            <w:szCs w:val="24"/>
            <w:lang w:val="en-US"/>
            <w:rPrChange w:id="580" w:author="Владимир" w:date="2016-05-12T14:56:00Z">
              <w:rPr>
                <w:rFonts w:ascii="Times New Roman" w:hAnsi="Times New Roman"/>
                <w:sz w:val="28"/>
                <w:szCs w:val="28"/>
              </w:rPr>
            </w:rPrChange>
          </w:rPr>
          <w:t xml:space="preserve"> </w:t>
        </w:r>
      </w:ins>
      <w:r w:rsidRPr="00967A21">
        <w:rPr>
          <w:rFonts w:ascii="Times New Roman" w:hAnsi="Times New Roman"/>
          <w:sz w:val="24"/>
          <w:szCs w:val="24"/>
          <w:lang w:val="en-US"/>
          <w:rPrChange w:id="581" w:author="Владимир" w:date="2016-05-12T14:56:00Z">
            <w:rPr>
              <w:rFonts w:ascii="Times New Roman" w:hAnsi="Times New Roman"/>
              <w:sz w:val="28"/>
              <w:szCs w:val="28"/>
              <w:lang w:val="en-US"/>
            </w:rPr>
          </w:rPrChange>
        </w:rPr>
        <w:t xml:space="preserve">. A project to create a tourism </w:t>
      </w:r>
      <w:r w:rsidR="00823B79" w:rsidRPr="00967A21">
        <w:rPr>
          <w:rFonts w:ascii="Times New Roman" w:hAnsi="Times New Roman"/>
          <w:sz w:val="24"/>
          <w:szCs w:val="24"/>
          <w:lang w:val="en-US"/>
          <w:rPrChange w:id="582" w:author="Владимир" w:date="2016-05-12T14:56:00Z">
            <w:rPr>
              <w:rFonts w:ascii="Times New Roman" w:hAnsi="Times New Roman"/>
              <w:sz w:val="28"/>
              <w:szCs w:val="28"/>
              <w:lang w:val="en-US"/>
            </w:rPr>
          </w:rPrChange>
        </w:rPr>
        <w:t>cluster</w:t>
      </w:r>
      <w:r w:rsidRPr="00967A21">
        <w:rPr>
          <w:rFonts w:ascii="Times New Roman" w:hAnsi="Times New Roman"/>
          <w:sz w:val="24"/>
          <w:szCs w:val="24"/>
          <w:lang w:val="en-US"/>
          <w:rPrChange w:id="583" w:author="Владимир" w:date="2016-05-12T14:56:00Z">
            <w:rPr>
              <w:rFonts w:ascii="Times New Roman" w:hAnsi="Times New Roman"/>
              <w:sz w:val="28"/>
              <w:szCs w:val="28"/>
              <w:lang w:val="en-US"/>
            </w:rPr>
          </w:rPrChange>
        </w:rPr>
        <w:t xml:space="preserve"> and </w:t>
      </w:r>
      <w:ins w:id="584" w:author="Оля" w:date="2016-04-06T20:58:00Z">
        <w:r w:rsidR="000D60D0" w:rsidRPr="00967A21">
          <w:rPr>
            <w:rFonts w:ascii="Times New Roman" w:hAnsi="Times New Roman"/>
            <w:sz w:val="24"/>
            <w:szCs w:val="24"/>
            <w:lang w:val="en-US"/>
            <w:rPrChange w:id="585" w:author="Владимир" w:date="2016-05-12T14:56:00Z">
              <w:rPr>
                <w:rFonts w:ascii="Times New Roman" w:hAnsi="Times New Roman"/>
                <w:sz w:val="28"/>
                <w:szCs w:val="28"/>
                <w:lang w:val="en-US"/>
              </w:rPr>
            </w:rPrChange>
          </w:rPr>
          <w:t xml:space="preserve">to </w:t>
        </w:r>
      </w:ins>
      <w:del w:id="586" w:author="Оля" w:date="2016-04-06T20:58:00Z">
        <w:r w:rsidRPr="00967A21" w:rsidDel="000D60D0">
          <w:rPr>
            <w:rFonts w:ascii="Times New Roman" w:hAnsi="Times New Roman"/>
            <w:sz w:val="24"/>
            <w:szCs w:val="24"/>
            <w:lang w:val="en-US"/>
            <w:rPrChange w:id="587" w:author="Владимир" w:date="2016-05-12T14:56:00Z">
              <w:rPr>
                <w:rFonts w:ascii="Times New Roman" w:hAnsi="Times New Roman"/>
                <w:sz w:val="28"/>
                <w:szCs w:val="28"/>
                <w:lang w:val="en-US"/>
              </w:rPr>
            </w:rPrChange>
          </w:rPr>
          <w:delText xml:space="preserve">preparation </w:delText>
        </w:r>
      </w:del>
      <w:ins w:id="588" w:author="Оля" w:date="2016-04-06T20:58:00Z">
        <w:r w:rsidR="000D60D0" w:rsidRPr="00967A21">
          <w:rPr>
            <w:rFonts w:ascii="Times New Roman" w:hAnsi="Times New Roman"/>
            <w:sz w:val="24"/>
            <w:szCs w:val="24"/>
            <w:lang w:val="en-US"/>
            <w:rPrChange w:id="589" w:author="Владимир" w:date="2016-05-12T14:56:00Z">
              <w:rPr>
                <w:rFonts w:ascii="Times New Roman" w:hAnsi="Times New Roman"/>
                <w:sz w:val="28"/>
                <w:szCs w:val="28"/>
                <w:lang w:val="en-US"/>
              </w:rPr>
            </w:rPrChange>
          </w:rPr>
          <w:t xml:space="preserve">prepare </w:t>
        </w:r>
      </w:ins>
      <w:r w:rsidRPr="00967A21">
        <w:rPr>
          <w:rFonts w:ascii="Times New Roman" w:hAnsi="Times New Roman"/>
          <w:sz w:val="24"/>
          <w:szCs w:val="24"/>
          <w:lang w:val="en-US"/>
          <w:rPrChange w:id="590" w:author="Владимир" w:date="2016-05-12T14:56:00Z">
            <w:rPr>
              <w:rFonts w:ascii="Times New Roman" w:hAnsi="Times New Roman"/>
              <w:sz w:val="28"/>
              <w:szCs w:val="28"/>
              <w:lang w:val="en-US"/>
            </w:rPr>
          </w:rPrChange>
        </w:rPr>
        <w:t xml:space="preserve">for the </w:t>
      </w:r>
      <w:ins w:id="591" w:author="Оля" w:date="2016-04-06T21:02:00Z">
        <w:r w:rsidR="000D60D0" w:rsidRPr="00967A21">
          <w:rPr>
            <w:rFonts w:ascii="Times New Roman" w:hAnsi="Times New Roman"/>
            <w:sz w:val="24"/>
            <w:szCs w:val="24"/>
            <w:lang w:val="en-US"/>
            <w:rPrChange w:id="592" w:author="Владимир" w:date="2016-05-12T14:56:00Z">
              <w:rPr>
                <w:rFonts w:ascii="Times New Roman" w:hAnsi="Times New Roman"/>
                <w:sz w:val="28"/>
                <w:szCs w:val="28"/>
                <w:lang w:val="en-US"/>
              </w:rPr>
            </w:rPrChange>
          </w:rPr>
          <w:t>2018 FIFA W</w:t>
        </w:r>
      </w:ins>
      <w:r w:rsidRPr="00967A21">
        <w:rPr>
          <w:rFonts w:ascii="Times New Roman" w:hAnsi="Times New Roman"/>
          <w:sz w:val="24"/>
          <w:szCs w:val="24"/>
          <w:lang w:val="en-US"/>
          <w:rPrChange w:id="593" w:author="Владимир" w:date="2016-05-12T14:56:00Z">
            <w:rPr>
              <w:rFonts w:ascii="Times New Roman" w:hAnsi="Times New Roman"/>
              <w:sz w:val="28"/>
              <w:szCs w:val="28"/>
              <w:lang w:val="en-US"/>
            </w:rPr>
          </w:rPrChange>
        </w:rPr>
        <w:t xml:space="preserve">orld </w:t>
      </w:r>
      <w:ins w:id="594" w:author="Оля" w:date="2016-04-06T21:02:00Z">
        <w:r w:rsidR="000D60D0" w:rsidRPr="00967A21">
          <w:rPr>
            <w:rFonts w:ascii="Times New Roman" w:hAnsi="Times New Roman"/>
            <w:sz w:val="24"/>
            <w:szCs w:val="24"/>
            <w:lang w:val="en-US"/>
            <w:rPrChange w:id="595" w:author="Владимир" w:date="2016-05-12T14:56:00Z">
              <w:rPr>
                <w:rFonts w:ascii="Times New Roman" w:hAnsi="Times New Roman"/>
                <w:sz w:val="28"/>
                <w:szCs w:val="28"/>
                <w:lang w:val="en-US"/>
              </w:rPr>
            </w:rPrChange>
          </w:rPr>
          <w:t xml:space="preserve">Cup </w:t>
        </w:r>
      </w:ins>
      <w:del w:id="596" w:author="Оля" w:date="2016-04-06T20:59:00Z">
        <w:r w:rsidRPr="00967A21" w:rsidDel="000D60D0">
          <w:rPr>
            <w:rFonts w:ascii="Times New Roman" w:hAnsi="Times New Roman"/>
            <w:sz w:val="24"/>
            <w:szCs w:val="24"/>
            <w:lang w:val="en-US"/>
            <w:rPrChange w:id="597" w:author="Владимир" w:date="2016-05-12T14:56:00Z">
              <w:rPr>
                <w:rFonts w:ascii="Times New Roman" w:hAnsi="Times New Roman"/>
                <w:sz w:val="28"/>
                <w:szCs w:val="28"/>
                <w:lang w:val="en-US"/>
              </w:rPr>
            </w:rPrChange>
          </w:rPr>
          <w:delText xml:space="preserve">championship </w:delText>
        </w:r>
      </w:del>
      <w:del w:id="598" w:author="Оля" w:date="2016-04-06T21:02:00Z">
        <w:r w:rsidRPr="00967A21" w:rsidDel="000D60D0">
          <w:rPr>
            <w:rFonts w:ascii="Times New Roman" w:hAnsi="Times New Roman"/>
            <w:sz w:val="24"/>
            <w:szCs w:val="24"/>
            <w:lang w:val="en-US"/>
            <w:rPrChange w:id="599" w:author="Владимир" w:date="2016-05-12T14:56:00Z">
              <w:rPr>
                <w:rFonts w:ascii="Times New Roman" w:hAnsi="Times New Roman"/>
                <w:sz w:val="28"/>
                <w:szCs w:val="28"/>
                <w:lang w:val="en-US"/>
              </w:rPr>
            </w:rPrChange>
          </w:rPr>
          <w:delText>2018</w:delText>
        </w:r>
      </w:del>
      <w:r w:rsidRPr="00967A21">
        <w:rPr>
          <w:rFonts w:ascii="Times New Roman" w:hAnsi="Times New Roman"/>
          <w:sz w:val="24"/>
          <w:szCs w:val="24"/>
          <w:lang w:val="en-US"/>
          <w:rPrChange w:id="600" w:author="Владимир" w:date="2016-05-12T14:56:00Z">
            <w:rPr>
              <w:rFonts w:ascii="Times New Roman" w:hAnsi="Times New Roman"/>
              <w:sz w:val="28"/>
              <w:szCs w:val="28"/>
              <w:lang w:val="en-US"/>
            </w:rPr>
          </w:rPrChange>
        </w:rPr>
        <w:t xml:space="preserve"> is now in progress.</w:t>
      </w:r>
    </w:p>
    <w:p w14:paraId="5F8BBE43" w14:textId="44368432" w:rsidR="002572CA" w:rsidRPr="00967A21" w:rsidRDefault="002572CA" w:rsidP="00CF44D6">
      <w:pPr>
        <w:spacing w:after="0" w:line="312" w:lineRule="auto"/>
        <w:ind w:firstLine="709"/>
        <w:jc w:val="both"/>
        <w:rPr>
          <w:rFonts w:ascii="Times New Roman" w:hAnsi="Times New Roman"/>
          <w:sz w:val="24"/>
          <w:szCs w:val="24"/>
          <w:lang w:val="en-US"/>
          <w:rPrChange w:id="601"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602" w:author="Владимир" w:date="2016-05-12T14:56:00Z">
            <w:rPr>
              <w:rFonts w:ascii="Times New Roman" w:hAnsi="Times New Roman"/>
              <w:sz w:val="28"/>
              <w:szCs w:val="28"/>
              <w:lang w:val="en-US"/>
            </w:rPr>
          </w:rPrChange>
        </w:rPr>
        <w:lastRenderedPageBreak/>
        <w:t xml:space="preserve">Each of </w:t>
      </w:r>
      <w:r w:rsidR="00015937" w:rsidRPr="00967A21">
        <w:rPr>
          <w:rFonts w:ascii="Times New Roman" w:hAnsi="Times New Roman"/>
          <w:sz w:val="24"/>
          <w:szCs w:val="24"/>
          <w:lang w:val="en-US"/>
          <w:rPrChange w:id="603" w:author="Владимир" w:date="2016-05-12T14:56:00Z">
            <w:rPr>
              <w:rFonts w:ascii="Times New Roman" w:hAnsi="Times New Roman"/>
              <w:sz w:val="28"/>
              <w:szCs w:val="28"/>
              <w:lang w:val="en-US"/>
            </w:rPr>
          </w:rPrChange>
        </w:rPr>
        <w:t>the investment</w:t>
      </w:r>
      <w:r w:rsidRPr="00967A21">
        <w:rPr>
          <w:rFonts w:ascii="Times New Roman" w:hAnsi="Times New Roman"/>
          <w:sz w:val="24"/>
          <w:szCs w:val="24"/>
          <w:lang w:val="en-US"/>
          <w:rPrChange w:id="604" w:author="Владимир" w:date="2016-05-12T14:56:00Z">
            <w:rPr>
              <w:rFonts w:ascii="Times New Roman" w:hAnsi="Times New Roman"/>
              <w:sz w:val="28"/>
              <w:szCs w:val="28"/>
              <w:lang w:val="en-US"/>
            </w:rPr>
          </w:rPrChange>
        </w:rPr>
        <w:t xml:space="preserve"> projects represents a sort of a </w:t>
      </w:r>
      <w:commentRangeStart w:id="605"/>
      <w:del w:id="606" w:author="user" w:date="2016-04-08T10:43:00Z">
        <w:r w:rsidRPr="00967A21" w:rsidDel="007552C5">
          <w:rPr>
            <w:rFonts w:ascii="Times New Roman" w:hAnsi="Times New Roman"/>
            <w:sz w:val="24"/>
            <w:szCs w:val="24"/>
            <w:lang w:val="en-US"/>
            <w:rPrChange w:id="607" w:author="Владимир" w:date="2016-05-12T14:56:00Z">
              <w:rPr>
                <w:rFonts w:ascii="Times New Roman" w:hAnsi="Times New Roman"/>
                <w:sz w:val="28"/>
                <w:szCs w:val="28"/>
                <w:lang w:val="en-US"/>
              </w:rPr>
            </w:rPrChange>
          </w:rPr>
          <w:delText>core</w:delText>
        </w:r>
        <w:commentRangeEnd w:id="605"/>
        <w:r w:rsidR="00481353" w:rsidRPr="00967A21" w:rsidDel="007552C5">
          <w:rPr>
            <w:rStyle w:val="a8"/>
            <w:rFonts w:ascii="Times New Roman" w:hAnsi="Times New Roman"/>
            <w:sz w:val="24"/>
            <w:szCs w:val="24"/>
            <w:rPrChange w:id="608" w:author="Владимир" w:date="2016-05-12T14:56:00Z">
              <w:rPr>
                <w:rStyle w:val="a8"/>
              </w:rPr>
            </w:rPrChange>
          </w:rPr>
          <w:commentReference w:id="605"/>
        </w:r>
        <w:r w:rsidRPr="00967A21" w:rsidDel="007552C5">
          <w:rPr>
            <w:rFonts w:ascii="Times New Roman" w:hAnsi="Times New Roman"/>
            <w:sz w:val="24"/>
            <w:szCs w:val="24"/>
            <w:lang w:val="en-US"/>
            <w:rPrChange w:id="609" w:author="Владимир" w:date="2016-05-12T14:56:00Z">
              <w:rPr>
                <w:rFonts w:ascii="Times New Roman" w:hAnsi="Times New Roman"/>
                <w:sz w:val="28"/>
                <w:szCs w:val="28"/>
                <w:lang w:val="en-US"/>
              </w:rPr>
            </w:rPrChange>
          </w:rPr>
          <w:delText xml:space="preserve"> </w:delText>
        </w:r>
      </w:del>
      <w:ins w:id="610" w:author="user" w:date="2016-04-08T10:43:00Z">
        <w:r w:rsidR="007552C5" w:rsidRPr="00967A21">
          <w:rPr>
            <w:rFonts w:ascii="Times New Roman" w:hAnsi="Times New Roman"/>
            <w:sz w:val="24"/>
            <w:szCs w:val="24"/>
            <w:lang w:val="en-US"/>
            <w:rPrChange w:id="611" w:author="Владимир" w:date="2016-05-12T14:56:00Z">
              <w:rPr>
                <w:rFonts w:ascii="Times New Roman" w:hAnsi="Times New Roman"/>
                <w:sz w:val="28"/>
                <w:szCs w:val="28"/>
                <w:lang w:val="en-US"/>
              </w:rPr>
            </w:rPrChange>
          </w:rPr>
          <w:t xml:space="preserve">center </w:t>
        </w:r>
      </w:ins>
      <w:r w:rsidRPr="00967A21">
        <w:rPr>
          <w:rFonts w:ascii="Times New Roman" w:hAnsi="Times New Roman"/>
          <w:sz w:val="24"/>
          <w:szCs w:val="24"/>
          <w:lang w:val="en-US"/>
          <w:rPrChange w:id="612" w:author="Владимир" w:date="2016-05-12T14:56:00Z">
            <w:rPr>
              <w:rFonts w:ascii="Times New Roman" w:hAnsi="Times New Roman"/>
              <w:sz w:val="28"/>
              <w:szCs w:val="28"/>
              <w:lang w:val="en-US"/>
            </w:rPr>
          </w:rPrChange>
        </w:rPr>
        <w:t xml:space="preserve">around which </w:t>
      </w:r>
      <w:ins w:id="613" w:author="Оля" w:date="2016-04-06T21:10:00Z">
        <w:r w:rsidR="00481353" w:rsidRPr="00967A21">
          <w:rPr>
            <w:rFonts w:ascii="Times New Roman" w:hAnsi="Times New Roman"/>
            <w:sz w:val="24"/>
            <w:szCs w:val="24"/>
            <w:lang w:val="en-US"/>
            <w:rPrChange w:id="614" w:author="Владимир" w:date="2016-05-12T14:56:00Z">
              <w:rPr>
                <w:rFonts w:ascii="Times New Roman" w:hAnsi="Times New Roman"/>
                <w:sz w:val="28"/>
                <w:szCs w:val="28"/>
                <w:lang w:val="en-US"/>
              </w:rPr>
            </w:rPrChange>
          </w:rPr>
          <w:t xml:space="preserve">all </w:t>
        </w:r>
      </w:ins>
      <w:r w:rsidRPr="00967A21">
        <w:rPr>
          <w:rFonts w:ascii="Times New Roman" w:hAnsi="Times New Roman"/>
          <w:sz w:val="24"/>
          <w:szCs w:val="24"/>
          <w:lang w:val="en-US"/>
          <w:rPrChange w:id="615" w:author="Владимир" w:date="2016-05-12T14:56:00Z">
            <w:rPr>
              <w:rFonts w:ascii="Times New Roman" w:hAnsi="Times New Roman"/>
              <w:sz w:val="28"/>
              <w:szCs w:val="28"/>
              <w:lang w:val="en-US"/>
            </w:rPr>
          </w:rPrChange>
        </w:rPr>
        <w:t xml:space="preserve">the </w:t>
      </w:r>
      <w:del w:id="616" w:author="Оля" w:date="2016-04-06T21:10:00Z">
        <w:r w:rsidRPr="00967A21" w:rsidDel="00481353">
          <w:rPr>
            <w:rFonts w:ascii="Times New Roman" w:hAnsi="Times New Roman"/>
            <w:sz w:val="24"/>
            <w:szCs w:val="24"/>
            <w:lang w:val="en-US"/>
            <w:rPrChange w:id="617" w:author="Владимир" w:date="2016-05-12T14:56:00Z">
              <w:rPr>
                <w:rFonts w:ascii="Times New Roman" w:hAnsi="Times New Roman"/>
                <w:sz w:val="28"/>
                <w:szCs w:val="28"/>
                <w:lang w:val="en-US"/>
              </w:rPr>
            </w:rPrChange>
          </w:rPr>
          <w:delText xml:space="preserve">entire </w:delText>
        </w:r>
      </w:del>
      <w:r w:rsidRPr="00967A21">
        <w:rPr>
          <w:rFonts w:ascii="Times New Roman" w:hAnsi="Times New Roman"/>
          <w:sz w:val="24"/>
          <w:szCs w:val="24"/>
          <w:lang w:val="en-US"/>
          <w:rPrChange w:id="618" w:author="Владимир" w:date="2016-05-12T14:56:00Z">
            <w:rPr>
              <w:rFonts w:ascii="Times New Roman" w:hAnsi="Times New Roman"/>
              <w:sz w:val="28"/>
              <w:szCs w:val="28"/>
              <w:lang w:val="en-US"/>
            </w:rPr>
          </w:rPrChange>
        </w:rPr>
        <w:t xml:space="preserve">business </w:t>
      </w:r>
      <w:del w:id="619" w:author="Оля" w:date="2016-04-06T21:04:00Z">
        <w:r w:rsidRPr="00967A21" w:rsidDel="00481353">
          <w:rPr>
            <w:rFonts w:ascii="Times New Roman" w:hAnsi="Times New Roman"/>
            <w:sz w:val="24"/>
            <w:szCs w:val="24"/>
            <w:lang w:val="en-US"/>
            <w:rPrChange w:id="620" w:author="Владимир" w:date="2016-05-12T14:56:00Z">
              <w:rPr>
                <w:rFonts w:ascii="Times New Roman" w:hAnsi="Times New Roman"/>
                <w:sz w:val="28"/>
                <w:szCs w:val="28"/>
                <w:lang w:val="en-US"/>
              </w:rPr>
            </w:rPrChange>
          </w:rPr>
          <w:delText xml:space="preserve">later </w:delText>
        </w:r>
      </w:del>
      <w:r w:rsidRPr="00967A21">
        <w:rPr>
          <w:rFonts w:ascii="Times New Roman" w:hAnsi="Times New Roman"/>
          <w:sz w:val="24"/>
          <w:szCs w:val="24"/>
          <w:lang w:val="en-US"/>
          <w:rPrChange w:id="621" w:author="Владимир" w:date="2016-05-12T14:56:00Z">
            <w:rPr>
              <w:rFonts w:ascii="Times New Roman" w:hAnsi="Times New Roman"/>
              <w:sz w:val="28"/>
              <w:szCs w:val="28"/>
              <w:lang w:val="en-US"/>
            </w:rPr>
          </w:rPrChange>
        </w:rPr>
        <w:t xml:space="preserve">will </w:t>
      </w:r>
      <w:ins w:id="622" w:author="Оля" w:date="2016-04-06T21:04:00Z">
        <w:r w:rsidR="00481353" w:rsidRPr="00967A21">
          <w:rPr>
            <w:rFonts w:ascii="Times New Roman" w:hAnsi="Times New Roman"/>
            <w:sz w:val="24"/>
            <w:szCs w:val="24"/>
            <w:lang w:val="en-US"/>
            <w:rPrChange w:id="623" w:author="Владимир" w:date="2016-05-12T14:56:00Z">
              <w:rPr>
                <w:rFonts w:ascii="Times New Roman" w:hAnsi="Times New Roman"/>
                <w:sz w:val="28"/>
                <w:szCs w:val="28"/>
                <w:lang w:val="en-US"/>
              </w:rPr>
            </w:rPrChange>
          </w:rPr>
          <w:t xml:space="preserve">be </w:t>
        </w:r>
      </w:ins>
      <w:r w:rsidRPr="00967A21">
        <w:rPr>
          <w:rFonts w:ascii="Times New Roman" w:hAnsi="Times New Roman"/>
          <w:sz w:val="24"/>
          <w:szCs w:val="24"/>
          <w:lang w:val="en-US"/>
          <w:rPrChange w:id="624" w:author="Владимир" w:date="2016-05-12T14:56:00Z">
            <w:rPr>
              <w:rFonts w:ascii="Times New Roman" w:hAnsi="Times New Roman"/>
              <w:sz w:val="28"/>
              <w:szCs w:val="28"/>
              <w:lang w:val="en-US"/>
            </w:rPr>
          </w:rPrChange>
        </w:rPr>
        <w:t>develop</w:t>
      </w:r>
      <w:ins w:id="625" w:author="Оля" w:date="2016-04-06T21:04:00Z">
        <w:r w:rsidR="00481353" w:rsidRPr="00967A21">
          <w:rPr>
            <w:rFonts w:ascii="Times New Roman" w:hAnsi="Times New Roman"/>
            <w:sz w:val="24"/>
            <w:szCs w:val="24"/>
            <w:lang w:val="en-US"/>
            <w:rPrChange w:id="626" w:author="Владимир" w:date="2016-05-12T14:56:00Z">
              <w:rPr>
                <w:rFonts w:ascii="Times New Roman" w:hAnsi="Times New Roman"/>
                <w:sz w:val="28"/>
                <w:szCs w:val="28"/>
                <w:lang w:val="en-US"/>
              </w:rPr>
            </w:rPrChange>
          </w:rPr>
          <w:t>ing</w:t>
        </w:r>
      </w:ins>
      <w:r w:rsidRPr="00967A21">
        <w:rPr>
          <w:rFonts w:ascii="Times New Roman" w:hAnsi="Times New Roman"/>
          <w:sz w:val="24"/>
          <w:szCs w:val="24"/>
          <w:lang w:val="en-US"/>
          <w:rPrChange w:id="627" w:author="Владимир" w:date="2016-05-12T14:56:00Z">
            <w:rPr>
              <w:rFonts w:ascii="Times New Roman" w:hAnsi="Times New Roman"/>
              <w:sz w:val="28"/>
              <w:szCs w:val="28"/>
              <w:lang w:val="en-US"/>
            </w:rPr>
          </w:rPrChange>
        </w:rPr>
        <w:t xml:space="preserve"> </w:t>
      </w:r>
      <w:ins w:id="628" w:author="Оля" w:date="2016-04-06T21:04:00Z">
        <w:r w:rsidR="00481353" w:rsidRPr="00967A21">
          <w:rPr>
            <w:rFonts w:ascii="Times New Roman" w:hAnsi="Times New Roman"/>
            <w:sz w:val="24"/>
            <w:szCs w:val="24"/>
            <w:lang w:val="en-US"/>
            <w:rPrChange w:id="629" w:author="Владимир" w:date="2016-05-12T14:56:00Z">
              <w:rPr>
                <w:rFonts w:ascii="Times New Roman" w:hAnsi="Times New Roman"/>
                <w:sz w:val="28"/>
                <w:szCs w:val="28"/>
                <w:lang w:val="en-US"/>
              </w:rPr>
            </w:rPrChange>
          </w:rPr>
          <w:t xml:space="preserve">later </w:t>
        </w:r>
      </w:ins>
      <w:del w:id="630" w:author="Владимир" w:date="2016-05-12T11:49:00Z">
        <w:r w:rsidRPr="00967A21" w:rsidDel="00471CEC">
          <w:rPr>
            <w:rFonts w:ascii="Times New Roman" w:hAnsi="Times New Roman"/>
            <w:sz w:val="24"/>
            <w:szCs w:val="24"/>
            <w:lang w:val="en-US"/>
            <w:rPrChange w:id="631" w:author="Владимир" w:date="2016-05-12T14:56:00Z">
              <w:rPr>
                <w:rFonts w:ascii="Times New Roman" w:hAnsi="Times New Roman"/>
                <w:sz w:val="28"/>
                <w:szCs w:val="28"/>
                <w:lang w:val="en-US"/>
              </w:rPr>
            </w:rPrChange>
          </w:rPr>
          <w:delText>-</w:delText>
        </w:r>
      </w:del>
      <w:ins w:id="632" w:author="Владимир" w:date="2016-05-12T11:49:00Z">
        <w:r w:rsidR="00471CEC" w:rsidRPr="00967A21">
          <w:rPr>
            <w:rFonts w:ascii="Times New Roman" w:hAnsi="Times New Roman"/>
            <w:sz w:val="24"/>
            <w:szCs w:val="24"/>
            <w:lang w:val="en-US"/>
            <w:rPrChange w:id="633" w:author="Владимир" w:date="2016-05-12T14:56:00Z">
              <w:rPr>
                <w:rFonts w:ascii="Times New Roman" w:hAnsi="Times New Roman"/>
                <w:sz w:val="28"/>
                <w:szCs w:val="28"/>
                <w:lang w:val="en-US"/>
              </w:rPr>
            </w:rPrChange>
          </w:rPr>
          <w:t>–</w:t>
        </w:r>
      </w:ins>
      <w:r w:rsidRPr="00967A21">
        <w:rPr>
          <w:rFonts w:ascii="Times New Roman" w:hAnsi="Times New Roman"/>
          <w:sz w:val="24"/>
          <w:szCs w:val="24"/>
          <w:lang w:val="en-US"/>
          <w:rPrChange w:id="634" w:author="Владимир" w:date="2016-05-12T14:56:00Z">
            <w:rPr>
              <w:rFonts w:ascii="Times New Roman" w:hAnsi="Times New Roman"/>
              <w:sz w:val="28"/>
              <w:szCs w:val="28"/>
              <w:lang w:val="en-US"/>
            </w:rPr>
          </w:rPrChange>
        </w:rPr>
        <w:t xml:space="preserve"> from </w:t>
      </w:r>
      <w:del w:id="635" w:author="Оля" w:date="2016-04-06T21:10:00Z">
        <w:r w:rsidRPr="00967A21" w:rsidDel="00481353">
          <w:rPr>
            <w:rFonts w:ascii="Times New Roman" w:hAnsi="Times New Roman"/>
            <w:sz w:val="24"/>
            <w:szCs w:val="24"/>
            <w:lang w:val="en-US"/>
            <w:rPrChange w:id="636" w:author="Владимир" w:date="2016-05-12T14:56:00Z">
              <w:rPr>
                <w:rFonts w:ascii="Times New Roman" w:hAnsi="Times New Roman"/>
                <w:sz w:val="28"/>
                <w:szCs w:val="28"/>
                <w:lang w:val="en-US"/>
              </w:rPr>
            </w:rPrChange>
          </w:rPr>
          <w:delText xml:space="preserve">the </w:delText>
        </w:r>
      </w:del>
      <w:r w:rsidRPr="00967A21">
        <w:rPr>
          <w:rFonts w:ascii="Times New Roman" w:hAnsi="Times New Roman"/>
          <w:sz w:val="24"/>
          <w:szCs w:val="24"/>
          <w:lang w:val="en-US"/>
          <w:rPrChange w:id="637" w:author="Владимир" w:date="2016-05-12T14:56:00Z">
            <w:rPr>
              <w:rFonts w:ascii="Times New Roman" w:hAnsi="Times New Roman"/>
              <w:sz w:val="28"/>
              <w:szCs w:val="28"/>
              <w:lang w:val="en-US"/>
            </w:rPr>
          </w:rPrChange>
        </w:rPr>
        <w:t xml:space="preserve">large corporations to small businesses. They will bring innovation to the region and launch high-tech industries. Without this it is impossible to develop the economy in today's market and strong competition </w:t>
      </w:r>
      <w:del w:id="638" w:author="Владимир" w:date="2016-05-12T11:49:00Z">
        <w:r w:rsidRPr="00967A21" w:rsidDel="00471CEC">
          <w:rPr>
            <w:rFonts w:ascii="Times New Roman" w:hAnsi="Times New Roman"/>
            <w:sz w:val="24"/>
            <w:szCs w:val="24"/>
            <w:lang w:val="en-US"/>
            <w:rPrChange w:id="639" w:author="Владимир" w:date="2016-05-12T14:56:00Z">
              <w:rPr>
                <w:rFonts w:ascii="Times New Roman" w:hAnsi="Times New Roman"/>
                <w:sz w:val="28"/>
                <w:szCs w:val="28"/>
                <w:lang w:val="en-US"/>
              </w:rPr>
            </w:rPrChange>
          </w:rPr>
          <w:delText>-</w:delText>
        </w:r>
      </w:del>
      <w:ins w:id="640" w:author="Владимир" w:date="2016-05-12T11:49:00Z">
        <w:r w:rsidR="00471CEC" w:rsidRPr="00967A21">
          <w:rPr>
            <w:rFonts w:ascii="Times New Roman" w:hAnsi="Times New Roman"/>
            <w:sz w:val="24"/>
            <w:szCs w:val="24"/>
            <w:lang w:val="en-US"/>
            <w:rPrChange w:id="641" w:author="Владимир" w:date="2016-05-12T14:56:00Z">
              <w:rPr>
                <w:rFonts w:ascii="Times New Roman" w:hAnsi="Times New Roman"/>
                <w:sz w:val="28"/>
                <w:szCs w:val="28"/>
                <w:lang w:val="en-US"/>
              </w:rPr>
            </w:rPrChange>
          </w:rPr>
          <w:t>–</w:t>
        </w:r>
      </w:ins>
      <w:r w:rsidRPr="00967A21">
        <w:rPr>
          <w:rFonts w:ascii="Times New Roman" w:hAnsi="Times New Roman"/>
          <w:sz w:val="24"/>
          <w:szCs w:val="24"/>
          <w:lang w:val="en-US"/>
          <w:rPrChange w:id="642" w:author="Владимир" w:date="2016-05-12T14:56:00Z">
            <w:rPr>
              <w:rFonts w:ascii="Times New Roman" w:hAnsi="Times New Roman"/>
              <w:sz w:val="28"/>
              <w:szCs w:val="28"/>
              <w:lang w:val="en-US"/>
            </w:rPr>
          </w:rPrChange>
        </w:rPr>
        <w:t xml:space="preserve"> such projects promote the regions</w:t>
      </w:r>
      <w:del w:id="643" w:author="Оля" w:date="2016-04-06T21:12:00Z">
        <w:r w:rsidRPr="00967A21" w:rsidDel="00481353">
          <w:rPr>
            <w:rFonts w:ascii="Times New Roman" w:hAnsi="Times New Roman"/>
            <w:sz w:val="24"/>
            <w:szCs w:val="24"/>
            <w:lang w:val="en-US"/>
            <w:rPrChange w:id="644" w:author="Владимир" w:date="2016-05-12T14:56:00Z">
              <w:rPr>
                <w:rFonts w:ascii="Times New Roman" w:hAnsi="Times New Roman"/>
                <w:sz w:val="28"/>
                <w:szCs w:val="28"/>
                <w:lang w:val="en-US"/>
              </w:rPr>
            </w:rPrChange>
          </w:rPr>
          <w:delText xml:space="preserve"> ahead</w:delText>
        </w:r>
      </w:del>
      <w:r w:rsidRPr="00967A21">
        <w:rPr>
          <w:rFonts w:ascii="Times New Roman" w:hAnsi="Times New Roman"/>
          <w:sz w:val="24"/>
          <w:szCs w:val="24"/>
          <w:lang w:val="en-US"/>
          <w:rPrChange w:id="645" w:author="Владимир" w:date="2016-05-12T14:56:00Z">
            <w:rPr>
              <w:rFonts w:ascii="Times New Roman" w:hAnsi="Times New Roman"/>
              <w:sz w:val="28"/>
              <w:szCs w:val="28"/>
              <w:lang w:val="en-US"/>
            </w:rPr>
          </w:rPrChange>
        </w:rPr>
        <w:t xml:space="preserve">. They really change the future and </w:t>
      </w:r>
      <w:ins w:id="646" w:author="Оля" w:date="2016-04-06T21:13:00Z">
        <w:r w:rsidR="00481353" w:rsidRPr="00967A21">
          <w:rPr>
            <w:rFonts w:ascii="Times New Roman" w:hAnsi="Times New Roman"/>
            <w:sz w:val="24"/>
            <w:szCs w:val="24"/>
            <w:lang w:val="en-US"/>
            <w:rPrChange w:id="647" w:author="Владимир" w:date="2016-05-12T14:56:00Z">
              <w:rPr>
                <w:rFonts w:ascii="Times New Roman" w:hAnsi="Times New Roman"/>
                <w:sz w:val="28"/>
                <w:szCs w:val="28"/>
                <w:lang w:val="en-US"/>
              </w:rPr>
            </w:rPrChange>
          </w:rPr>
          <w:t xml:space="preserve">can </w:t>
        </w:r>
      </w:ins>
      <w:r w:rsidRPr="00967A21">
        <w:rPr>
          <w:rFonts w:ascii="Times New Roman" w:hAnsi="Times New Roman"/>
          <w:sz w:val="24"/>
          <w:szCs w:val="24"/>
          <w:lang w:val="en-US"/>
          <w:rPrChange w:id="648" w:author="Владимир" w:date="2016-05-12T14:56:00Z">
            <w:rPr>
              <w:rFonts w:ascii="Times New Roman" w:hAnsi="Times New Roman"/>
              <w:sz w:val="28"/>
              <w:szCs w:val="28"/>
              <w:lang w:val="en-US"/>
            </w:rPr>
          </w:rPrChange>
        </w:rPr>
        <w:t>become powerful points of growth for decades to come.</w:t>
      </w:r>
    </w:p>
    <w:p w14:paraId="0F0EF3B3" w14:textId="32F325B1" w:rsidR="002572CA" w:rsidRPr="00967A21" w:rsidRDefault="002572CA" w:rsidP="00CF44D6">
      <w:pPr>
        <w:spacing w:after="0" w:line="312" w:lineRule="auto"/>
        <w:ind w:firstLine="709"/>
        <w:jc w:val="both"/>
        <w:rPr>
          <w:rFonts w:ascii="Times New Roman" w:hAnsi="Times New Roman"/>
          <w:sz w:val="24"/>
          <w:szCs w:val="24"/>
          <w:lang w:val="en-US"/>
          <w:rPrChange w:id="649" w:author="Владимир" w:date="2016-05-12T14:56:00Z">
            <w:rPr>
              <w:rFonts w:ascii="Times New Roman" w:hAnsi="Times New Roman"/>
              <w:sz w:val="28"/>
              <w:szCs w:val="28"/>
              <w:lang w:val="en-US"/>
            </w:rPr>
          </w:rPrChange>
        </w:rPr>
      </w:pPr>
      <w:del w:id="650" w:author="Оля" w:date="2016-04-06T21:22:00Z">
        <w:r w:rsidRPr="00967A21" w:rsidDel="00692434">
          <w:rPr>
            <w:rFonts w:ascii="Times New Roman" w:hAnsi="Times New Roman"/>
            <w:sz w:val="24"/>
            <w:szCs w:val="24"/>
            <w:lang w:val="en-US"/>
            <w:rPrChange w:id="651" w:author="Владимир" w:date="2016-05-12T14:56:00Z">
              <w:rPr>
                <w:rFonts w:ascii="Times New Roman" w:hAnsi="Times New Roman"/>
                <w:sz w:val="28"/>
                <w:szCs w:val="28"/>
                <w:lang w:val="en-US"/>
              </w:rPr>
            </w:rPrChange>
          </w:rPr>
          <w:delText xml:space="preserve">Among </w:delText>
        </w:r>
      </w:del>
      <w:ins w:id="652" w:author="Оля" w:date="2016-04-06T21:23:00Z">
        <w:r w:rsidR="00692434" w:rsidRPr="00967A21">
          <w:rPr>
            <w:rFonts w:ascii="Times New Roman" w:hAnsi="Times New Roman"/>
            <w:sz w:val="24"/>
            <w:szCs w:val="24"/>
            <w:lang w:val="en-US"/>
            <w:rPrChange w:id="653" w:author="Владимир" w:date="2016-05-12T14:56:00Z">
              <w:rPr>
                <w:rFonts w:ascii="Times New Roman" w:hAnsi="Times New Roman"/>
                <w:sz w:val="28"/>
                <w:szCs w:val="28"/>
                <w:lang w:val="en-US"/>
              </w:rPr>
            </w:rPrChange>
          </w:rPr>
          <w:t>O</w:t>
        </w:r>
      </w:ins>
      <w:ins w:id="654" w:author="Оля" w:date="2016-04-06T21:22:00Z">
        <w:r w:rsidR="00692434" w:rsidRPr="00967A21">
          <w:rPr>
            <w:rFonts w:ascii="Times New Roman" w:hAnsi="Times New Roman"/>
            <w:sz w:val="24"/>
            <w:szCs w:val="24"/>
            <w:lang w:val="en-US"/>
            <w:rPrChange w:id="655" w:author="Владимир" w:date="2016-05-12T14:56:00Z">
              <w:rPr>
                <w:rFonts w:ascii="Times New Roman" w:hAnsi="Times New Roman"/>
                <w:sz w:val="28"/>
                <w:szCs w:val="28"/>
                <w:lang w:val="en-US"/>
              </w:rPr>
            </w:rPrChange>
          </w:rPr>
          <w:t xml:space="preserve">f the </w:t>
        </w:r>
      </w:ins>
      <w:r w:rsidRPr="00967A21">
        <w:rPr>
          <w:rFonts w:ascii="Times New Roman" w:hAnsi="Times New Roman"/>
          <w:sz w:val="24"/>
          <w:szCs w:val="24"/>
          <w:lang w:val="en-US"/>
          <w:rPrChange w:id="656" w:author="Владимир" w:date="2016-05-12T14:56:00Z">
            <w:rPr>
              <w:rFonts w:ascii="Times New Roman" w:hAnsi="Times New Roman"/>
              <w:sz w:val="28"/>
              <w:szCs w:val="28"/>
              <w:lang w:val="en-US"/>
            </w:rPr>
          </w:rPrChange>
        </w:rPr>
        <w:t xml:space="preserve">southern regions only in the Krasnodar region </w:t>
      </w:r>
      <w:ins w:id="657" w:author="Оля" w:date="2016-04-06T21:23:00Z">
        <w:r w:rsidR="00692434" w:rsidRPr="00967A21">
          <w:rPr>
            <w:rFonts w:ascii="Times New Roman" w:hAnsi="Times New Roman"/>
            <w:sz w:val="24"/>
            <w:szCs w:val="24"/>
            <w:lang w:val="en-US"/>
            <w:rPrChange w:id="658" w:author="Владимир" w:date="2016-05-12T14:56:00Z">
              <w:rPr>
                <w:rFonts w:ascii="Times New Roman" w:hAnsi="Times New Roman"/>
                <w:sz w:val="28"/>
                <w:szCs w:val="28"/>
                <w:lang w:val="en-US"/>
              </w:rPr>
            </w:rPrChange>
          </w:rPr>
          <w:t xml:space="preserve">they have </w:t>
        </w:r>
      </w:ins>
      <w:r w:rsidRPr="00967A21">
        <w:rPr>
          <w:rFonts w:ascii="Times New Roman" w:hAnsi="Times New Roman"/>
          <w:sz w:val="24"/>
          <w:szCs w:val="24"/>
          <w:lang w:val="en-US"/>
          <w:rPrChange w:id="659" w:author="Владимир" w:date="2016-05-12T14:56:00Z">
            <w:rPr>
              <w:rFonts w:ascii="Times New Roman" w:hAnsi="Times New Roman"/>
              <w:sz w:val="28"/>
              <w:szCs w:val="28"/>
              <w:lang w:val="en-US"/>
            </w:rPr>
          </w:rPrChange>
        </w:rPr>
        <w:t xml:space="preserve">worked out rather effective instruments of state incentives (privileges and preferences): </w:t>
      </w:r>
      <w:del w:id="660" w:author="Оля" w:date="2016-04-06T21:27:00Z">
        <w:r w:rsidRPr="00967A21" w:rsidDel="00C677A0">
          <w:rPr>
            <w:rFonts w:ascii="Times New Roman" w:hAnsi="Times New Roman"/>
            <w:sz w:val="24"/>
            <w:szCs w:val="24"/>
            <w:lang w:val="en-US"/>
            <w:rPrChange w:id="661" w:author="Владимир" w:date="2016-05-12T14:56:00Z">
              <w:rPr>
                <w:rFonts w:ascii="Times New Roman" w:hAnsi="Times New Roman"/>
                <w:sz w:val="28"/>
                <w:szCs w:val="28"/>
                <w:lang w:val="en-US"/>
              </w:rPr>
            </w:rPrChange>
          </w:rPr>
          <w:delText xml:space="preserve">tax </w:delText>
        </w:r>
      </w:del>
      <w:r w:rsidRPr="00967A21">
        <w:rPr>
          <w:rFonts w:ascii="Times New Roman" w:hAnsi="Times New Roman"/>
          <w:sz w:val="24"/>
          <w:szCs w:val="24"/>
          <w:lang w:val="en-US"/>
          <w:rPrChange w:id="662" w:author="Владимир" w:date="2016-05-12T14:56:00Z">
            <w:rPr>
              <w:rFonts w:ascii="Times New Roman" w:hAnsi="Times New Roman"/>
              <w:sz w:val="28"/>
              <w:szCs w:val="28"/>
              <w:lang w:val="en-US"/>
            </w:rPr>
          </w:rPrChange>
        </w:rPr>
        <w:t>benefits</w:t>
      </w:r>
      <w:ins w:id="663" w:author="Оля" w:date="2016-04-06T21:31:00Z">
        <w:r w:rsidR="00C677A0" w:rsidRPr="00967A21">
          <w:rPr>
            <w:rFonts w:ascii="Times New Roman" w:hAnsi="Times New Roman"/>
            <w:sz w:val="24"/>
            <w:szCs w:val="24"/>
            <w:lang w:val="en-US"/>
            <w:rPrChange w:id="664" w:author="Владимир" w:date="2016-05-12T14:56:00Z">
              <w:rPr>
                <w:rFonts w:ascii="Times New Roman" w:hAnsi="Times New Roman"/>
                <w:sz w:val="28"/>
                <w:szCs w:val="28"/>
                <w:lang w:val="en-US"/>
              </w:rPr>
            </w:rPrChange>
          </w:rPr>
          <w:t xml:space="preserve"> for</w:t>
        </w:r>
      </w:ins>
      <w:r w:rsidRPr="00967A21">
        <w:rPr>
          <w:rFonts w:ascii="Times New Roman" w:hAnsi="Times New Roman"/>
          <w:sz w:val="24"/>
          <w:szCs w:val="24"/>
          <w:lang w:val="en-US"/>
          <w:rPrChange w:id="665" w:author="Владимир" w:date="2016-05-12T14:56:00Z">
            <w:rPr>
              <w:rFonts w:ascii="Times New Roman" w:hAnsi="Times New Roman"/>
              <w:sz w:val="28"/>
              <w:szCs w:val="28"/>
              <w:lang w:val="en-US"/>
            </w:rPr>
          </w:rPrChange>
        </w:rPr>
        <w:t xml:space="preserve"> </w:t>
      </w:r>
      <w:ins w:id="666" w:author="Оля" w:date="2016-04-06T21:27:00Z">
        <w:r w:rsidR="00C677A0" w:rsidRPr="00967A21">
          <w:rPr>
            <w:rFonts w:ascii="Times New Roman" w:hAnsi="Times New Roman"/>
            <w:sz w:val="24"/>
            <w:szCs w:val="24"/>
            <w:lang w:val="en-US"/>
            <w:rPrChange w:id="667" w:author="Владимир" w:date="2016-05-12T14:56:00Z">
              <w:rPr>
                <w:rFonts w:ascii="Times New Roman" w:hAnsi="Times New Roman"/>
                <w:sz w:val="28"/>
                <w:szCs w:val="28"/>
                <w:lang w:val="en-US"/>
              </w:rPr>
            </w:rPrChange>
          </w:rPr>
          <w:t xml:space="preserve">tax </w:t>
        </w:r>
      </w:ins>
      <w:r w:rsidRPr="00967A21">
        <w:rPr>
          <w:rFonts w:ascii="Times New Roman" w:hAnsi="Times New Roman"/>
          <w:sz w:val="24"/>
          <w:szCs w:val="24"/>
          <w:lang w:val="en-US"/>
          <w:rPrChange w:id="668" w:author="Владимир" w:date="2016-05-12T14:56:00Z">
            <w:rPr>
              <w:rFonts w:ascii="Times New Roman" w:hAnsi="Times New Roman"/>
              <w:sz w:val="28"/>
              <w:szCs w:val="28"/>
              <w:lang w:val="en-US"/>
            </w:rPr>
          </w:rPrChange>
        </w:rPr>
        <w:t xml:space="preserve">payments to the regional budget, </w:t>
      </w:r>
      <w:del w:id="669" w:author="Оля" w:date="2016-04-06T21:32:00Z">
        <w:r w:rsidRPr="00967A21" w:rsidDel="00C677A0">
          <w:rPr>
            <w:rFonts w:ascii="Times New Roman" w:hAnsi="Times New Roman"/>
            <w:sz w:val="24"/>
            <w:szCs w:val="24"/>
            <w:lang w:val="en-US"/>
            <w:rPrChange w:id="670" w:author="Владимир" w:date="2016-05-12T14:56:00Z">
              <w:rPr>
                <w:rFonts w:ascii="Times New Roman" w:hAnsi="Times New Roman"/>
                <w:sz w:val="28"/>
                <w:szCs w:val="28"/>
                <w:lang w:val="en-US"/>
              </w:rPr>
            </w:rPrChange>
          </w:rPr>
          <w:delText xml:space="preserve">the </w:delText>
        </w:r>
      </w:del>
      <w:r w:rsidRPr="00967A21">
        <w:rPr>
          <w:rFonts w:ascii="Times New Roman" w:hAnsi="Times New Roman"/>
          <w:sz w:val="24"/>
          <w:szCs w:val="24"/>
          <w:lang w:val="en-US"/>
          <w:rPrChange w:id="671" w:author="Владимир" w:date="2016-05-12T14:56:00Z">
            <w:rPr>
              <w:rFonts w:ascii="Times New Roman" w:hAnsi="Times New Roman"/>
              <w:sz w:val="28"/>
              <w:szCs w:val="28"/>
              <w:lang w:val="en-US"/>
            </w:rPr>
          </w:rPrChange>
        </w:rPr>
        <w:t xml:space="preserve">provision of government guarantees on a competitive basis, the investment tax credit on income tax, maintenance projects. A new </w:t>
      </w:r>
      <w:del w:id="672" w:author="Оля" w:date="2016-04-06T21:37:00Z">
        <w:r w:rsidRPr="00967A21" w:rsidDel="00C677A0">
          <w:rPr>
            <w:rFonts w:ascii="Times New Roman" w:hAnsi="Times New Roman"/>
            <w:sz w:val="24"/>
            <w:szCs w:val="24"/>
            <w:lang w:val="en-US"/>
            <w:rPrChange w:id="673" w:author="Владимир" w:date="2016-05-12T14:56:00Z">
              <w:rPr>
                <w:rFonts w:ascii="Times New Roman" w:hAnsi="Times New Roman"/>
                <w:sz w:val="28"/>
                <w:szCs w:val="28"/>
                <w:lang w:val="en-US"/>
              </w:rPr>
            </w:rPrChange>
          </w:rPr>
          <w:delText xml:space="preserve">Law </w:delText>
        </w:r>
      </w:del>
      <w:r w:rsidR="00823B79" w:rsidRPr="00967A21">
        <w:rPr>
          <w:rFonts w:ascii="Times New Roman" w:hAnsi="Times New Roman"/>
          <w:sz w:val="24"/>
          <w:szCs w:val="24"/>
          <w:lang w:val="en-US"/>
          <w:rPrChange w:id="674" w:author="Владимир" w:date="2016-05-12T14:56:00Z">
            <w:rPr>
              <w:rFonts w:ascii="Times New Roman" w:hAnsi="Times New Roman"/>
              <w:sz w:val="28"/>
              <w:szCs w:val="28"/>
              <w:lang w:val="en-US"/>
            </w:rPr>
          </w:rPrChange>
        </w:rPr>
        <w:t xml:space="preserve">edition </w:t>
      </w:r>
      <w:ins w:id="675" w:author="Оля" w:date="2016-04-06T21:37:00Z">
        <w:r w:rsidR="007056F6" w:rsidRPr="00967A21">
          <w:rPr>
            <w:rFonts w:ascii="Times New Roman" w:hAnsi="Times New Roman"/>
            <w:sz w:val="24"/>
            <w:szCs w:val="24"/>
            <w:lang w:val="en-US"/>
            <w:rPrChange w:id="676" w:author="Владимир" w:date="2016-05-12T14:56:00Z">
              <w:rPr>
                <w:rFonts w:ascii="Times New Roman" w:hAnsi="Times New Roman"/>
                <w:sz w:val="28"/>
                <w:szCs w:val="28"/>
                <w:lang w:val="en-US"/>
              </w:rPr>
            </w:rPrChange>
          </w:rPr>
          <w:t xml:space="preserve">of the </w:t>
        </w:r>
        <w:r w:rsidR="00C677A0" w:rsidRPr="00967A21">
          <w:rPr>
            <w:rFonts w:ascii="Times New Roman" w:hAnsi="Times New Roman"/>
            <w:sz w:val="24"/>
            <w:szCs w:val="24"/>
            <w:lang w:val="en-US"/>
            <w:rPrChange w:id="677" w:author="Владимир" w:date="2016-05-12T14:56:00Z">
              <w:rPr>
                <w:rFonts w:ascii="Times New Roman" w:hAnsi="Times New Roman"/>
                <w:sz w:val="28"/>
                <w:szCs w:val="28"/>
                <w:lang w:val="en-US"/>
              </w:rPr>
            </w:rPrChange>
          </w:rPr>
          <w:t xml:space="preserve">Law </w:t>
        </w:r>
        <w:r w:rsidR="007056F6" w:rsidRPr="00967A21">
          <w:rPr>
            <w:rFonts w:ascii="Times New Roman" w:hAnsi="Times New Roman"/>
            <w:sz w:val="24"/>
            <w:szCs w:val="24"/>
            <w:lang w:val="en-US"/>
            <w:rPrChange w:id="678" w:author="Владимир" w:date="2016-05-12T14:56:00Z">
              <w:rPr>
                <w:rFonts w:ascii="Times New Roman" w:hAnsi="Times New Roman"/>
                <w:sz w:val="28"/>
                <w:szCs w:val="28"/>
                <w:lang w:val="en-US"/>
              </w:rPr>
            </w:rPrChange>
          </w:rPr>
          <w:t xml:space="preserve">concerning </w:t>
        </w:r>
      </w:ins>
      <w:ins w:id="679" w:author="Владимир" w:date="2016-05-12T11:50:00Z">
        <w:r w:rsidR="00471CEC" w:rsidRPr="00967A21">
          <w:rPr>
            <w:rFonts w:ascii="Times New Roman" w:hAnsi="Times New Roman"/>
            <w:sz w:val="24"/>
            <w:szCs w:val="24"/>
            <w:lang w:val="en-US"/>
            <w:rPrChange w:id="680" w:author="Владимир" w:date="2016-05-12T14:56:00Z">
              <w:rPr>
                <w:rFonts w:ascii="Times New Roman" w:hAnsi="Times New Roman"/>
                <w:sz w:val="28"/>
                <w:szCs w:val="28"/>
                <w:lang w:val="en-US"/>
              </w:rPr>
            </w:rPrChange>
          </w:rPr>
          <w:t>“</w:t>
        </w:r>
      </w:ins>
      <w:del w:id="681" w:author="Владимир" w:date="2016-05-12T11:50:00Z">
        <w:r w:rsidR="00823B79" w:rsidRPr="00967A21" w:rsidDel="00471CEC">
          <w:rPr>
            <w:rFonts w:ascii="Times New Roman" w:hAnsi="Times New Roman"/>
            <w:sz w:val="24"/>
            <w:szCs w:val="24"/>
            <w:lang w:val="en-US"/>
            <w:rPrChange w:id="682" w:author="Владимир" w:date="2016-05-12T14:56:00Z">
              <w:rPr>
                <w:rFonts w:ascii="Times New Roman" w:hAnsi="Times New Roman"/>
                <w:sz w:val="28"/>
                <w:szCs w:val="28"/>
                <w:lang w:val="en-US"/>
              </w:rPr>
            </w:rPrChange>
          </w:rPr>
          <w:delText>«</w:delText>
        </w:r>
      </w:del>
      <w:r w:rsidRPr="00967A21">
        <w:rPr>
          <w:rFonts w:ascii="Times New Roman" w:hAnsi="Times New Roman"/>
          <w:sz w:val="24"/>
          <w:szCs w:val="24"/>
          <w:lang w:val="en-US"/>
          <w:rPrChange w:id="683" w:author="Владимир" w:date="2016-05-12T14:56:00Z">
            <w:rPr>
              <w:rFonts w:ascii="Times New Roman" w:hAnsi="Times New Roman"/>
              <w:sz w:val="28"/>
              <w:szCs w:val="28"/>
              <w:lang w:val="en-US"/>
            </w:rPr>
          </w:rPrChange>
        </w:rPr>
        <w:t>State promotion of investment activity in the Krasnodar Region</w:t>
      </w:r>
      <w:del w:id="684" w:author="Владимир" w:date="2016-05-12T11:50:00Z">
        <w:r w:rsidRPr="00967A21" w:rsidDel="00471CEC">
          <w:rPr>
            <w:rFonts w:ascii="Times New Roman" w:hAnsi="Times New Roman"/>
            <w:sz w:val="24"/>
            <w:szCs w:val="24"/>
            <w:lang w:val="en-US"/>
            <w:rPrChange w:id="685" w:author="Владимир" w:date="2016-05-12T14:56:00Z">
              <w:rPr>
                <w:rFonts w:ascii="Times New Roman" w:hAnsi="Times New Roman"/>
                <w:sz w:val="28"/>
                <w:szCs w:val="28"/>
                <w:lang w:val="en-US"/>
              </w:rPr>
            </w:rPrChange>
          </w:rPr>
          <w:delText>"</w:delText>
        </w:r>
      </w:del>
      <w:ins w:id="686" w:author="Владимир" w:date="2016-05-12T11:50:00Z">
        <w:r w:rsidR="00471CEC" w:rsidRPr="00967A21">
          <w:rPr>
            <w:rFonts w:ascii="Times New Roman" w:hAnsi="Times New Roman"/>
            <w:sz w:val="24"/>
            <w:szCs w:val="24"/>
            <w:lang w:val="en-US"/>
            <w:rPrChange w:id="687" w:author="Владимир" w:date="2016-05-12T14:56:00Z">
              <w:rPr>
                <w:rFonts w:ascii="Times New Roman" w:hAnsi="Times New Roman"/>
                <w:sz w:val="28"/>
                <w:szCs w:val="28"/>
                <w:lang w:val="en-US"/>
              </w:rPr>
            </w:rPrChange>
          </w:rPr>
          <w:t>”</w:t>
        </w:r>
      </w:ins>
      <w:r w:rsidRPr="00967A21">
        <w:rPr>
          <w:rFonts w:ascii="Times New Roman" w:hAnsi="Times New Roman"/>
          <w:sz w:val="24"/>
          <w:szCs w:val="24"/>
          <w:lang w:val="en-US"/>
          <w:rPrChange w:id="688" w:author="Владимир" w:date="2016-05-12T14:56:00Z">
            <w:rPr>
              <w:rFonts w:ascii="Times New Roman" w:hAnsi="Times New Roman"/>
              <w:sz w:val="28"/>
              <w:szCs w:val="28"/>
              <w:lang w:val="en-US"/>
            </w:rPr>
          </w:rPrChange>
        </w:rPr>
        <w:t xml:space="preserve"> </w:t>
      </w:r>
      <w:ins w:id="689" w:author="Оля" w:date="2016-04-06T21:35:00Z">
        <w:r w:rsidR="00C677A0" w:rsidRPr="00967A21">
          <w:rPr>
            <w:rFonts w:ascii="Times New Roman" w:hAnsi="Times New Roman"/>
            <w:sz w:val="24"/>
            <w:szCs w:val="24"/>
            <w:lang w:val="en-US"/>
            <w:rPrChange w:id="690" w:author="Владимир" w:date="2016-05-12T14:56:00Z">
              <w:rPr>
                <w:rFonts w:ascii="Times New Roman" w:hAnsi="Times New Roman"/>
                <w:sz w:val="28"/>
                <w:szCs w:val="28"/>
                <w:lang w:val="en-US"/>
              </w:rPr>
            </w:rPrChange>
          </w:rPr>
          <w:t xml:space="preserve">has been </w:t>
        </w:r>
      </w:ins>
      <w:r w:rsidRPr="00967A21">
        <w:rPr>
          <w:rFonts w:ascii="Times New Roman" w:hAnsi="Times New Roman"/>
          <w:sz w:val="24"/>
          <w:szCs w:val="24"/>
          <w:lang w:val="en-US"/>
          <w:rPrChange w:id="691" w:author="Владимир" w:date="2016-05-12T14:56:00Z">
            <w:rPr>
              <w:rFonts w:ascii="Times New Roman" w:hAnsi="Times New Roman"/>
              <w:sz w:val="28"/>
              <w:szCs w:val="28"/>
              <w:lang w:val="en-US"/>
            </w:rPr>
          </w:rPrChange>
        </w:rPr>
        <w:t>approved</w:t>
      </w:r>
      <w:ins w:id="692" w:author="Оля" w:date="2016-04-06T21:38:00Z">
        <w:r w:rsidR="007056F6" w:rsidRPr="00967A21">
          <w:rPr>
            <w:rFonts w:ascii="Times New Roman" w:hAnsi="Times New Roman"/>
            <w:sz w:val="24"/>
            <w:szCs w:val="24"/>
            <w:lang w:val="en-US"/>
            <w:rPrChange w:id="693" w:author="Владимир" w:date="2016-05-12T14:56:00Z">
              <w:rPr>
                <w:rFonts w:ascii="Times New Roman" w:hAnsi="Times New Roman"/>
                <w:sz w:val="28"/>
                <w:szCs w:val="28"/>
                <w:lang w:val="en-US"/>
              </w:rPr>
            </w:rPrChange>
          </w:rPr>
          <w:t xml:space="preserve">. </w:t>
        </w:r>
      </w:ins>
      <w:del w:id="694" w:author="Оля" w:date="2016-04-06T21:38:00Z">
        <w:r w:rsidRPr="00967A21" w:rsidDel="007056F6">
          <w:rPr>
            <w:rFonts w:ascii="Times New Roman" w:hAnsi="Times New Roman"/>
            <w:sz w:val="24"/>
            <w:szCs w:val="24"/>
            <w:lang w:val="en-US"/>
            <w:rPrChange w:id="695" w:author="Владимир" w:date="2016-05-12T14:56:00Z">
              <w:rPr>
                <w:rFonts w:ascii="Times New Roman" w:hAnsi="Times New Roman"/>
                <w:sz w:val="28"/>
                <w:szCs w:val="28"/>
                <w:lang w:val="en-US"/>
              </w:rPr>
            </w:rPrChange>
          </w:rPr>
          <w:delText xml:space="preserve">which </w:delText>
        </w:r>
      </w:del>
      <w:ins w:id="696" w:author="Оля" w:date="2016-04-06T21:38:00Z">
        <w:r w:rsidR="007056F6" w:rsidRPr="00967A21">
          <w:rPr>
            <w:rFonts w:ascii="Times New Roman" w:hAnsi="Times New Roman"/>
            <w:sz w:val="24"/>
            <w:szCs w:val="24"/>
            <w:lang w:val="en-US"/>
            <w:rPrChange w:id="697" w:author="Владимир" w:date="2016-05-12T14:56:00Z">
              <w:rPr>
                <w:rFonts w:ascii="Times New Roman" w:hAnsi="Times New Roman"/>
                <w:sz w:val="28"/>
                <w:szCs w:val="28"/>
                <w:lang w:val="en-US"/>
              </w:rPr>
            </w:rPrChange>
          </w:rPr>
          <w:t xml:space="preserve">It </w:t>
        </w:r>
      </w:ins>
      <w:r w:rsidRPr="00967A21">
        <w:rPr>
          <w:rFonts w:ascii="Times New Roman" w:hAnsi="Times New Roman"/>
          <w:sz w:val="24"/>
          <w:szCs w:val="24"/>
          <w:lang w:val="en-US"/>
          <w:rPrChange w:id="698" w:author="Владимир" w:date="2016-05-12T14:56:00Z">
            <w:rPr>
              <w:rFonts w:ascii="Times New Roman" w:hAnsi="Times New Roman"/>
              <w:sz w:val="28"/>
              <w:szCs w:val="28"/>
              <w:lang w:val="en-US"/>
            </w:rPr>
          </w:rPrChange>
        </w:rPr>
        <w:t xml:space="preserve">establishes the right of an investor to claim </w:t>
      </w:r>
      <w:del w:id="699" w:author="Оля" w:date="2016-04-06T21:36:00Z">
        <w:r w:rsidRPr="00967A21" w:rsidDel="00C677A0">
          <w:rPr>
            <w:rFonts w:ascii="Times New Roman" w:hAnsi="Times New Roman"/>
            <w:sz w:val="24"/>
            <w:szCs w:val="24"/>
            <w:lang w:val="en-US"/>
            <w:rPrChange w:id="700" w:author="Владимир" w:date="2016-05-12T14:56:00Z">
              <w:rPr>
                <w:rFonts w:ascii="Times New Roman" w:hAnsi="Times New Roman"/>
                <w:sz w:val="28"/>
                <w:szCs w:val="28"/>
                <w:lang w:val="en-US"/>
              </w:rPr>
            </w:rPrChange>
          </w:rPr>
          <w:delText xml:space="preserve">to </w:delText>
        </w:r>
      </w:del>
      <w:r w:rsidRPr="00967A21">
        <w:rPr>
          <w:rFonts w:ascii="Times New Roman" w:hAnsi="Times New Roman"/>
          <w:sz w:val="24"/>
          <w:szCs w:val="24"/>
          <w:lang w:val="en-US"/>
          <w:rPrChange w:id="701" w:author="Владимир" w:date="2016-05-12T14:56:00Z">
            <w:rPr>
              <w:rFonts w:ascii="Times New Roman" w:hAnsi="Times New Roman"/>
              <w:sz w:val="28"/>
              <w:szCs w:val="28"/>
              <w:lang w:val="en-US"/>
            </w:rPr>
          </w:rPrChange>
        </w:rPr>
        <w:t>several forms of state support.</w:t>
      </w:r>
    </w:p>
    <w:p w14:paraId="4BA7C7F5" w14:textId="6936E7AF" w:rsidR="002572CA" w:rsidRPr="00967A21" w:rsidRDefault="002572CA" w:rsidP="00CF44D6">
      <w:pPr>
        <w:spacing w:after="0" w:line="312" w:lineRule="auto"/>
        <w:ind w:firstLine="709"/>
        <w:jc w:val="both"/>
        <w:rPr>
          <w:rFonts w:ascii="Times New Roman" w:hAnsi="Times New Roman"/>
          <w:sz w:val="24"/>
          <w:szCs w:val="24"/>
          <w:lang w:val="en-US"/>
          <w:rPrChange w:id="702"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703" w:author="Владимир" w:date="2016-05-12T14:56:00Z">
            <w:rPr>
              <w:rFonts w:ascii="Times New Roman" w:hAnsi="Times New Roman"/>
              <w:sz w:val="28"/>
              <w:szCs w:val="28"/>
              <w:lang w:val="en-US"/>
            </w:rPr>
          </w:rPrChange>
        </w:rPr>
        <w:t xml:space="preserve">The North Caucasus Federal District subjects of the Russian Federation run a State program </w:t>
      </w:r>
      <w:del w:id="704" w:author="Владимир" w:date="2016-05-12T11:51:00Z">
        <w:r w:rsidRPr="00967A21" w:rsidDel="00471CEC">
          <w:rPr>
            <w:rFonts w:ascii="Times New Roman" w:hAnsi="Times New Roman"/>
            <w:sz w:val="24"/>
            <w:szCs w:val="24"/>
            <w:lang w:val="en-US"/>
            <w:rPrChange w:id="705" w:author="Владимир" w:date="2016-05-12T14:56:00Z">
              <w:rPr>
                <w:rFonts w:ascii="Times New Roman" w:hAnsi="Times New Roman"/>
                <w:sz w:val="28"/>
                <w:szCs w:val="28"/>
                <w:lang w:val="en-US"/>
              </w:rPr>
            </w:rPrChange>
          </w:rPr>
          <w:delText>"</w:delText>
        </w:r>
      </w:del>
      <w:ins w:id="706" w:author="Владимир" w:date="2016-05-12T11:51:00Z">
        <w:r w:rsidR="00471CEC" w:rsidRPr="00967A21">
          <w:rPr>
            <w:rFonts w:ascii="Times New Roman" w:hAnsi="Times New Roman"/>
            <w:sz w:val="24"/>
            <w:szCs w:val="24"/>
            <w:lang w:val="en-US"/>
            <w:rPrChange w:id="707" w:author="Владимир" w:date="2016-05-12T14:56:00Z">
              <w:rPr>
                <w:rFonts w:ascii="Times New Roman" w:hAnsi="Times New Roman"/>
                <w:sz w:val="28"/>
                <w:szCs w:val="28"/>
                <w:lang w:val="en-US"/>
              </w:rPr>
            </w:rPrChange>
          </w:rPr>
          <w:t>“</w:t>
        </w:r>
      </w:ins>
      <w:r w:rsidRPr="00967A21">
        <w:rPr>
          <w:rFonts w:ascii="Times New Roman" w:hAnsi="Times New Roman"/>
          <w:sz w:val="24"/>
          <w:szCs w:val="24"/>
          <w:lang w:val="en-US"/>
          <w:rPrChange w:id="708" w:author="Владимир" w:date="2016-05-12T14:56:00Z">
            <w:rPr>
              <w:rFonts w:ascii="Times New Roman" w:hAnsi="Times New Roman"/>
              <w:sz w:val="28"/>
              <w:szCs w:val="28"/>
              <w:lang w:val="en-US"/>
            </w:rPr>
          </w:rPrChange>
        </w:rPr>
        <w:t>Development of the North Caucasus Federal District until 2025</w:t>
      </w:r>
      <w:del w:id="709" w:author="Владимир" w:date="2016-05-12T11:51:00Z">
        <w:r w:rsidRPr="00967A21" w:rsidDel="00471CEC">
          <w:rPr>
            <w:rFonts w:ascii="Times New Roman" w:hAnsi="Times New Roman"/>
            <w:sz w:val="24"/>
            <w:szCs w:val="24"/>
            <w:lang w:val="en-US"/>
            <w:rPrChange w:id="710" w:author="Владимир" w:date="2016-05-12T14:56:00Z">
              <w:rPr>
                <w:rFonts w:ascii="Times New Roman" w:hAnsi="Times New Roman"/>
                <w:sz w:val="28"/>
                <w:szCs w:val="28"/>
                <w:lang w:val="en-US"/>
              </w:rPr>
            </w:rPrChange>
          </w:rPr>
          <w:delText xml:space="preserve">" </w:delText>
        </w:r>
      </w:del>
      <w:ins w:id="711" w:author="Владимир" w:date="2016-05-12T11:51:00Z">
        <w:r w:rsidR="00471CEC" w:rsidRPr="00967A21">
          <w:rPr>
            <w:rFonts w:ascii="Times New Roman" w:hAnsi="Times New Roman"/>
            <w:sz w:val="24"/>
            <w:szCs w:val="24"/>
            <w:lang w:val="en-US"/>
            <w:rPrChange w:id="712" w:author="Владимир" w:date="2016-05-12T14:56:00Z">
              <w:rPr>
                <w:rFonts w:ascii="Times New Roman" w:hAnsi="Times New Roman"/>
                <w:sz w:val="28"/>
                <w:szCs w:val="28"/>
                <w:lang w:val="en-US"/>
              </w:rPr>
            </w:rPrChange>
          </w:rPr>
          <w:t xml:space="preserve">” </w:t>
        </w:r>
      </w:ins>
      <w:r w:rsidRPr="00967A21">
        <w:rPr>
          <w:rFonts w:ascii="Times New Roman" w:hAnsi="Times New Roman"/>
          <w:sz w:val="24"/>
          <w:szCs w:val="24"/>
          <w:lang w:val="en-US"/>
          <w:rPrChange w:id="713" w:author="Владимир" w:date="2016-05-12T14:56:00Z">
            <w:rPr>
              <w:rFonts w:ascii="Times New Roman" w:hAnsi="Times New Roman"/>
              <w:sz w:val="28"/>
              <w:szCs w:val="28"/>
              <w:lang w:val="en-US"/>
            </w:rPr>
          </w:rPrChange>
        </w:rPr>
        <w:t xml:space="preserve">and the federal target program </w:t>
      </w:r>
      <w:del w:id="714" w:author="Владимир" w:date="2016-05-12T11:51:00Z">
        <w:r w:rsidRPr="00967A21" w:rsidDel="00471CEC">
          <w:rPr>
            <w:rFonts w:ascii="Times New Roman" w:hAnsi="Times New Roman"/>
            <w:sz w:val="24"/>
            <w:szCs w:val="24"/>
            <w:lang w:val="en-US"/>
            <w:rPrChange w:id="715" w:author="Владимир" w:date="2016-05-12T14:56:00Z">
              <w:rPr>
                <w:rFonts w:ascii="Times New Roman" w:hAnsi="Times New Roman"/>
                <w:sz w:val="28"/>
                <w:szCs w:val="28"/>
                <w:lang w:val="en-US"/>
              </w:rPr>
            </w:rPrChange>
          </w:rPr>
          <w:delText>"</w:delText>
        </w:r>
      </w:del>
      <w:ins w:id="716" w:author="Владимир" w:date="2016-05-12T11:51:00Z">
        <w:r w:rsidR="00471CEC" w:rsidRPr="00967A21">
          <w:rPr>
            <w:rFonts w:ascii="Times New Roman" w:hAnsi="Times New Roman"/>
            <w:sz w:val="24"/>
            <w:szCs w:val="24"/>
            <w:lang w:val="en-US"/>
            <w:rPrChange w:id="717" w:author="Владимир" w:date="2016-05-12T14:56:00Z">
              <w:rPr>
                <w:rFonts w:ascii="Times New Roman" w:hAnsi="Times New Roman"/>
                <w:sz w:val="28"/>
                <w:szCs w:val="28"/>
                <w:lang w:val="en-US"/>
              </w:rPr>
            </w:rPrChange>
          </w:rPr>
          <w:t>“</w:t>
        </w:r>
      </w:ins>
      <w:r w:rsidRPr="00967A21">
        <w:rPr>
          <w:rFonts w:ascii="Times New Roman" w:hAnsi="Times New Roman"/>
          <w:sz w:val="24"/>
          <w:szCs w:val="24"/>
          <w:lang w:val="en-US"/>
          <w:rPrChange w:id="718" w:author="Владимир" w:date="2016-05-12T14:56:00Z">
            <w:rPr>
              <w:rFonts w:ascii="Times New Roman" w:hAnsi="Times New Roman"/>
              <w:sz w:val="28"/>
              <w:szCs w:val="28"/>
              <w:lang w:val="en-US"/>
            </w:rPr>
          </w:rPrChange>
        </w:rPr>
        <w:t>South of Russia</w:t>
      </w:r>
      <w:del w:id="719" w:author="Владимир" w:date="2016-05-12T11:51:00Z">
        <w:r w:rsidRPr="00967A21" w:rsidDel="00471CEC">
          <w:rPr>
            <w:rFonts w:ascii="Times New Roman" w:hAnsi="Times New Roman"/>
            <w:sz w:val="24"/>
            <w:szCs w:val="24"/>
            <w:lang w:val="en-US"/>
            <w:rPrChange w:id="720" w:author="Владимир" w:date="2016-05-12T14:56:00Z">
              <w:rPr>
                <w:rFonts w:ascii="Times New Roman" w:hAnsi="Times New Roman"/>
                <w:sz w:val="28"/>
                <w:szCs w:val="28"/>
                <w:lang w:val="en-US"/>
              </w:rPr>
            </w:rPrChange>
          </w:rPr>
          <w:delText xml:space="preserve">" </w:delText>
        </w:r>
      </w:del>
      <w:ins w:id="721" w:author="Владимир" w:date="2016-05-12T11:51:00Z">
        <w:r w:rsidR="00471CEC" w:rsidRPr="00967A21">
          <w:rPr>
            <w:rFonts w:ascii="Times New Roman" w:hAnsi="Times New Roman"/>
            <w:sz w:val="24"/>
            <w:szCs w:val="24"/>
            <w:lang w:val="en-US"/>
            <w:rPrChange w:id="722" w:author="Владимир" w:date="2016-05-12T14:56:00Z">
              <w:rPr>
                <w:rFonts w:ascii="Times New Roman" w:hAnsi="Times New Roman"/>
                <w:sz w:val="28"/>
                <w:szCs w:val="28"/>
                <w:lang w:val="en-US"/>
              </w:rPr>
            </w:rPrChange>
          </w:rPr>
          <w:t xml:space="preserve">” </w:t>
        </w:r>
      </w:ins>
      <w:r w:rsidRPr="00967A21">
        <w:rPr>
          <w:rFonts w:ascii="Times New Roman" w:hAnsi="Times New Roman"/>
          <w:sz w:val="24"/>
          <w:szCs w:val="24"/>
          <w:lang w:val="en-US"/>
          <w:rPrChange w:id="723" w:author="Владимир" w:date="2016-05-12T14:56:00Z">
            <w:rPr>
              <w:rFonts w:ascii="Times New Roman" w:hAnsi="Times New Roman"/>
              <w:sz w:val="28"/>
              <w:szCs w:val="28"/>
              <w:lang w:val="en-US"/>
            </w:rPr>
          </w:rPrChange>
        </w:rPr>
        <w:t xml:space="preserve">(2014-2020.). In the republics of the North Caucasus Federal District, Krasnodar Region and </w:t>
      </w:r>
      <w:ins w:id="724" w:author="Оля" w:date="2016-04-06T21:43:00Z">
        <w:r w:rsidR="007056F6" w:rsidRPr="00967A21">
          <w:rPr>
            <w:rFonts w:ascii="Times New Roman" w:hAnsi="Times New Roman"/>
            <w:sz w:val="24"/>
            <w:szCs w:val="24"/>
            <w:lang w:val="en-US"/>
            <w:rPrChange w:id="725" w:author="Владимир" w:date="2016-05-12T14:56: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726" w:author="Владимир" w:date="2016-05-12T14:56:00Z">
            <w:rPr>
              <w:rFonts w:ascii="Times New Roman" w:hAnsi="Times New Roman"/>
              <w:sz w:val="28"/>
              <w:szCs w:val="28"/>
              <w:lang w:val="en-US"/>
            </w:rPr>
          </w:rPrChange>
        </w:rPr>
        <w:t xml:space="preserve">Republic of Adygea </w:t>
      </w:r>
      <w:ins w:id="727" w:author="Оля" w:date="2016-04-06T21:43:00Z">
        <w:r w:rsidR="007056F6" w:rsidRPr="00967A21">
          <w:rPr>
            <w:rFonts w:ascii="Times New Roman" w:hAnsi="Times New Roman"/>
            <w:sz w:val="24"/>
            <w:szCs w:val="24"/>
            <w:lang w:val="en-US"/>
            <w:rPrChange w:id="728" w:author="Владимир" w:date="2016-05-12T14:56:00Z">
              <w:rPr>
                <w:rFonts w:ascii="Times New Roman" w:hAnsi="Times New Roman"/>
                <w:sz w:val="28"/>
                <w:szCs w:val="28"/>
                <w:lang w:val="en-US"/>
              </w:rPr>
            </w:rPrChange>
          </w:rPr>
          <w:t xml:space="preserve">there have been </w:t>
        </w:r>
      </w:ins>
      <w:r w:rsidRPr="00967A21">
        <w:rPr>
          <w:rFonts w:ascii="Times New Roman" w:hAnsi="Times New Roman"/>
          <w:sz w:val="24"/>
          <w:szCs w:val="24"/>
          <w:lang w:val="en-US"/>
          <w:rPrChange w:id="729" w:author="Владимир" w:date="2016-05-12T14:56:00Z">
            <w:rPr>
              <w:rFonts w:ascii="Times New Roman" w:hAnsi="Times New Roman"/>
              <w:sz w:val="28"/>
              <w:szCs w:val="28"/>
              <w:lang w:val="en-US"/>
            </w:rPr>
          </w:rPrChange>
        </w:rPr>
        <w:t>created special economic zone</w:t>
      </w:r>
      <w:ins w:id="730" w:author="Оля" w:date="2016-04-06T21:44:00Z">
        <w:r w:rsidR="007056F6" w:rsidRPr="00967A21">
          <w:rPr>
            <w:rFonts w:ascii="Times New Roman" w:hAnsi="Times New Roman"/>
            <w:sz w:val="24"/>
            <w:szCs w:val="24"/>
            <w:lang w:val="en-US"/>
            <w:rPrChange w:id="731" w:author="Владимир" w:date="2016-05-12T14:56:00Z">
              <w:rPr>
                <w:rFonts w:ascii="Times New Roman" w:hAnsi="Times New Roman"/>
                <w:sz w:val="28"/>
                <w:szCs w:val="28"/>
                <w:lang w:val="en-US"/>
              </w:rPr>
            </w:rPrChange>
          </w:rPr>
          <w:t>s</w:t>
        </w:r>
      </w:ins>
      <w:r w:rsidRPr="00967A21">
        <w:rPr>
          <w:rFonts w:ascii="Times New Roman" w:hAnsi="Times New Roman"/>
          <w:sz w:val="24"/>
          <w:szCs w:val="24"/>
          <w:lang w:val="en-US"/>
          <w:rPrChange w:id="732" w:author="Владимир" w:date="2016-05-12T14:56:00Z">
            <w:rPr>
              <w:rFonts w:ascii="Times New Roman" w:hAnsi="Times New Roman"/>
              <w:sz w:val="28"/>
              <w:szCs w:val="28"/>
              <w:lang w:val="en-US"/>
            </w:rPr>
          </w:rPrChange>
        </w:rPr>
        <w:t xml:space="preserve"> of </w:t>
      </w:r>
      <w:ins w:id="733" w:author="Оля" w:date="2016-04-06T21:44:00Z">
        <w:r w:rsidR="007056F6" w:rsidRPr="00967A21">
          <w:rPr>
            <w:rFonts w:ascii="Times New Roman" w:hAnsi="Times New Roman"/>
            <w:sz w:val="24"/>
            <w:szCs w:val="24"/>
            <w:lang w:val="en-US"/>
            <w:rPrChange w:id="734" w:author="Владимир" w:date="2016-05-12T14:56:00Z">
              <w:rPr>
                <w:rFonts w:ascii="Times New Roman" w:hAnsi="Times New Roman"/>
                <w:sz w:val="28"/>
                <w:szCs w:val="28"/>
                <w:lang w:val="en-US"/>
              </w:rPr>
            </w:rPrChange>
          </w:rPr>
          <w:t xml:space="preserve">a </w:t>
        </w:r>
      </w:ins>
      <w:r w:rsidRPr="00967A21">
        <w:rPr>
          <w:rFonts w:ascii="Times New Roman" w:hAnsi="Times New Roman"/>
          <w:sz w:val="24"/>
          <w:szCs w:val="24"/>
          <w:lang w:val="en-US"/>
          <w:rPrChange w:id="735" w:author="Владимир" w:date="2016-05-12T14:56:00Z">
            <w:rPr>
              <w:rFonts w:ascii="Times New Roman" w:hAnsi="Times New Roman"/>
              <w:sz w:val="28"/>
              <w:szCs w:val="28"/>
              <w:lang w:val="en-US"/>
            </w:rPr>
          </w:rPrChange>
        </w:rPr>
        <w:t xml:space="preserve">tourist-recreational type that make up the North Caucasus tourism cluster. </w:t>
      </w:r>
      <w:del w:id="736" w:author="Оля" w:date="2016-04-06T21:58:00Z">
        <w:r w:rsidRPr="00967A21" w:rsidDel="00BF68D0">
          <w:rPr>
            <w:rFonts w:ascii="Times New Roman" w:hAnsi="Times New Roman"/>
            <w:sz w:val="24"/>
            <w:szCs w:val="24"/>
            <w:lang w:val="en-US"/>
            <w:rPrChange w:id="737" w:author="Владимир" w:date="2016-05-12T14:56:00Z">
              <w:rPr>
                <w:rFonts w:ascii="Times New Roman" w:hAnsi="Times New Roman"/>
                <w:sz w:val="28"/>
                <w:szCs w:val="28"/>
                <w:lang w:val="en-US"/>
              </w:rPr>
            </w:rPrChange>
          </w:rPr>
          <w:delText>It is already opened</w:delText>
        </w:r>
      </w:del>
      <w:del w:id="738" w:author="Владимир" w:date="2016-05-12T11:52:00Z">
        <w:r w:rsidRPr="00967A21" w:rsidDel="00471CEC">
          <w:rPr>
            <w:rFonts w:ascii="Times New Roman" w:hAnsi="Times New Roman"/>
            <w:sz w:val="24"/>
            <w:szCs w:val="24"/>
            <w:lang w:val="en-US"/>
            <w:rPrChange w:id="739" w:author="Владимир" w:date="2016-05-12T14:56:00Z">
              <w:rPr>
                <w:rFonts w:ascii="Times New Roman" w:hAnsi="Times New Roman"/>
                <w:sz w:val="28"/>
                <w:szCs w:val="28"/>
                <w:lang w:val="en-US"/>
              </w:rPr>
            </w:rPrChange>
          </w:rPr>
          <w:delText xml:space="preserve"> </w:delText>
        </w:r>
      </w:del>
      <w:ins w:id="740" w:author="Оля" w:date="2016-04-06T21:58:00Z">
        <w:del w:id="741" w:author="Владимир" w:date="2016-05-12T11:52:00Z">
          <w:r w:rsidR="00BF68D0" w:rsidRPr="00967A21" w:rsidDel="00471CEC">
            <w:rPr>
              <w:rFonts w:ascii="Times New Roman" w:hAnsi="Times New Roman"/>
              <w:sz w:val="24"/>
              <w:szCs w:val="24"/>
              <w:lang w:val="en-US"/>
              <w:rPrChange w:id="742" w:author="Владимир" w:date="2016-05-12T14:56:00Z">
                <w:rPr>
                  <w:rFonts w:ascii="Times New Roman" w:hAnsi="Times New Roman"/>
                  <w:sz w:val="28"/>
                  <w:szCs w:val="28"/>
                  <w:lang w:val="en-US"/>
                </w:rPr>
              </w:rPrChange>
            </w:rPr>
            <w:delText xml:space="preserve">The </w:delText>
          </w:r>
        </w:del>
      </w:ins>
      <w:del w:id="743" w:author="Владимир" w:date="2016-05-12T11:52:00Z">
        <w:r w:rsidRPr="00967A21" w:rsidDel="00471CEC">
          <w:rPr>
            <w:rFonts w:ascii="Times New Roman" w:hAnsi="Times New Roman"/>
            <w:sz w:val="24"/>
            <w:szCs w:val="24"/>
            <w:lang w:val="en-US"/>
            <w:rPrChange w:id="744" w:author="Владимир" w:date="2016-05-12T14:56:00Z">
              <w:rPr>
                <w:rFonts w:ascii="Times New Roman" w:hAnsi="Times New Roman"/>
                <w:sz w:val="28"/>
                <w:szCs w:val="28"/>
                <w:lang w:val="en-US"/>
              </w:rPr>
            </w:rPrChange>
          </w:rPr>
          <w:delText xml:space="preserve">ski resort "Arkhyz" in Karachay-Cherkessia at an altitude of 1650 m above </w:delText>
        </w:r>
      </w:del>
      <w:ins w:id="745" w:author="Оля" w:date="2016-04-06T21:57:00Z">
        <w:del w:id="746" w:author="Владимир" w:date="2016-05-12T11:52:00Z">
          <w:r w:rsidR="00E700E7" w:rsidRPr="00967A21" w:rsidDel="00471CEC">
            <w:rPr>
              <w:rFonts w:ascii="Times New Roman" w:hAnsi="Times New Roman"/>
              <w:sz w:val="24"/>
              <w:szCs w:val="24"/>
              <w:lang w:val="en-US"/>
              <w:rPrChange w:id="747" w:author="Владимир" w:date="2016-05-12T14:56:00Z">
                <w:rPr>
                  <w:rFonts w:ascii="Times New Roman" w:hAnsi="Times New Roman"/>
                  <w:sz w:val="28"/>
                  <w:szCs w:val="28"/>
                  <w:lang w:val="en-US"/>
                </w:rPr>
              </w:rPrChange>
            </w:rPr>
            <w:delText xml:space="preserve">the </w:delText>
          </w:r>
        </w:del>
      </w:ins>
      <w:del w:id="748" w:author="Владимир" w:date="2016-05-12T11:52:00Z">
        <w:r w:rsidRPr="00967A21" w:rsidDel="00471CEC">
          <w:rPr>
            <w:rFonts w:ascii="Times New Roman" w:hAnsi="Times New Roman"/>
            <w:sz w:val="24"/>
            <w:szCs w:val="24"/>
            <w:lang w:val="en-US"/>
            <w:rPrChange w:id="749" w:author="Владимир" w:date="2016-05-12T14:56:00Z">
              <w:rPr>
                <w:rFonts w:ascii="Times New Roman" w:hAnsi="Times New Roman"/>
                <w:sz w:val="28"/>
                <w:szCs w:val="28"/>
                <w:lang w:val="en-US"/>
              </w:rPr>
            </w:rPrChange>
          </w:rPr>
          <w:delText>sea level</w:delText>
        </w:r>
      </w:del>
      <w:ins w:id="750" w:author="Оля" w:date="2016-04-06T21:58:00Z">
        <w:del w:id="751" w:author="Владимир" w:date="2016-05-12T11:52:00Z">
          <w:r w:rsidR="00BF68D0" w:rsidRPr="00967A21" w:rsidDel="00471CEC">
            <w:rPr>
              <w:rFonts w:ascii="Times New Roman" w:hAnsi="Times New Roman"/>
              <w:sz w:val="24"/>
              <w:szCs w:val="24"/>
              <w:lang w:val="en-US"/>
              <w:rPrChange w:id="752" w:author="Владимир" w:date="2016-05-12T14:56:00Z">
                <w:rPr>
                  <w:rFonts w:ascii="Times New Roman" w:hAnsi="Times New Roman"/>
                  <w:sz w:val="28"/>
                  <w:szCs w:val="28"/>
                  <w:lang w:val="en-US"/>
                </w:rPr>
              </w:rPrChange>
            </w:rPr>
            <w:delText xml:space="preserve"> has been opened</w:delText>
          </w:r>
        </w:del>
      </w:ins>
      <w:del w:id="753" w:author="Владимир" w:date="2016-05-12T11:52:00Z">
        <w:r w:rsidRPr="00967A21" w:rsidDel="00471CEC">
          <w:rPr>
            <w:rFonts w:ascii="Times New Roman" w:hAnsi="Times New Roman"/>
            <w:sz w:val="24"/>
            <w:szCs w:val="24"/>
            <w:lang w:val="en-US"/>
            <w:rPrChange w:id="754" w:author="Владимир" w:date="2016-05-12T14:56:00Z">
              <w:rPr>
                <w:rFonts w:ascii="Times New Roman" w:hAnsi="Times New Roman"/>
                <w:sz w:val="28"/>
                <w:szCs w:val="28"/>
                <w:lang w:val="en-US"/>
              </w:rPr>
            </w:rPrChange>
          </w:rPr>
          <w:delText>.</w:delText>
        </w:r>
      </w:del>
    </w:p>
    <w:p w14:paraId="7EAEE91A" w14:textId="287B1770" w:rsidR="002572CA" w:rsidRPr="00967A21" w:rsidDel="00471CEC" w:rsidRDefault="002572CA" w:rsidP="00CF44D6">
      <w:pPr>
        <w:spacing w:after="0" w:line="312" w:lineRule="auto"/>
        <w:ind w:firstLine="709"/>
        <w:jc w:val="both"/>
        <w:rPr>
          <w:del w:id="755" w:author="Владимир" w:date="2016-05-12T11:52:00Z"/>
          <w:rFonts w:ascii="Times New Roman" w:hAnsi="Times New Roman"/>
          <w:sz w:val="24"/>
          <w:szCs w:val="24"/>
          <w:lang w:val="en-US"/>
          <w:rPrChange w:id="756" w:author="Владимир" w:date="2016-05-12T14:56:00Z">
            <w:rPr>
              <w:del w:id="757" w:author="Владимир" w:date="2016-05-12T11:52:00Z"/>
              <w:rFonts w:ascii="Times New Roman" w:hAnsi="Times New Roman"/>
              <w:sz w:val="28"/>
              <w:szCs w:val="28"/>
              <w:lang w:val="en-US"/>
            </w:rPr>
          </w:rPrChange>
        </w:rPr>
      </w:pPr>
      <w:del w:id="758" w:author="Владимир" w:date="2016-05-12T11:52:00Z">
        <w:r w:rsidRPr="00967A21" w:rsidDel="00471CEC">
          <w:rPr>
            <w:rFonts w:ascii="Times New Roman" w:hAnsi="Times New Roman"/>
            <w:sz w:val="24"/>
            <w:szCs w:val="24"/>
            <w:lang w:val="en-US"/>
            <w:rPrChange w:id="759" w:author="Владимир" w:date="2016-05-12T14:56:00Z">
              <w:rPr>
                <w:rFonts w:ascii="Times New Roman" w:hAnsi="Times New Roman"/>
                <w:sz w:val="28"/>
                <w:szCs w:val="28"/>
                <w:lang w:val="en-US"/>
              </w:rPr>
            </w:rPrChange>
          </w:rPr>
          <w:delText xml:space="preserve">Among the republics of the North Caucasus, Adygea differs in socio-political tranquility that largely breaks the negative stereotype about this region. In 2013, 315 thousand visitors visited the Adygea Republic, it is 10% more than in 2012. The tourist industry brought 370 million Rub. in 2013. While </w:delText>
        </w:r>
      </w:del>
      <w:ins w:id="760" w:author="Оля" w:date="2016-04-06T22:07:00Z">
        <w:del w:id="761" w:author="Владимир" w:date="2016-05-12T11:52:00Z">
          <w:r w:rsidR="00BF68D0" w:rsidRPr="00967A21" w:rsidDel="00471CEC">
            <w:rPr>
              <w:rFonts w:ascii="Times New Roman" w:hAnsi="Times New Roman"/>
              <w:sz w:val="24"/>
              <w:szCs w:val="24"/>
              <w:lang w:val="en-US"/>
              <w:rPrChange w:id="762" w:author="Владимир" w:date="2016-05-12T14:56:00Z">
                <w:rPr>
                  <w:rFonts w:ascii="Times New Roman" w:hAnsi="Times New Roman"/>
                  <w:sz w:val="28"/>
                  <w:szCs w:val="28"/>
                  <w:lang w:val="en-US"/>
                </w:rPr>
              </w:rPrChange>
            </w:rPr>
            <w:delText xml:space="preserve">At the same time </w:delText>
          </w:r>
        </w:del>
      </w:ins>
      <w:del w:id="763" w:author="Владимир" w:date="2016-05-12T11:52:00Z">
        <w:r w:rsidRPr="00967A21" w:rsidDel="00471CEC">
          <w:rPr>
            <w:rFonts w:ascii="Times New Roman" w:hAnsi="Times New Roman"/>
            <w:sz w:val="24"/>
            <w:szCs w:val="24"/>
            <w:lang w:val="en-US"/>
            <w:rPrChange w:id="764" w:author="Владимир" w:date="2016-05-12T14:56:00Z">
              <w:rPr>
                <w:rFonts w:ascii="Times New Roman" w:hAnsi="Times New Roman"/>
                <w:sz w:val="28"/>
                <w:szCs w:val="28"/>
                <w:lang w:val="en-US"/>
              </w:rPr>
            </w:rPrChange>
          </w:rPr>
          <w:delText>the number of companies providing tourist, hotel, spa</w:delText>
        </w:r>
      </w:del>
      <w:ins w:id="765" w:author="Оля" w:date="2016-04-06T22:07:00Z">
        <w:del w:id="766" w:author="Владимир" w:date="2016-05-12T11:52:00Z">
          <w:r w:rsidR="00BF68D0" w:rsidRPr="00967A21" w:rsidDel="00471CEC">
            <w:rPr>
              <w:rFonts w:ascii="Times New Roman" w:hAnsi="Times New Roman"/>
              <w:sz w:val="24"/>
              <w:szCs w:val="24"/>
              <w:lang w:val="en-US"/>
              <w:rPrChange w:id="767" w:author="Владимир" w:date="2016-05-12T14:56:00Z">
                <w:rPr>
                  <w:rFonts w:ascii="Times New Roman" w:hAnsi="Times New Roman"/>
                  <w:sz w:val="28"/>
                  <w:szCs w:val="28"/>
                  <w:lang w:val="en-US"/>
                </w:rPr>
              </w:rPrChange>
            </w:rPr>
            <w:delText xml:space="preserve"> services</w:delText>
          </w:r>
        </w:del>
      </w:ins>
      <w:del w:id="768" w:author="Владимир" w:date="2016-05-12T11:52:00Z">
        <w:r w:rsidRPr="00967A21" w:rsidDel="00471CEC">
          <w:rPr>
            <w:rFonts w:ascii="Times New Roman" w:hAnsi="Times New Roman"/>
            <w:sz w:val="24"/>
            <w:szCs w:val="24"/>
            <w:lang w:val="en-US"/>
            <w:rPrChange w:id="769" w:author="Владимир" w:date="2016-05-12T14:56:00Z">
              <w:rPr>
                <w:rFonts w:ascii="Times New Roman" w:hAnsi="Times New Roman"/>
                <w:sz w:val="28"/>
                <w:szCs w:val="28"/>
                <w:lang w:val="en-US"/>
              </w:rPr>
            </w:rPrChange>
          </w:rPr>
          <w:delText xml:space="preserve"> and excursions, just </w:delText>
        </w:r>
      </w:del>
      <w:ins w:id="770" w:author="Оля" w:date="2016-04-06T22:17:00Z">
        <w:del w:id="771" w:author="Владимир" w:date="2016-05-12T11:52:00Z">
          <w:r w:rsidR="00F04DF5" w:rsidRPr="00967A21" w:rsidDel="00471CEC">
            <w:rPr>
              <w:rFonts w:ascii="Times New Roman" w:hAnsi="Times New Roman"/>
              <w:sz w:val="24"/>
              <w:szCs w:val="24"/>
              <w:lang w:val="en-US"/>
              <w:rPrChange w:id="772" w:author="Владимир" w:date="2016-05-12T14:56:00Z">
                <w:rPr>
                  <w:rFonts w:ascii="Times New Roman" w:hAnsi="Times New Roman"/>
                  <w:sz w:val="28"/>
                  <w:szCs w:val="28"/>
                  <w:lang w:val="en-US"/>
                </w:rPr>
              </w:rPrChange>
            </w:rPr>
            <w:delText xml:space="preserve">has doubled </w:delText>
          </w:r>
        </w:del>
      </w:ins>
      <w:del w:id="773" w:author="Владимир" w:date="2016-05-12T11:52:00Z">
        <w:r w:rsidRPr="00967A21" w:rsidDel="00471CEC">
          <w:rPr>
            <w:rFonts w:ascii="Times New Roman" w:hAnsi="Times New Roman"/>
            <w:sz w:val="24"/>
            <w:szCs w:val="24"/>
            <w:lang w:val="en-US"/>
            <w:rPrChange w:id="774" w:author="Владимир" w:date="2016-05-12T14:56:00Z">
              <w:rPr>
                <w:rFonts w:ascii="Times New Roman" w:hAnsi="Times New Roman"/>
                <w:sz w:val="28"/>
                <w:szCs w:val="28"/>
                <w:lang w:val="en-US"/>
              </w:rPr>
            </w:rPrChange>
          </w:rPr>
          <w:delText xml:space="preserve">in two years has doubled. The republic is now under transition from the simple exploitation </w:delText>
        </w:r>
      </w:del>
      <w:ins w:id="775" w:author="Оля" w:date="2016-04-06T22:10:00Z">
        <w:del w:id="776" w:author="Владимир" w:date="2016-05-12T11:52:00Z">
          <w:r w:rsidR="00F04DF5" w:rsidRPr="00967A21" w:rsidDel="00471CEC">
            <w:rPr>
              <w:rFonts w:ascii="Times New Roman" w:hAnsi="Times New Roman"/>
              <w:sz w:val="24"/>
              <w:szCs w:val="24"/>
              <w:lang w:val="en-US"/>
              <w:rPrChange w:id="777" w:author="Владимир" w:date="2016-05-12T14:56:00Z">
                <w:rPr>
                  <w:rFonts w:ascii="Times New Roman" w:hAnsi="Times New Roman"/>
                  <w:sz w:val="28"/>
                  <w:szCs w:val="28"/>
                  <w:lang w:val="en-US"/>
                </w:rPr>
              </w:rPrChange>
            </w:rPr>
            <w:delText xml:space="preserve">of natural resources </w:delText>
          </w:r>
        </w:del>
      </w:ins>
      <w:del w:id="778" w:author="Владимир" w:date="2016-05-12T11:52:00Z">
        <w:r w:rsidRPr="00967A21" w:rsidDel="00471CEC">
          <w:rPr>
            <w:rFonts w:ascii="Times New Roman" w:hAnsi="Times New Roman"/>
            <w:sz w:val="24"/>
            <w:szCs w:val="24"/>
            <w:lang w:val="en-US"/>
            <w:rPrChange w:id="779" w:author="Владимир" w:date="2016-05-12T14:56:00Z">
              <w:rPr>
                <w:rFonts w:ascii="Times New Roman" w:hAnsi="Times New Roman"/>
                <w:sz w:val="28"/>
                <w:szCs w:val="28"/>
                <w:lang w:val="en-US"/>
              </w:rPr>
            </w:rPrChange>
          </w:rPr>
          <w:delText xml:space="preserve">for commercial purposes of natural exotic to the need to </w:delText>
        </w:r>
      </w:del>
      <w:ins w:id="780" w:author="Оля" w:date="2016-04-06T22:17:00Z">
        <w:del w:id="781" w:author="Владимир" w:date="2016-05-12T11:52:00Z">
          <w:r w:rsidR="00F04DF5" w:rsidRPr="00967A21" w:rsidDel="00471CEC">
            <w:rPr>
              <w:rFonts w:ascii="Times New Roman" w:hAnsi="Times New Roman"/>
              <w:sz w:val="24"/>
              <w:szCs w:val="24"/>
              <w:lang w:val="en-US"/>
              <w:rPrChange w:id="782" w:author="Владимир" w:date="2016-05-12T14:56:00Z">
                <w:rPr>
                  <w:rFonts w:ascii="Times New Roman" w:hAnsi="Times New Roman"/>
                  <w:sz w:val="28"/>
                  <w:szCs w:val="28"/>
                  <w:lang w:val="en-US"/>
                </w:rPr>
              </w:rPrChange>
            </w:rPr>
            <w:delText xml:space="preserve">of </w:delText>
          </w:r>
        </w:del>
      </w:ins>
      <w:del w:id="783" w:author="Владимир" w:date="2016-05-12T11:52:00Z">
        <w:r w:rsidRPr="00967A21" w:rsidDel="00471CEC">
          <w:rPr>
            <w:rFonts w:ascii="Times New Roman" w:hAnsi="Times New Roman"/>
            <w:sz w:val="24"/>
            <w:szCs w:val="24"/>
            <w:lang w:val="en-US"/>
            <w:rPrChange w:id="784" w:author="Владимир" w:date="2016-05-12T14:56:00Z">
              <w:rPr>
                <w:rFonts w:ascii="Times New Roman" w:hAnsi="Times New Roman"/>
                <w:sz w:val="28"/>
                <w:szCs w:val="28"/>
                <w:lang w:val="en-US"/>
              </w:rPr>
            </w:rPrChange>
          </w:rPr>
          <w:delText>fill</w:delText>
        </w:r>
      </w:del>
      <w:ins w:id="785" w:author="Оля" w:date="2016-04-06T22:17:00Z">
        <w:del w:id="786" w:author="Владимир" w:date="2016-05-12T11:52:00Z">
          <w:r w:rsidR="00F04DF5" w:rsidRPr="00967A21" w:rsidDel="00471CEC">
            <w:rPr>
              <w:rFonts w:ascii="Times New Roman" w:hAnsi="Times New Roman"/>
              <w:sz w:val="24"/>
              <w:szCs w:val="24"/>
              <w:lang w:val="en-US"/>
              <w:rPrChange w:id="787" w:author="Владимир" w:date="2016-05-12T14:56:00Z">
                <w:rPr>
                  <w:rFonts w:ascii="Times New Roman" w:hAnsi="Times New Roman"/>
                  <w:sz w:val="28"/>
                  <w:szCs w:val="28"/>
                  <w:lang w:val="en-US"/>
                </w:rPr>
              </w:rPrChange>
            </w:rPr>
            <w:delText>ing</w:delText>
          </w:r>
        </w:del>
      </w:ins>
      <w:del w:id="788" w:author="Владимир" w:date="2016-05-12T11:52:00Z">
        <w:r w:rsidRPr="00967A21" w:rsidDel="00471CEC">
          <w:rPr>
            <w:rFonts w:ascii="Times New Roman" w:hAnsi="Times New Roman"/>
            <w:sz w:val="24"/>
            <w:szCs w:val="24"/>
            <w:lang w:val="en-US"/>
            <w:rPrChange w:id="789" w:author="Владимир" w:date="2016-05-12T14:56:00Z">
              <w:rPr>
                <w:rFonts w:ascii="Times New Roman" w:hAnsi="Times New Roman"/>
                <w:sz w:val="28"/>
                <w:szCs w:val="28"/>
                <w:lang w:val="en-US"/>
              </w:rPr>
            </w:rPrChange>
          </w:rPr>
          <w:delText xml:space="preserve"> the recreation programs </w:delText>
        </w:r>
      </w:del>
      <w:ins w:id="790" w:author="Оля" w:date="2016-04-06T22:13:00Z">
        <w:del w:id="791" w:author="Владимир" w:date="2016-05-12T11:52:00Z">
          <w:r w:rsidR="00F04DF5" w:rsidRPr="00967A21" w:rsidDel="00471CEC">
            <w:rPr>
              <w:rFonts w:ascii="Times New Roman" w:hAnsi="Times New Roman"/>
              <w:sz w:val="24"/>
              <w:szCs w:val="24"/>
              <w:lang w:val="en-US"/>
              <w:rPrChange w:id="792" w:author="Владимир" w:date="2016-05-12T14:56:00Z">
                <w:rPr>
                  <w:rFonts w:ascii="Times New Roman" w:hAnsi="Times New Roman"/>
                  <w:sz w:val="28"/>
                  <w:szCs w:val="28"/>
                  <w:lang w:val="en-US"/>
                </w:rPr>
              </w:rPrChange>
            </w:rPr>
            <w:delText xml:space="preserve">with </w:delText>
          </w:r>
        </w:del>
      </w:ins>
      <w:del w:id="793" w:author="Владимир" w:date="2016-05-12T11:52:00Z">
        <w:r w:rsidRPr="00967A21" w:rsidDel="00471CEC">
          <w:rPr>
            <w:rFonts w:ascii="Times New Roman" w:hAnsi="Times New Roman"/>
            <w:sz w:val="24"/>
            <w:szCs w:val="24"/>
            <w:lang w:val="en-US"/>
            <w:rPrChange w:id="794" w:author="Владимир" w:date="2016-05-12T14:56:00Z">
              <w:rPr>
                <w:rFonts w:ascii="Times New Roman" w:hAnsi="Times New Roman"/>
                <w:sz w:val="28"/>
                <w:szCs w:val="28"/>
                <w:lang w:val="en-US"/>
              </w:rPr>
            </w:rPrChange>
          </w:rPr>
          <w:delText xml:space="preserve">cognitive </w:delText>
        </w:r>
      </w:del>
      <w:ins w:id="795" w:author="Оля" w:date="2016-04-06T22:13:00Z">
        <w:del w:id="796" w:author="Владимир" w:date="2016-05-12T11:52:00Z">
          <w:r w:rsidR="00F04DF5" w:rsidRPr="00967A21" w:rsidDel="00471CEC">
            <w:rPr>
              <w:rFonts w:ascii="Times New Roman" w:hAnsi="Times New Roman"/>
              <w:sz w:val="24"/>
              <w:szCs w:val="24"/>
              <w:lang w:val="en-US"/>
              <w:rPrChange w:id="797" w:author="Владимир" w:date="2016-05-12T14:56:00Z">
                <w:rPr>
                  <w:rFonts w:ascii="Times New Roman" w:hAnsi="Times New Roman"/>
                  <w:sz w:val="28"/>
                  <w:szCs w:val="28"/>
                  <w:lang w:val="en-US"/>
                </w:rPr>
              </w:rPrChange>
            </w:rPr>
            <w:delText xml:space="preserve">informative </w:delText>
          </w:r>
        </w:del>
      </w:ins>
      <w:del w:id="798" w:author="Владимир" w:date="2016-05-12T11:52:00Z">
        <w:r w:rsidRPr="00967A21" w:rsidDel="00471CEC">
          <w:rPr>
            <w:rFonts w:ascii="Times New Roman" w:hAnsi="Times New Roman"/>
            <w:sz w:val="24"/>
            <w:szCs w:val="24"/>
            <w:lang w:val="en-US"/>
            <w:rPrChange w:id="799" w:author="Владимир" w:date="2016-05-12T14:56:00Z">
              <w:rPr>
                <w:rFonts w:ascii="Times New Roman" w:hAnsi="Times New Roman"/>
                <w:sz w:val="28"/>
                <w:szCs w:val="28"/>
                <w:lang w:val="en-US"/>
              </w:rPr>
            </w:rPrChange>
          </w:rPr>
          <w:delText xml:space="preserve">and cultural activities, such as festivals. </w:delText>
        </w:r>
      </w:del>
    </w:p>
    <w:p w14:paraId="17318841" w14:textId="318969FB" w:rsidR="002572CA" w:rsidRPr="00967A21" w:rsidRDefault="002572CA" w:rsidP="00CF44D6">
      <w:pPr>
        <w:spacing w:after="0" w:line="312" w:lineRule="auto"/>
        <w:ind w:firstLine="709"/>
        <w:jc w:val="both"/>
        <w:rPr>
          <w:rFonts w:ascii="Times New Roman" w:hAnsi="Times New Roman"/>
          <w:sz w:val="24"/>
          <w:szCs w:val="24"/>
          <w:lang w:val="en-US"/>
          <w:rPrChange w:id="800"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801" w:author="Владимир" w:date="2016-05-12T14:56:00Z">
            <w:rPr>
              <w:rFonts w:ascii="Times New Roman" w:hAnsi="Times New Roman"/>
              <w:sz w:val="28"/>
              <w:szCs w:val="28"/>
              <w:lang w:val="en-US"/>
            </w:rPr>
          </w:rPrChange>
        </w:rPr>
        <w:t xml:space="preserve">Tourism industry in </w:t>
      </w:r>
      <w:r w:rsidR="0083162B" w:rsidRPr="00967A21">
        <w:rPr>
          <w:rFonts w:ascii="Times New Roman" w:hAnsi="Times New Roman"/>
          <w:sz w:val="24"/>
          <w:szCs w:val="24"/>
          <w:lang w:val="en-US"/>
          <w:rPrChange w:id="802" w:author="Владимир" w:date="2016-05-12T14:56:00Z">
            <w:rPr>
              <w:rFonts w:ascii="Times New Roman" w:hAnsi="Times New Roman"/>
              <w:sz w:val="28"/>
              <w:szCs w:val="28"/>
              <w:lang w:val="en-US"/>
            </w:rPr>
          </w:rPrChange>
        </w:rPr>
        <w:t>Krasnodar</w:t>
      </w:r>
      <w:r w:rsidRPr="00967A21">
        <w:rPr>
          <w:rFonts w:ascii="Times New Roman" w:hAnsi="Times New Roman"/>
          <w:sz w:val="24"/>
          <w:szCs w:val="24"/>
          <w:lang w:val="en-US"/>
          <w:rPrChange w:id="803" w:author="Владимир" w:date="2016-05-12T14:56:00Z">
            <w:rPr>
              <w:rFonts w:ascii="Times New Roman" w:hAnsi="Times New Roman"/>
              <w:sz w:val="28"/>
              <w:szCs w:val="28"/>
              <w:lang w:val="en-US"/>
            </w:rPr>
          </w:rPrChange>
        </w:rPr>
        <w:t xml:space="preserve"> region is headed by </w:t>
      </w:r>
      <w:ins w:id="804" w:author="Оля" w:date="2016-04-06T22:17:00Z">
        <w:r w:rsidR="00F04DF5" w:rsidRPr="00967A21">
          <w:rPr>
            <w:rFonts w:ascii="Times New Roman" w:hAnsi="Times New Roman"/>
            <w:sz w:val="24"/>
            <w:szCs w:val="24"/>
            <w:lang w:val="en-US"/>
            <w:rPrChange w:id="805" w:author="Владимир" w:date="2016-05-12T14:56: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806" w:author="Владимир" w:date="2016-05-12T14:56:00Z">
            <w:rPr>
              <w:rFonts w:ascii="Times New Roman" w:hAnsi="Times New Roman"/>
              <w:sz w:val="28"/>
              <w:szCs w:val="28"/>
              <w:lang w:val="en-US"/>
            </w:rPr>
          </w:rPrChange>
        </w:rPr>
        <w:t xml:space="preserve">Ministry of </w:t>
      </w:r>
      <w:del w:id="807" w:author="Оля" w:date="2016-04-06T22:23:00Z">
        <w:r w:rsidRPr="00967A21" w:rsidDel="00E1228A">
          <w:rPr>
            <w:rFonts w:ascii="Times New Roman" w:hAnsi="Times New Roman"/>
            <w:sz w:val="24"/>
            <w:szCs w:val="24"/>
            <w:lang w:val="en-US"/>
            <w:rPrChange w:id="808" w:author="Владимир" w:date="2016-05-12T14:56:00Z">
              <w:rPr>
                <w:rFonts w:ascii="Times New Roman" w:hAnsi="Times New Roman"/>
                <w:sz w:val="28"/>
                <w:szCs w:val="28"/>
                <w:lang w:val="en-US"/>
              </w:rPr>
            </w:rPrChange>
          </w:rPr>
          <w:delText xml:space="preserve">resorts </w:delText>
        </w:r>
      </w:del>
      <w:ins w:id="809" w:author="Оля" w:date="2016-04-06T22:23:00Z">
        <w:r w:rsidR="00E1228A" w:rsidRPr="00967A21">
          <w:rPr>
            <w:rFonts w:ascii="Times New Roman" w:hAnsi="Times New Roman"/>
            <w:sz w:val="24"/>
            <w:szCs w:val="24"/>
            <w:lang w:val="en-US"/>
            <w:rPrChange w:id="810" w:author="Владимир" w:date="2016-05-12T14:56:00Z">
              <w:rPr>
                <w:rFonts w:ascii="Times New Roman" w:hAnsi="Times New Roman"/>
                <w:sz w:val="28"/>
                <w:szCs w:val="28"/>
                <w:lang w:val="en-US"/>
              </w:rPr>
            </w:rPrChange>
          </w:rPr>
          <w:t>Resorts</w:t>
        </w:r>
      </w:ins>
      <w:ins w:id="811" w:author="Владимир" w:date="2016-05-12T11:52:00Z">
        <w:r w:rsidR="00471CEC" w:rsidRPr="00967A21">
          <w:rPr>
            <w:rFonts w:ascii="Times New Roman" w:hAnsi="Times New Roman"/>
            <w:sz w:val="24"/>
            <w:szCs w:val="24"/>
            <w:lang w:val="en-US"/>
            <w:rPrChange w:id="812" w:author="Владимир" w:date="2016-05-12T14:56:00Z">
              <w:rPr>
                <w:rFonts w:ascii="Times New Roman" w:hAnsi="Times New Roman"/>
                <w:sz w:val="28"/>
                <w:szCs w:val="28"/>
                <w:lang w:val="en-US"/>
              </w:rPr>
            </w:rPrChange>
          </w:rPr>
          <w:t xml:space="preserve">, </w:t>
        </w:r>
      </w:ins>
      <w:ins w:id="813" w:author="Оля" w:date="2016-04-06T22:23:00Z">
        <w:del w:id="814" w:author="Владимир" w:date="2016-05-12T11:52:00Z">
          <w:r w:rsidR="00E1228A" w:rsidRPr="00967A21" w:rsidDel="00471CEC">
            <w:rPr>
              <w:rFonts w:ascii="Times New Roman" w:hAnsi="Times New Roman"/>
              <w:sz w:val="24"/>
              <w:szCs w:val="24"/>
              <w:lang w:val="en-US"/>
              <w:rPrChange w:id="815" w:author="Владимир" w:date="2016-05-12T14:56:00Z">
                <w:rPr>
                  <w:rFonts w:ascii="Times New Roman" w:hAnsi="Times New Roman"/>
                  <w:sz w:val="28"/>
                  <w:szCs w:val="28"/>
                  <w:lang w:val="en-US"/>
                </w:rPr>
              </w:rPrChange>
            </w:rPr>
            <w:delText xml:space="preserve"> </w:delText>
          </w:r>
        </w:del>
      </w:ins>
      <w:del w:id="816" w:author="Владимир" w:date="2016-05-12T11:52:00Z">
        <w:r w:rsidRPr="00967A21" w:rsidDel="00471CEC">
          <w:rPr>
            <w:rFonts w:ascii="Times New Roman" w:hAnsi="Times New Roman"/>
            <w:sz w:val="24"/>
            <w:szCs w:val="24"/>
            <w:lang w:val="en-US"/>
            <w:rPrChange w:id="817" w:author="Владимир" w:date="2016-05-12T14:56:00Z">
              <w:rPr>
                <w:rFonts w:ascii="Times New Roman" w:hAnsi="Times New Roman"/>
                <w:sz w:val="28"/>
                <w:szCs w:val="28"/>
                <w:lang w:val="en-US"/>
              </w:rPr>
            </w:rPrChange>
          </w:rPr>
          <w:delText xml:space="preserve">and </w:delText>
        </w:r>
      </w:del>
      <w:del w:id="818" w:author="Оля" w:date="2016-04-06T22:23:00Z">
        <w:r w:rsidR="0083162B" w:rsidRPr="00967A21" w:rsidDel="00E1228A">
          <w:rPr>
            <w:rFonts w:ascii="Times New Roman" w:hAnsi="Times New Roman"/>
            <w:sz w:val="24"/>
            <w:szCs w:val="24"/>
            <w:lang w:val="en-US"/>
            <w:rPrChange w:id="819" w:author="Владимир" w:date="2016-05-12T14:56:00Z">
              <w:rPr>
                <w:rFonts w:ascii="Times New Roman" w:hAnsi="Times New Roman"/>
                <w:sz w:val="28"/>
                <w:szCs w:val="28"/>
                <w:lang w:val="en-US"/>
              </w:rPr>
            </w:rPrChange>
          </w:rPr>
          <w:delText xml:space="preserve">tourism </w:delText>
        </w:r>
      </w:del>
      <w:ins w:id="820" w:author="Оля" w:date="2016-04-06T22:23:00Z">
        <w:r w:rsidR="00E1228A" w:rsidRPr="00967A21">
          <w:rPr>
            <w:rFonts w:ascii="Times New Roman" w:hAnsi="Times New Roman"/>
            <w:sz w:val="24"/>
            <w:szCs w:val="24"/>
            <w:lang w:val="en-US"/>
            <w:rPrChange w:id="821" w:author="Владимир" w:date="2016-05-12T14:56:00Z">
              <w:rPr>
                <w:rFonts w:ascii="Times New Roman" w:hAnsi="Times New Roman"/>
                <w:sz w:val="28"/>
                <w:szCs w:val="28"/>
                <w:lang w:val="en-US"/>
              </w:rPr>
            </w:rPrChange>
          </w:rPr>
          <w:t xml:space="preserve">Tourism </w:t>
        </w:r>
      </w:ins>
      <w:ins w:id="822" w:author="Владимир" w:date="2016-05-12T11:52:00Z">
        <w:r w:rsidR="00471CEC" w:rsidRPr="00967A21">
          <w:rPr>
            <w:rFonts w:ascii="Times New Roman" w:hAnsi="Times New Roman"/>
            <w:sz w:val="24"/>
            <w:szCs w:val="24"/>
            <w:lang w:val="en-US"/>
            <w:rPrChange w:id="823" w:author="Владимир" w:date="2016-05-12T14:56:00Z">
              <w:rPr>
                <w:rFonts w:ascii="Times New Roman" w:hAnsi="Times New Roman"/>
                <w:sz w:val="28"/>
                <w:szCs w:val="28"/>
                <w:lang w:val="en-US"/>
              </w:rPr>
            </w:rPrChange>
          </w:rPr>
          <w:t>and Olympic</w:t>
        </w:r>
      </w:ins>
      <w:ins w:id="824" w:author="Владимир" w:date="2016-05-12T11:53:00Z">
        <w:r w:rsidR="00471CEC" w:rsidRPr="00967A21">
          <w:rPr>
            <w:rFonts w:ascii="Times New Roman" w:hAnsi="Times New Roman"/>
            <w:sz w:val="24"/>
            <w:szCs w:val="24"/>
            <w:lang w:val="en-US"/>
            <w:rPrChange w:id="825" w:author="Владимир" w:date="2016-05-12T14:56:00Z">
              <w:rPr>
                <w:rFonts w:ascii="Times New Roman" w:hAnsi="Times New Roman"/>
                <w:sz w:val="28"/>
                <w:szCs w:val="28"/>
                <w:lang w:val="en-US"/>
              </w:rPr>
            </w:rPrChange>
          </w:rPr>
          <w:t xml:space="preserve"> heritage</w:t>
        </w:r>
      </w:ins>
      <w:ins w:id="826" w:author="Владимир" w:date="2016-05-12T11:52:00Z">
        <w:r w:rsidR="00471CEC" w:rsidRPr="00967A21">
          <w:rPr>
            <w:rFonts w:ascii="Times New Roman" w:hAnsi="Times New Roman"/>
            <w:sz w:val="24"/>
            <w:szCs w:val="24"/>
            <w:lang w:val="en-US"/>
            <w:rPrChange w:id="827" w:author="Владимир" w:date="2016-05-12T14:56:00Z">
              <w:rPr>
                <w:rFonts w:ascii="Times New Roman" w:hAnsi="Times New Roman"/>
                <w:sz w:val="28"/>
                <w:szCs w:val="28"/>
                <w:lang w:val="en-US"/>
              </w:rPr>
            </w:rPrChange>
          </w:rPr>
          <w:t xml:space="preserve"> </w:t>
        </w:r>
      </w:ins>
      <w:r w:rsidR="0083162B" w:rsidRPr="00967A21">
        <w:rPr>
          <w:rFonts w:ascii="Times New Roman" w:hAnsi="Times New Roman"/>
          <w:sz w:val="24"/>
          <w:szCs w:val="24"/>
          <w:lang w:val="en-US"/>
          <w:rPrChange w:id="828" w:author="Владимир" w:date="2016-05-12T14:56:00Z">
            <w:rPr>
              <w:rFonts w:ascii="Times New Roman" w:hAnsi="Times New Roman"/>
              <w:sz w:val="28"/>
              <w:szCs w:val="28"/>
              <w:lang w:val="en-US"/>
            </w:rPr>
          </w:rPrChange>
        </w:rPr>
        <w:t>that</w:t>
      </w:r>
      <w:r w:rsidRPr="00967A21">
        <w:rPr>
          <w:rFonts w:ascii="Times New Roman" w:hAnsi="Times New Roman"/>
          <w:sz w:val="24"/>
          <w:szCs w:val="24"/>
          <w:lang w:val="en-US"/>
          <w:rPrChange w:id="829" w:author="Владимир" w:date="2016-05-12T14:56:00Z">
            <w:rPr>
              <w:rFonts w:ascii="Times New Roman" w:hAnsi="Times New Roman"/>
              <w:sz w:val="28"/>
              <w:szCs w:val="28"/>
              <w:lang w:val="en-US"/>
            </w:rPr>
          </w:rPrChange>
        </w:rPr>
        <w:t xml:space="preserve"> includes investment department.</w:t>
      </w:r>
      <w:r w:rsidR="0083162B" w:rsidRPr="00967A21">
        <w:rPr>
          <w:rFonts w:ascii="Times New Roman" w:hAnsi="Times New Roman"/>
          <w:sz w:val="24"/>
          <w:szCs w:val="24"/>
          <w:lang w:val="en-US"/>
          <w:rPrChange w:id="830" w:author="Владимир" w:date="2016-05-12T14:56:00Z">
            <w:rPr>
              <w:rFonts w:ascii="Times New Roman" w:hAnsi="Times New Roman"/>
              <w:sz w:val="28"/>
              <w:szCs w:val="28"/>
              <w:lang w:val="en-US"/>
            </w:rPr>
          </w:rPrChange>
        </w:rPr>
        <w:t xml:space="preserve"> </w:t>
      </w:r>
      <w:r w:rsidRPr="00967A21">
        <w:rPr>
          <w:rFonts w:ascii="Times New Roman" w:hAnsi="Times New Roman"/>
          <w:sz w:val="24"/>
          <w:szCs w:val="24"/>
          <w:lang w:val="en-US"/>
          <w:rPrChange w:id="831" w:author="Владимир" w:date="2016-05-12T14:56:00Z">
            <w:rPr>
              <w:rFonts w:ascii="Times New Roman" w:hAnsi="Times New Roman"/>
              <w:sz w:val="28"/>
              <w:szCs w:val="28"/>
              <w:lang w:val="en-US"/>
            </w:rPr>
          </w:rPrChange>
        </w:rPr>
        <w:t xml:space="preserve">Investment Legislation in </w:t>
      </w:r>
      <w:del w:id="832" w:author="Оля" w:date="2016-04-07T11:57:00Z">
        <w:r w:rsidRPr="00967A21" w:rsidDel="00FE6D1A">
          <w:rPr>
            <w:rFonts w:ascii="Times New Roman" w:hAnsi="Times New Roman"/>
            <w:sz w:val="24"/>
            <w:szCs w:val="24"/>
            <w:lang w:val="en-US"/>
            <w:rPrChange w:id="833" w:author="Владимир" w:date="2016-05-12T14:56:00Z">
              <w:rPr>
                <w:rFonts w:ascii="Times New Roman" w:hAnsi="Times New Roman"/>
                <w:sz w:val="28"/>
                <w:szCs w:val="28"/>
                <w:lang w:val="en-US"/>
              </w:rPr>
            </w:rPrChange>
          </w:rPr>
          <w:delText xml:space="preserve">the </w:delText>
        </w:r>
      </w:del>
      <w:r w:rsidRPr="00967A21">
        <w:rPr>
          <w:rFonts w:ascii="Times New Roman" w:hAnsi="Times New Roman"/>
          <w:sz w:val="24"/>
          <w:szCs w:val="24"/>
          <w:lang w:val="en-US"/>
          <w:rPrChange w:id="834" w:author="Владимир" w:date="2016-05-12T14:56:00Z">
            <w:rPr>
              <w:rFonts w:ascii="Times New Roman" w:hAnsi="Times New Roman"/>
              <w:sz w:val="28"/>
              <w:szCs w:val="28"/>
              <w:lang w:val="en-US"/>
            </w:rPr>
          </w:rPrChange>
        </w:rPr>
        <w:t xml:space="preserve">Krasnodar region </w:t>
      </w:r>
      <w:r w:rsidR="0083162B" w:rsidRPr="00967A21">
        <w:rPr>
          <w:rFonts w:ascii="Times New Roman" w:hAnsi="Times New Roman"/>
          <w:sz w:val="24"/>
          <w:szCs w:val="24"/>
          <w:lang w:val="en-US"/>
          <w:rPrChange w:id="835" w:author="Владимир" w:date="2016-05-12T14:56:00Z">
            <w:rPr>
              <w:rFonts w:ascii="Times New Roman" w:hAnsi="Times New Roman"/>
              <w:sz w:val="28"/>
              <w:szCs w:val="28"/>
              <w:lang w:val="en-US"/>
            </w:rPr>
          </w:rPrChange>
        </w:rPr>
        <w:t>is</w:t>
      </w:r>
      <w:r w:rsidRPr="00967A21">
        <w:rPr>
          <w:rFonts w:ascii="Times New Roman" w:hAnsi="Times New Roman"/>
          <w:sz w:val="24"/>
          <w:szCs w:val="24"/>
          <w:lang w:val="en-US"/>
          <w:rPrChange w:id="836" w:author="Владимир" w:date="2016-05-12T14:56:00Z">
            <w:rPr>
              <w:rFonts w:ascii="Times New Roman" w:hAnsi="Times New Roman"/>
              <w:sz w:val="28"/>
              <w:szCs w:val="28"/>
              <w:lang w:val="en-US"/>
            </w:rPr>
          </w:rPrChange>
        </w:rPr>
        <w:t xml:space="preserve"> one of the best in the </w:t>
      </w:r>
      <w:del w:id="837" w:author="Владимир" w:date="2016-05-12T11:53:00Z">
        <w:r w:rsidRPr="00967A21" w:rsidDel="002A5886">
          <w:rPr>
            <w:rFonts w:ascii="Times New Roman" w:hAnsi="Times New Roman"/>
            <w:sz w:val="24"/>
            <w:szCs w:val="24"/>
            <w:lang w:val="en-US"/>
            <w:rPrChange w:id="838" w:author="Владимир" w:date="2016-05-12T14:56:00Z">
              <w:rPr>
                <w:rFonts w:ascii="Times New Roman" w:hAnsi="Times New Roman"/>
                <w:sz w:val="28"/>
                <w:szCs w:val="28"/>
                <w:lang w:val="en-US"/>
              </w:rPr>
            </w:rPrChange>
          </w:rPr>
          <w:delText>country,</w:delText>
        </w:r>
      </w:del>
      <w:ins w:id="839" w:author="Владимир" w:date="2016-05-12T11:53:00Z">
        <w:r w:rsidR="002A5886" w:rsidRPr="00967A21">
          <w:rPr>
            <w:rFonts w:ascii="Times New Roman" w:hAnsi="Times New Roman"/>
            <w:sz w:val="24"/>
            <w:szCs w:val="24"/>
            <w:lang w:val="en-US"/>
            <w:rPrChange w:id="840" w:author="Владимир" w:date="2016-05-12T14:56:00Z">
              <w:rPr>
                <w:rFonts w:ascii="Times New Roman" w:hAnsi="Times New Roman"/>
                <w:sz w:val="28"/>
                <w:szCs w:val="28"/>
                <w:lang w:val="en-US"/>
              </w:rPr>
            </w:rPrChange>
          </w:rPr>
          <w:t>country;</w:t>
        </w:r>
      </w:ins>
      <w:r w:rsidRPr="00967A21">
        <w:rPr>
          <w:rFonts w:ascii="Times New Roman" w:hAnsi="Times New Roman"/>
          <w:sz w:val="24"/>
          <w:szCs w:val="24"/>
          <w:lang w:val="en-US"/>
          <w:rPrChange w:id="841" w:author="Владимир" w:date="2016-05-12T14:56:00Z">
            <w:rPr>
              <w:rFonts w:ascii="Times New Roman" w:hAnsi="Times New Roman"/>
              <w:sz w:val="28"/>
              <w:szCs w:val="28"/>
              <w:lang w:val="en-US"/>
            </w:rPr>
          </w:rPrChange>
        </w:rPr>
        <w:t xml:space="preserve"> the region offers investors real and big benefits and preferences, financial and non-financial measures of state support for projects, introducing advanced international experience of </w:t>
      </w:r>
      <w:ins w:id="842" w:author="user" w:date="2016-04-08T10:43:00Z">
        <w:r w:rsidR="007552C5" w:rsidRPr="00967A21">
          <w:rPr>
            <w:rFonts w:ascii="Times New Roman" w:hAnsi="Times New Roman"/>
            <w:sz w:val="24"/>
            <w:szCs w:val="24"/>
            <w:lang w:val="en-US"/>
            <w:rPrChange w:id="843" w:author="Владимир" w:date="2016-05-12T14:56:00Z">
              <w:rPr>
                <w:rFonts w:ascii="Times New Roman" w:hAnsi="Times New Roman"/>
                <w:sz w:val="28"/>
                <w:szCs w:val="28"/>
                <w:lang w:val="en-US"/>
              </w:rPr>
            </w:rPrChange>
          </w:rPr>
          <w:t xml:space="preserve">other </w:t>
        </w:r>
      </w:ins>
      <w:commentRangeStart w:id="844"/>
      <w:r w:rsidRPr="00967A21">
        <w:rPr>
          <w:rFonts w:ascii="Times New Roman" w:hAnsi="Times New Roman"/>
          <w:sz w:val="24"/>
          <w:szCs w:val="24"/>
          <w:lang w:val="en-US"/>
          <w:rPrChange w:id="845" w:author="Владимир" w:date="2016-05-12T14:56:00Z">
            <w:rPr>
              <w:rFonts w:ascii="Times New Roman" w:hAnsi="Times New Roman"/>
              <w:sz w:val="28"/>
              <w:szCs w:val="28"/>
              <w:lang w:val="en-US"/>
            </w:rPr>
          </w:rPrChange>
        </w:rPr>
        <w:t>countries</w:t>
      </w:r>
      <w:commentRangeEnd w:id="844"/>
      <w:r w:rsidR="0028798F" w:rsidRPr="00967A21">
        <w:rPr>
          <w:rStyle w:val="a8"/>
          <w:rFonts w:ascii="Times New Roman" w:hAnsi="Times New Roman"/>
          <w:sz w:val="24"/>
          <w:szCs w:val="24"/>
          <w:rPrChange w:id="846" w:author="Владимир" w:date="2016-05-12T14:56:00Z">
            <w:rPr>
              <w:rStyle w:val="a8"/>
            </w:rPr>
          </w:rPrChange>
        </w:rPr>
        <w:commentReference w:id="844"/>
      </w:r>
      <w:r w:rsidRPr="00967A21">
        <w:rPr>
          <w:rFonts w:ascii="Times New Roman" w:hAnsi="Times New Roman"/>
          <w:sz w:val="24"/>
          <w:szCs w:val="24"/>
          <w:lang w:val="en-US"/>
          <w:rPrChange w:id="847" w:author="Владимир" w:date="2016-05-12T14:56:00Z">
            <w:rPr>
              <w:rFonts w:ascii="Times New Roman" w:hAnsi="Times New Roman"/>
              <w:sz w:val="28"/>
              <w:szCs w:val="28"/>
              <w:lang w:val="en-US"/>
            </w:rPr>
          </w:rPrChange>
        </w:rPr>
        <w:t xml:space="preserve"> and regions.</w:t>
      </w:r>
    </w:p>
    <w:p w14:paraId="6244D830" w14:textId="77777777" w:rsidR="002572CA" w:rsidRPr="00967A21" w:rsidRDefault="002572CA" w:rsidP="00CF44D6">
      <w:pPr>
        <w:spacing w:after="0" w:line="312" w:lineRule="auto"/>
        <w:ind w:firstLine="709"/>
        <w:jc w:val="both"/>
        <w:rPr>
          <w:rFonts w:ascii="Times New Roman" w:hAnsi="Times New Roman"/>
          <w:sz w:val="24"/>
          <w:szCs w:val="24"/>
          <w:lang w:val="en-US"/>
          <w:rPrChange w:id="848"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849" w:author="Владимир" w:date="2016-05-12T14:56:00Z">
            <w:rPr>
              <w:rFonts w:ascii="Times New Roman" w:hAnsi="Times New Roman"/>
              <w:sz w:val="28"/>
              <w:szCs w:val="28"/>
              <w:lang w:val="en-US"/>
            </w:rPr>
          </w:rPrChange>
        </w:rPr>
        <w:t xml:space="preserve">To maintain </w:t>
      </w:r>
      <w:ins w:id="850" w:author="Оля" w:date="2016-04-07T12:04:00Z">
        <w:r w:rsidR="0028798F" w:rsidRPr="00967A21">
          <w:rPr>
            <w:rFonts w:ascii="Times New Roman" w:hAnsi="Times New Roman"/>
            <w:sz w:val="24"/>
            <w:szCs w:val="24"/>
            <w:lang w:val="en-US"/>
            <w:rPrChange w:id="851" w:author="Владимир" w:date="2016-05-12T14:56: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852" w:author="Владимир" w:date="2016-05-12T14:56:00Z">
            <w:rPr>
              <w:rFonts w:ascii="Times New Roman" w:hAnsi="Times New Roman"/>
              <w:sz w:val="28"/>
              <w:szCs w:val="28"/>
              <w:lang w:val="en-US"/>
            </w:rPr>
          </w:rPrChange>
        </w:rPr>
        <w:t xml:space="preserve">economic growth after the Olympics, </w:t>
      </w:r>
      <w:r w:rsidR="0083162B" w:rsidRPr="00967A21">
        <w:rPr>
          <w:rFonts w:ascii="Times New Roman" w:hAnsi="Times New Roman"/>
          <w:sz w:val="24"/>
          <w:szCs w:val="24"/>
          <w:lang w:val="en-US"/>
          <w:rPrChange w:id="853" w:author="Владимир" w:date="2016-05-12T14:56:00Z">
            <w:rPr>
              <w:rFonts w:ascii="Times New Roman" w:hAnsi="Times New Roman"/>
              <w:sz w:val="28"/>
              <w:szCs w:val="28"/>
              <w:lang w:val="en-US"/>
            </w:rPr>
          </w:rPrChange>
        </w:rPr>
        <w:t>they</w:t>
      </w:r>
      <w:r w:rsidRPr="00967A21">
        <w:rPr>
          <w:rFonts w:ascii="Times New Roman" w:hAnsi="Times New Roman"/>
          <w:sz w:val="24"/>
          <w:szCs w:val="24"/>
          <w:lang w:val="en-US"/>
          <w:rPrChange w:id="854" w:author="Владимир" w:date="2016-05-12T14:56:00Z">
            <w:rPr>
              <w:rFonts w:ascii="Times New Roman" w:hAnsi="Times New Roman"/>
              <w:sz w:val="28"/>
              <w:szCs w:val="28"/>
              <w:lang w:val="en-US"/>
            </w:rPr>
          </w:rPrChange>
        </w:rPr>
        <w:t xml:space="preserve"> must actively use the mechanisms of public</w:t>
      </w:r>
      <w:ins w:id="855" w:author="Оля" w:date="2016-04-07T12:04:00Z">
        <w:r w:rsidR="0028798F" w:rsidRPr="00967A21">
          <w:rPr>
            <w:rFonts w:ascii="Times New Roman" w:hAnsi="Times New Roman"/>
            <w:sz w:val="24"/>
            <w:szCs w:val="24"/>
            <w:lang w:val="en-US"/>
            <w:rPrChange w:id="856" w:author="Владимир" w:date="2016-05-12T14:56:00Z">
              <w:rPr>
                <w:rFonts w:ascii="Times New Roman" w:hAnsi="Times New Roman"/>
                <w:sz w:val="28"/>
                <w:szCs w:val="28"/>
                <w:lang w:val="en-US"/>
              </w:rPr>
            </w:rPrChange>
          </w:rPr>
          <w:t xml:space="preserve"> and </w:t>
        </w:r>
      </w:ins>
      <w:r w:rsidRPr="00967A21">
        <w:rPr>
          <w:rFonts w:ascii="Times New Roman" w:hAnsi="Times New Roman"/>
          <w:sz w:val="24"/>
          <w:szCs w:val="24"/>
          <w:lang w:val="en-US"/>
          <w:rPrChange w:id="857" w:author="Владимир" w:date="2016-05-12T14:56:00Z">
            <w:rPr>
              <w:rFonts w:ascii="Times New Roman" w:hAnsi="Times New Roman"/>
              <w:sz w:val="28"/>
              <w:szCs w:val="28"/>
              <w:lang w:val="en-US"/>
            </w:rPr>
          </w:rPrChange>
        </w:rPr>
        <w:t>private partnership.</w:t>
      </w:r>
    </w:p>
    <w:p w14:paraId="06269A95" w14:textId="77777777" w:rsidR="002572CA" w:rsidRPr="00967A21" w:rsidRDefault="002572CA" w:rsidP="00CF44D6">
      <w:pPr>
        <w:spacing w:after="0" w:line="312" w:lineRule="auto"/>
        <w:ind w:firstLine="709"/>
        <w:jc w:val="both"/>
        <w:rPr>
          <w:rFonts w:ascii="Times New Roman" w:hAnsi="Times New Roman"/>
          <w:sz w:val="24"/>
          <w:szCs w:val="24"/>
          <w:lang w:val="en-US"/>
          <w:rPrChange w:id="858"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859" w:author="Владимир" w:date="2016-05-12T14:56:00Z">
            <w:rPr>
              <w:rFonts w:ascii="Times New Roman" w:hAnsi="Times New Roman"/>
              <w:sz w:val="28"/>
              <w:szCs w:val="28"/>
              <w:lang w:val="en-US"/>
            </w:rPr>
          </w:rPrChange>
        </w:rPr>
        <w:t>Project vision of tourist clusters is as follows:</w:t>
      </w:r>
    </w:p>
    <w:p w14:paraId="1205043F" w14:textId="77777777" w:rsidR="002572CA" w:rsidRPr="00967A21" w:rsidRDefault="002572CA" w:rsidP="00CF44D6">
      <w:pPr>
        <w:pStyle w:val="a3"/>
        <w:numPr>
          <w:ilvl w:val="0"/>
          <w:numId w:val="10"/>
        </w:numPr>
        <w:tabs>
          <w:tab w:val="left" w:pos="993"/>
        </w:tabs>
        <w:spacing w:after="0" w:line="312" w:lineRule="auto"/>
        <w:ind w:left="0" w:firstLine="709"/>
        <w:jc w:val="both"/>
        <w:rPr>
          <w:rFonts w:ascii="Times New Roman" w:hAnsi="Times New Roman"/>
          <w:sz w:val="24"/>
          <w:szCs w:val="24"/>
          <w:lang w:val="en-US"/>
          <w:rPrChange w:id="860" w:author="Владимир" w:date="2016-05-12T14:56:00Z">
            <w:rPr>
              <w:rFonts w:ascii="Times New Roman" w:hAnsi="Times New Roman"/>
              <w:sz w:val="28"/>
              <w:szCs w:val="28"/>
              <w:lang w:val="en-US"/>
            </w:rPr>
          </w:rPrChange>
        </w:rPr>
      </w:pPr>
      <w:del w:id="861" w:author="Оля" w:date="2016-04-07T12:16:00Z">
        <w:r w:rsidRPr="00967A21" w:rsidDel="00950A7D">
          <w:rPr>
            <w:rFonts w:ascii="Times New Roman" w:hAnsi="Times New Roman"/>
            <w:sz w:val="24"/>
            <w:szCs w:val="24"/>
            <w:lang w:val="en-US"/>
            <w:rPrChange w:id="862" w:author="Владимир" w:date="2016-05-12T14:56:00Z">
              <w:rPr>
                <w:rFonts w:ascii="Times New Roman" w:hAnsi="Times New Roman"/>
                <w:sz w:val="28"/>
                <w:szCs w:val="28"/>
                <w:lang w:val="en-US"/>
              </w:rPr>
            </w:rPrChange>
          </w:rPr>
          <w:delText xml:space="preserve">to provide </w:delText>
        </w:r>
      </w:del>
      <w:ins w:id="863" w:author="Оля" w:date="2016-04-07T12:16:00Z">
        <w:r w:rsidR="00950A7D" w:rsidRPr="00967A21">
          <w:rPr>
            <w:rFonts w:ascii="Times New Roman" w:hAnsi="Times New Roman"/>
            <w:sz w:val="24"/>
            <w:szCs w:val="24"/>
            <w:lang w:val="en-US"/>
            <w:rPrChange w:id="864" w:author="Владимир" w:date="2016-05-12T14:56:00Z">
              <w:rPr>
                <w:rFonts w:ascii="Times New Roman" w:hAnsi="Times New Roman"/>
                <w:sz w:val="28"/>
                <w:szCs w:val="28"/>
                <w:lang w:val="en-US"/>
              </w:rPr>
            </w:rPrChange>
          </w:rPr>
          <w:t xml:space="preserve">providing </w:t>
        </w:r>
      </w:ins>
      <w:r w:rsidRPr="00967A21">
        <w:rPr>
          <w:rFonts w:ascii="Times New Roman" w:hAnsi="Times New Roman"/>
          <w:sz w:val="24"/>
          <w:szCs w:val="24"/>
          <w:lang w:val="en-US"/>
          <w:rPrChange w:id="865" w:author="Владимир" w:date="2016-05-12T14:56:00Z">
            <w:rPr>
              <w:rFonts w:ascii="Times New Roman" w:hAnsi="Times New Roman"/>
              <w:sz w:val="28"/>
              <w:szCs w:val="28"/>
              <w:lang w:val="en-US"/>
            </w:rPr>
          </w:rPrChange>
        </w:rPr>
        <w:t xml:space="preserve">a significant contribution to the regional economy through the provision of competitive and high-quality tourist services at </w:t>
      </w:r>
      <w:ins w:id="866" w:author="Оля" w:date="2016-04-07T12:54:00Z">
        <w:r w:rsidR="000B5FBB" w:rsidRPr="00967A21">
          <w:rPr>
            <w:rFonts w:ascii="Times New Roman" w:hAnsi="Times New Roman"/>
            <w:sz w:val="24"/>
            <w:szCs w:val="24"/>
            <w:lang w:val="en-US"/>
            <w:rPrChange w:id="867" w:author="Владимир" w:date="2016-05-12T14:56: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868" w:author="Владимир" w:date="2016-05-12T14:56:00Z">
            <w:rPr>
              <w:rFonts w:ascii="Times New Roman" w:hAnsi="Times New Roman"/>
              <w:sz w:val="28"/>
              <w:szCs w:val="28"/>
              <w:lang w:val="en-US"/>
            </w:rPr>
          </w:rPrChange>
        </w:rPr>
        <w:t>international level</w:t>
      </w:r>
      <w:r w:rsidR="004757FB" w:rsidRPr="00967A21">
        <w:rPr>
          <w:rFonts w:ascii="Times New Roman" w:hAnsi="Times New Roman"/>
          <w:sz w:val="24"/>
          <w:szCs w:val="24"/>
          <w:lang w:val="en-US"/>
          <w:rPrChange w:id="869" w:author="Владимир" w:date="2016-05-12T14:56:00Z">
            <w:rPr>
              <w:rFonts w:ascii="Times New Roman" w:hAnsi="Times New Roman"/>
              <w:sz w:val="28"/>
              <w:szCs w:val="28"/>
              <w:lang w:val="en-US"/>
            </w:rPr>
          </w:rPrChange>
        </w:rPr>
        <w:t>;</w:t>
      </w:r>
    </w:p>
    <w:p w14:paraId="6580AE9D" w14:textId="2892228F" w:rsidR="002572CA" w:rsidRPr="00967A21" w:rsidRDefault="002572CA" w:rsidP="00CF44D6">
      <w:pPr>
        <w:pStyle w:val="a3"/>
        <w:numPr>
          <w:ilvl w:val="0"/>
          <w:numId w:val="10"/>
        </w:numPr>
        <w:tabs>
          <w:tab w:val="left" w:pos="993"/>
        </w:tabs>
        <w:spacing w:after="0" w:line="312" w:lineRule="auto"/>
        <w:ind w:left="0" w:firstLine="709"/>
        <w:jc w:val="both"/>
        <w:rPr>
          <w:rFonts w:ascii="Times New Roman" w:hAnsi="Times New Roman"/>
          <w:sz w:val="24"/>
          <w:szCs w:val="24"/>
          <w:lang w:val="en-US"/>
          <w:rPrChange w:id="870" w:author="Владимир" w:date="2016-05-12T14:56:00Z">
            <w:rPr>
              <w:rFonts w:ascii="Times New Roman" w:hAnsi="Times New Roman"/>
              <w:sz w:val="28"/>
              <w:szCs w:val="28"/>
              <w:lang w:val="en-US"/>
            </w:rPr>
          </w:rPrChange>
        </w:rPr>
      </w:pPr>
      <w:del w:id="871" w:author="Оля" w:date="2016-04-07T12:16:00Z">
        <w:r w:rsidRPr="00967A21" w:rsidDel="00950A7D">
          <w:rPr>
            <w:rFonts w:ascii="Times New Roman" w:hAnsi="Times New Roman"/>
            <w:sz w:val="24"/>
            <w:szCs w:val="24"/>
            <w:lang w:val="en-US"/>
            <w:rPrChange w:id="872" w:author="Владимир" w:date="2016-05-12T14:56:00Z">
              <w:rPr>
                <w:rFonts w:ascii="Times New Roman" w:hAnsi="Times New Roman"/>
                <w:sz w:val="28"/>
                <w:szCs w:val="28"/>
                <w:lang w:val="en-US"/>
              </w:rPr>
            </w:rPrChange>
          </w:rPr>
          <w:delText xml:space="preserve">creation </w:delText>
        </w:r>
      </w:del>
      <w:ins w:id="873" w:author="Оля" w:date="2016-04-07T12:16:00Z">
        <w:r w:rsidR="00950A7D" w:rsidRPr="00967A21">
          <w:rPr>
            <w:rFonts w:ascii="Times New Roman" w:hAnsi="Times New Roman"/>
            <w:sz w:val="24"/>
            <w:szCs w:val="24"/>
            <w:lang w:val="en-US"/>
            <w:rPrChange w:id="874" w:author="Владимир" w:date="2016-05-12T14:56:00Z">
              <w:rPr>
                <w:rFonts w:ascii="Times New Roman" w:hAnsi="Times New Roman"/>
                <w:sz w:val="28"/>
                <w:szCs w:val="28"/>
                <w:lang w:val="en-US"/>
              </w:rPr>
            </w:rPrChange>
          </w:rPr>
          <w:t>creati</w:t>
        </w:r>
      </w:ins>
      <w:ins w:id="875" w:author="Оля" w:date="2016-04-07T12:17:00Z">
        <w:r w:rsidR="00950A7D" w:rsidRPr="00967A21">
          <w:rPr>
            <w:rFonts w:ascii="Times New Roman" w:hAnsi="Times New Roman"/>
            <w:sz w:val="24"/>
            <w:szCs w:val="24"/>
            <w:lang w:val="en-US"/>
            <w:rPrChange w:id="876" w:author="Владимир" w:date="2016-05-12T14:56:00Z">
              <w:rPr>
                <w:rFonts w:ascii="Times New Roman" w:hAnsi="Times New Roman"/>
                <w:sz w:val="28"/>
                <w:szCs w:val="28"/>
                <w:lang w:val="en-US"/>
              </w:rPr>
            </w:rPrChange>
          </w:rPr>
          <w:t>ng</w:t>
        </w:r>
      </w:ins>
      <w:ins w:id="877" w:author="Оля" w:date="2016-04-07T12:16:00Z">
        <w:r w:rsidR="00950A7D" w:rsidRPr="00967A21">
          <w:rPr>
            <w:rFonts w:ascii="Times New Roman" w:hAnsi="Times New Roman"/>
            <w:sz w:val="24"/>
            <w:szCs w:val="24"/>
            <w:lang w:val="en-US"/>
            <w:rPrChange w:id="878" w:author="Владимир" w:date="2016-05-12T14:56:00Z">
              <w:rPr>
                <w:rFonts w:ascii="Times New Roman" w:hAnsi="Times New Roman"/>
                <w:sz w:val="28"/>
                <w:szCs w:val="28"/>
                <w:lang w:val="en-US"/>
              </w:rPr>
            </w:rPrChange>
          </w:rPr>
          <w:t xml:space="preserve"> </w:t>
        </w:r>
      </w:ins>
      <w:del w:id="879" w:author="Оля" w:date="2016-04-07T12:17:00Z">
        <w:r w:rsidRPr="00967A21" w:rsidDel="00950A7D">
          <w:rPr>
            <w:rFonts w:ascii="Times New Roman" w:hAnsi="Times New Roman"/>
            <w:sz w:val="24"/>
            <w:szCs w:val="24"/>
            <w:lang w:val="en-US"/>
            <w:rPrChange w:id="880" w:author="Владимир" w:date="2016-05-12T14:56:00Z">
              <w:rPr>
                <w:rFonts w:ascii="Times New Roman" w:hAnsi="Times New Roman"/>
                <w:sz w:val="28"/>
                <w:szCs w:val="28"/>
                <w:lang w:val="en-US"/>
              </w:rPr>
            </w:rPrChange>
          </w:rPr>
          <w:delText xml:space="preserve">of </w:delText>
        </w:r>
      </w:del>
      <w:r w:rsidRPr="00967A21">
        <w:rPr>
          <w:rFonts w:ascii="Times New Roman" w:hAnsi="Times New Roman"/>
          <w:sz w:val="24"/>
          <w:szCs w:val="24"/>
          <w:lang w:val="en-US"/>
          <w:rPrChange w:id="881" w:author="Владимир" w:date="2016-05-12T14:56:00Z">
            <w:rPr>
              <w:rFonts w:ascii="Times New Roman" w:hAnsi="Times New Roman"/>
              <w:sz w:val="28"/>
              <w:szCs w:val="28"/>
              <w:lang w:val="en-US"/>
            </w:rPr>
          </w:rPrChange>
        </w:rPr>
        <w:t xml:space="preserve">conditions </w:t>
      </w:r>
      <w:ins w:id="882" w:author="Оля" w:date="2016-04-07T12:20:00Z">
        <w:del w:id="883" w:author="Владимир" w:date="2016-05-12T11:54:00Z">
          <w:r w:rsidR="00950A7D" w:rsidRPr="00967A21" w:rsidDel="002A5886">
            <w:rPr>
              <w:rFonts w:ascii="Times New Roman" w:hAnsi="Times New Roman"/>
              <w:sz w:val="24"/>
              <w:szCs w:val="24"/>
              <w:lang w:val="en-US"/>
              <w:rPrChange w:id="884" w:author="Владимир" w:date="2016-05-12T14:56:00Z">
                <w:rPr>
                  <w:rFonts w:ascii="Times New Roman" w:hAnsi="Times New Roman"/>
                  <w:sz w:val="28"/>
                  <w:szCs w:val="28"/>
                  <w:lang w:val="en-US"/>
                </w:rPr>
              </w:rPrChange>
            </w:rPr>
            <w:delText>favourable</w:delText>
          </w:r>
        </w:del>
      </w:ins>
      <w:ins w:id="885" w:author="Владимир" w:date="2016-05-12T11:54:00Z">
        <w:r w:rsidR="002A5886" w:rsidRPr="00967A21">
          <w:rPr>
            <w:rFonts w:ascii="Times New Roman" w:hAnsi="Times New Roman"/>
            <w:sz w:val="24"/>
            <w:szCs w:val="24"/>
            <w:lang w:val="en-US"/>
            <w:rPrChange w:id="886" w:author="Владимир" w:date="2016-05-12T14:56:00Z">
              <w:rPr>
                <w:rFonts w:ascii="Times New Roman" w:hAnsi="Times New Roman"/>
                <w:sz w:val="28"/>
                <w:szCs w:val="28"/>
                <w:lang w:val="en-US"/>
              </w:rPr>
            </w:rPrChange>
          </w:rPr>
          <w:t>favorable</w:t>
        </w:r>
      </w:ins>
      <w:ins w:id="887" w:author="Оля" w:date="2016-04-07T12:20:00Z">
        <w:r w:rsidR="00950A7D" w:rsidRPr="00967A21">
          <w:rPr>
            <w:rFonts w:ascii="Times New Roman" w:hAnsi="Times New Roman"/>
            <w:sz w:val="24"/>
            <w:szCs w:val="24"/>
            <w:lang w:val="en-US"/>
            <w:rPrChange w:id="888" w:author="Владимир" w:date="2016-05-12T14:56:00Z">
              <w:rPr>
                <w:rFonts w:ascii="Times New Roman" w:hAnsi="Times New Roman"/>
                <w:sz w:val="28"/>
                <w:szCs w:val="28"/>
                <w:lang w:val="en-US"/>
              </w:rPr>
            </w:rPrChange>
          </w:rPr>
          <w:t xml:space="preserve"> </w:t>
        </w:r>
      </w:ins>
      <w:r w:rsidRPr="00967A21">
        <w:rPr>
          <w:rFonts w:ascii="Times New Roman" w:hAnsi="Times New Roman"/>
          <w:sz w:val="24"/>
          <w:szCs w:val="24"/>
          <w:lang w:val="en-US"/>
          <w:rPrChange w:id="889" w:author="Владимир" w:date="2016-05-12T14:56:00Z">
            <w:rPr>
              <w:rFonts w:ascii="Times New Roman" w:hAnsi="Times New Roman"/>
              <w:sz w:val="28"/>
              <w:szCs w:val="28"/>
              <w:lang w:val="en-US"/>
            </w:rPr>
          </w:rPrChange>
        </w:rPr>
        <w:t xml:space="preserve">for attracting private investment, business development and significant growth </w:t>
      </w:r>
      <w:del w:id="890" w:author="Оля" w:date="2016-04-07T12:21:00Z">
        <w:r w:rsidRPr="00967A21" w:rsidDel="00950A7D">
          <w:rPr>
            <w:rFonts w:ascii="Times New Roman" w:hAnsi="Times New Roman"/>
            <w:sz w:val="24"/>
            <w:szCs w:val="24"/>
            <w:lang w:val="en-US"/>
            <w:rPrChange w:id="891" w:author="Владимир" w:date="2016-05-12T14:56:00Z">
              <w:rPr>
                <w:rFonts w:ascii="Times New Roman" w:hAnsi="Times New Roman"/>
                <w:sz w:val="28"/>
                <w:szCs w:val="28"/>
                <w:lang w:val="en-US"/>
              </w:rPr>
            </w:rPrChange>
          </w:rPr>
          <w:delText xml:space="preserve">in </w:delText>
        </w:r>
      </w:del>
      <w:ins w:id="892" w:author="Оля" w:date="2016-04-07T12:21:00Z">
        <w:r w:rsidR="00950A7D" w:rsidRPr="00967A21">
          <w:rPr>
            <w:rFonts w:ascii="Times New Roman" w:hAnsi="Times New Roman"/>
            <w:sz w:val="24"/>
            <w:szCs w:val="24"/>
            <w:lang w:val="en-US"/>
            <w:rPrChange w:id="893" w:author="Владимир" w:date="2016-05-12T14:56:00Z">
              <w:rPr>
                <w:rFonts w:ascii="Times New Roman" w:hAnsi="Times New Roman"/>
                <w:sz w:val="28"/>
                <w:szCs w:val="28"/>
                <w:lang w:val="en-US"/>
              </w:rPr>
            </w:rPrChange>
          </w:rPr>
          <w:t xml:space="preserve">of </w:t>
        </w:r>
      </w:ins>
      <w:r w:rsidRPr="00967A21">
        <w:rPr>
          <w:rFonts w:ascii="Times New Roman" w:hAnsi="Times New Roman"/>
          <w:sz w:val="24"/>
          <w:szCs w:val="24"/>
          <w:lang w:val="en-US"/>
          <w:rPrChange w:id="894" w:author="Владимир" w:date="2016-05-12T14:56:00Z">
            <w:rPr>
              <w:rFonts w:ascii="Times New Roman" w:hAnsi="Times New Roman"/>
              <w:sz w:val="28"/>
              <w:szCs w:val="28"/>
              <w:lang w:val="en-US"/>
            </w:rPr>
          </w:rPrChange>
        </w:rPr>
        <w:t>employment in the region</w:t>
      </w:r>
      <w:r w:rsidR="004757FB" w:rsidRPr="00967A21">
        <w:rPr>
          <w:rFonts w:ascii="Times New Roman" w:hAnsi="Times New Roman"/>
          <w:sz w:val="24"/>
          <w:szCs w:val="24"/>
          <w:lang w:val="en-US"/>
          <w:rPrChange w:id="895" w:author="Владимир" w:date="2016-05-12T14:56:00Z">
            <w:rPr>
              <w:rFonts w:ascii="Times New Roman" w:hAnsi="Times New Roman"/>
              <w:sz w:val="28"/>
              <w:szCs w:val="28"/>
              <w:lang w:val="en-US"/>
            </w:rPr>
          </w:rPrChange>
        </w:rPr>
        <w:t>.</w:t>
      </w:r>
    </w:p>
    <w:p w14:paraId="14B7B30D" w14:textId="00E5B93B" w:rsidR="002572CA" w:rsidRPr="00967A21" w:rsidRDefault="002572CA" w:rsidP="00CF44D6">
      <w:pPr>
        <w:autoSpaceDE w:val="0"/>
        <w:autoSpaceDN w:val="0"/>
        <w:adjustRightInd w:val="0"/>
        <w:spacing w:after="0" w:line="312" w:lineRule="auto"/>
        <w:ind w:firstLine="709"/>
        <w:jc w:val="both"/>
        <w:rPr>
          <w:rFonts w:ascii="Times New Roman" w:hAnsi="Times New Roman"/>
          <w:sz w:val="24"/>
          <w:szCs w:val="24"/>
          <w:lang w:val="en-US"/>
          <w:rPrChange w:id="896"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897" w:author="Владимир" w:date="2016-05-12T14:56:00Z">
            <w:rPr>
              <w:rFonts w:ascii="Times New Roman" w:hAnsi="Times New Roman"/>
              <w:sz w:val="28"/>
              <w:szCs w:val="28"/>
              <w:lang w:val="en-US"/>
            </w:rPr>
          </w:rPrChange>
        </w:rPr>
        <w:t xml:space="preserve">The </w:t>
      </w:r>
      <w:del w:id="898" w:author="Владимир" w:date="2016-05-12T11:12:00Z">
        <w:r w:rsidRPr="00967A21" w:rsidDel="005A3C16">
          <w:rPr>
            <w:rFonts w:ascii="Times New Roman" w:hAnsi="Times New Roman"/>
            <w:sz w:val="24"/>
            <w:szCs w:val="24"/>
            <w:highlight w:val="yellow"/>
            <w:lang w:val="en-US"/>
            <w:rPrChange w:id="899" w:author="Владимир" w:date="2016-05-12T14:56:00Z">
              <w:rPr>
                <w:rFonts w:ascii="Times New Roman" w:hAnsi="Times New Roman"/>
                <w:sz w:val="28"/>
                <w:szCs w:val="28"/>
                <w:lang w:val="en-US"/>
              </w:rPr>
            </w:rPrChange>
          </w:rPr>
          <w:delText>Single</w:delText>
        </w:r>
        <w:r w:rsidRPr="00967A21" w:rsidDel="005A3C16">
          <w:rPr>
            <w:rFonts w:ascii="Times New Roman" w:hAnsi="Times New Roman"/>
            <w:sz w:val="24"/>
            <w:szCs w:val="24"/>
            <w:lang w:val="en-US"/>
            <w:rPrChange w:id="900" w:author="Владимир" w:date="2016-05-12T14:56:00Z">
              <w:rPr>
                <w:rFonts w:ascii="Times New Roman" w:hAnsi="Times New Roman"/>
                <w:sz w:val="28"/>
                <w:szCs w:val="28"/>
                <w:lang w:val="en-US"/>
              </w:rPr>
            </w:rPrChange>
          </w:rPr>
          <w:delText xml:space="preserve"> </w:delText>
        </w:r>
      </w:del>
      <w:r w:rsidRPr="00967A21">
        <w:rPr>
          <w:rFonts w:ascii="Times New Roman" w:hAnsi="Times New Roman"/>
          <w:sz w:val="24"/>
          <w:szCs w:val="24"/>
          <w:lang w:val="en-US"/>
          <w:rPrChange w:id="901" w:author="Владимир" w:date="2016-05-12T14:56:00Z">
            <w:rPr>
              <w:rFonts w:ascii="Times New Roman" w:hAnsi="Times New Roman"/>
              <w:sz w:val="28"/>
              <w:szCs w:val="28"/>
              <w:lang w:val="en-US"/>
            </w:rPr>
          </w:rPrChange>
        </w:rPr>
        <w:t xml:space="preserve">management company provides </w:t>
      </w:r>
      <w:del w:id="902" w:author="Оля" w:date="2016-04-07T13:01:00Z">
        <w:r w:rsidRPr="00967A21" w:rsidDel="00110565">
          <w:rPr>
            <w:rFonts w:ascii="Times New Roman" w:hAnsi="Times New Roman"/>
            <w:sz w:val="24"/>
            <w:szCs w:val="24"/>
            <w:lang w:val="en-US"/>
            <w:rPrChange w:id="903" w:author="Владимир" w:date="2016-05-12T14:56:00Z">
              <w:rPr>
                <w:rFonts w:ascii="Times New Roman" w:hAnsi="Times New Roman"/>
                <w:sz w:val="28"/>
                <w:szCs w:val="28"/>
                <w:lang w:val="en-US"/>
              </w:rPr>
            </w:rPrChange>
          </w:rPr>
          <w:delText xml:space="preserve">the creation of </w:delText>
        </w:r>
      </w:del>
      <w:r w:rsidRPr="00967A21">
        <w:rPr>
          <w:rFonts w:ascii="Times New Roman" w:hAnsi="Times New Roman"/>
          <w:sz w:val="24"/>
          <w:szCs w:val="24"/>
          <w:lang w:val="en-US"/>
          <w:rPrChange w:id="904" w:author="Владимир" w:date="2016-05-12T14:56:00Z">
            <w:rPr>
              <w:rFonts w:ascii="Times New Roman" w:hAnsi="Times New Roman"/>
              <w:sz w:val="28"/>
              <w:szCs w:val="28"/>
              <w:lang w:val="en-US"/>
            </w:rPr>
          </w:rPrChange>
        </w:rPr>
        <w:t xml:space="preserve">conditions for </w:t>
      </w:r>
      <w:ins w:id="905" w:author="Оля" w:date="2016-04-07T13:01:00Z">
        <w:r w:rsidR="00110565" w:rsidRPr="00967A21">
          <w:rPr>
            <w:rFonts w:ascii="Times New Roman" w:hAnsi="Times New Roman"/>
            <w:sz w:val="24"/>
            <w:szCs w:val="24"/>
            <w:lang w:val="en-US"/>
            <w:rPrChange w:id="906" w:author="Владимир" w:date="2016-05-12T14:56: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907" w:author="Владимир" w:date="2016-05-12T14:56:00Z">
            <w:rPr>
              <w:rFonts w:ascii="Times New Roman" w:hAnsi="Times New Roman"/>
              <w:sz w:val="28"/>
              <w:szCs w:val="28"/>
              <w:lang w:val="en-US"/>
            </w:rPr>
          </w:rPrChange>
        </w:rPr>
        <w:t xml:space="preserve">development </w:t>
      </w:r>
      <w:ins w:id="908" w:author="Оля" w:date="2016-04-07T13:01:00Z">
        <w:r w:rsidR="00110565" w:rsidRPr="00967A21">
          <w:rPr>
            <w:rFonts w:ascii="Times New Roman" w:hAnsi="Times New Roman"/>
            <w:sz w:val="24"/>
            <w:szCs w:val="24"/>
            <w:lang w:val="en-US"/>
            <w:rPrChange w:id="909" w:author="Владимир" w:date="2016-05-12T14:56:00Z">
              <w:rPr>
                <w:rFonts w:ascii="Times New Roman" w:hAnsi="Times New Roman"/>
                <w:sz w:val="28"/>
                <w:szCs w:val="28"/>
                <w:lang w:val="en-US"/>
              </w:rPr>
            </w:rPrChange>
          </w:rPr>
          <w:t xml:space="preserve">of </w:t>
        </w:r>
      </w:ins>
      <w:r w:rsidRPr="00967A21">
        <w:rPr>
          <w:rFonts w:ascii="Times New Roman" w:hAnsi="Times New Roman"/>
          <w:sz w:val="24"/>
          <w:szCs w:val="24"/>
          <w:lang w:val="en-US"/>
          <w:rPrChange w:id="910" w:author="Владимир" w:date="2016-05-12T14:56:00Z">
            <w:rPr>
              <w:rFonts w:ascii="Times New Roman" w:hAnsi="Times New Roman"/>
              <w:sz w:val="28"/>
              <w:szCs w:val="28"/>
              <w:lang w:val="en-US"/>
            </w:rPr>
          </w:rPrChange>
        </w:rPr>
        <w:t>modern tourist complex</w:t>
      </w:r>
      <w:ins w:id="911" w:author="Оля" w:date="2016-04-07T13:02:00Z">
        <w:r w:rsidR="00110565" w:rsidRPr="00967A21">
          <w:rPr>
            <w:rFonts w:ascii="Times New Roman" w:hAnsi="Times New Roman"/>
            <w:sz w:val="24"/>
            <w:szCs w:val="24"/>
            <w:lang w:val="en-US"/>
            <w:rPrChange w:id="912" w:author="Владимир" w:date="2016-05-12T14:56:00Z">
              <w:rPr>
                <w:rFonts w:ascii="Times New Roman" w:hAnsi="Times New Roman"/>
                <w:sz w:val="28"/>
                <w:szCs w:val="28"/>
                <w:lang w:val="en-US"/>
              </w:rPr>
            </w:rPrChange>
          </w:rPr>
          <w:t>es</w:t>
        </w:r>
      </w:ins>
      <w:r w:rsidRPr="00967A21">
        <w:rPr>
          <w:rFonts w:ascii="Times New Roman" w:hAnsi="Times New Roman"/>
          <w:sz w:val="24"/>
          <w:szCs w:val="24"/>
          <w:lang w:val="en-US"/>
          <w:rPrChange w:id="913" w:author="Владимир" w:date="2016-05-12T14:56:00Z">
            <w:rPr>
              <w:rFonts w:ascii="Times New Roman" w:hAnsi="Times New Roman"/>
              <w:sz w:val="28"/>
              <w:szCs w:val="28"/>
              <w:lang w:val="en-US"/>
            </w:rPr>
          </w:rPrChange>
        </w:rPr>
        <w:t xml:space="preserve"> of </w:t>
      </w:r>
      <w:ins w:id="914" w:author="Оля" w:date="2016-04-07T13:02:00Z">
        <w:r w:rsidR="00110565" w:rsidRPr="00967A21">
          <w:rPr>
            <w:rFonts w:ascii="Times New Roman" w:hAnsi="Times New Roman"/>
            <w:sz w:val="24"/>
            <w:szCs w:val="24"/>
            <w:lang w:val="en-US"/>
            <w:rPrChange w:id="915" w:author="Владимир" w:date="2016-05-12T14:56: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916" w:author="Владимир" w:date="2016-05-12T14:56:00Z">
            <w:rPr>
              <w:rFonts w:ascii="Times New Roman" w:hAnsi="Times New Roman"/>
              <w:sz w:val="28"/>
              <w:szCs w:val="28"/>
              <w:lang w:val="en-US"/>
            </w:rPr>
          </w:rPrChange>
        </w:rPr>
        <w:t xml:space="preserve">international level in the open economic zone </w:t>
      </w:r>
      <w:del w:id="917" w:author="Оля" w:date="2016-04-07T17:52:00Z">
        <w:r w:rsidRPr="00967A21" w:rsidDel="009543A0">
          <w:rPr>
            <w:rFonts w:ascii="Times New Roman" w:hAnsi="Times New Roman"/>
            <w:sz w:val="24"/>
            <w:szCs w:val="24"/>
            <w:lang w:val="en-US"/>
            <w:rPrChange w:id="918" w:author="Владимир" w:date="2016-05-12T14:56:00Z">
              <w:rPr>
                <w:rFonts w:ascii="Times New Roman" w:hAnsi="Times New Roman"/>
                <w:sz w:val="28"/>
                <w:szCs w:val="28"/>
                <w:lang w:val="en-US"/>
              </w:rPr>
            </w:rPrChange>
          </w:rPr>
          <w:delText xml:space="preserve">by </w:delText>
        </w:r>
      </w:del>
      <w:ins w:id="919" w:author="Оля" w:date="2016-04-07T17:52:00Z">
        <w:r w:rsidR="009543A0" w:rsidRPr="00967A21">
          <w:rPr>
            <w:rFonts w:ascii="Times New Roman" w:hAnsi="Times New Roman"/>
            <w:sz w:val="24"/>
            <w:szCs w:val="24"/>
            <w:lang w:val="en-US"/>
            <w:rPrChange w:id="920" w:author="Владимир" w:date="2016-05-12T14:56:00Z">
              <w:rPr>
                <w:rFonts w:ascii="Times New Roman" w:hAnsi="Times New Roman"/>
                <w:sz w:val="28"/>
                <w:szCs w:val="28"/>
                <w:lang w:val="en-US"/>
              </w:rPr>
            </w:rPrChange>
          </w:rPr>
          <w:t xml:space="preserve">through </w:t>
        </w:r>
      </w:ins>
      <w:ins w:id="921" w:author="Оля" w:date="2016-04-07T13:03:00Z">
        <w:r w:rsidR="00110565" w:rsidRPr="00967A21">
          <w:rPr>
            <w:rFonts w:ascii="Times New Roman" w:hAnsi="Times New Roman"/>
            <w:sz w:val="24"/>
            <w:szCs w:val="24"/>
            <w:lang w:val="en-US"/>
            <w:rPrChange w:id="922" w:author="Владимир" w:date="2016-05-12T14:56: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923" w:author="Владимир" w:date="2016-05-12T14:56:00Z">
            <w:rPr>
              <w:rFonts w:ascii="Times New Roman" w:hAnsi="Times New Roman"/>
              <w:sz w:val="28"/>
              <w:szCs w:val="28"/>
              <w:lang w:val="en-US"/>
            </w:rPr>
          </w:rPrChange>
        </w:rPr>
        <w:t>following measures:</w:t>
      </w:r>
    </w:p>
    <w:p w14:paraId="665CB06B" w14:textId="77777777" w:rsidR="002572CA" w:rsidRPr="00967A21" w:rsidRDefault="002572CA">
      <w:pPr>
        <w:pStyle w:val="a3"/>
        <w:numPr>
          <w:ilvl w:val="0"/>
          <w:numId w:val="13"/>
        </w:numPr>
        <w:tabs>
          <w:tab w:val="left" w:pos="993"/>
        </w:tabs>
        <w:spacing w:after="0" w:line="312" w:lineRule="auto"/>
        <w:ind w:left="0" w:firstLine="709"/>
        <w:jc w:val="both"/>
        <w:rPr>
          <w:rFonts w:ascii="Times New Roman" w:hAnsi="Times New Roman"/>
          <w:sz w:val="24"/>
          <w:szCs w:val="24"/>
          <w:lang w:val="en-US"/>
          <w:rPrChange w:id="924" w:author="Владимир" w:date="2016-05-12T14:56:00Z">
            <w:rPr>
              <w:rFonts w:ascii="Times New Roman" w:hAnsi="Times New Roman"/>
              <w:sz w:val="28"/>
              <w:szCs w:val="28"/>
              <w:lang w:val="en-US"/>
            </w:rPr>
          </w:rPrChange>
        </w:rPr>
        <w:pPrChange w:id="925" w:author="Владимир" w:date="2016-05-12T11:55:00Z">
          <w:pPr>
            <w:pStyle w:val="a3"/>
            <w:numPr>
              <w:numId w:val="13"/>
            </w:numPr>
            <w:spacing w:after="0" w:line="312" w:lineRule="auto"/>
            <w:ind w:left="0" w:firstLine="709"/>
            <w:jc w:val="both"/>
          </w:pPr>
        </w:pPrChange>
      </w:pPr>
      <w:r w:rsidRPr="00967A21">
        <w:rPr>
          <w:rFonts w:ascii="Times New Roman" w:hAnsi="Times New Roman"/>
          <w:sz w:val="24"/>
          <w:szCs w:val="24"/>
          <w:lang w:val="en-US"/>
          <w:rPrChange w:id="926" w:author="Владимир" w:date="2016-05-12T14:56:00Z">
            <w:rPr>
              <w:rFonts w:ascii="Times New Roman" w:hAnsi="Times New Roman"/>
              <w:sz w:val="28"/>
              <w:szCs w:val="28"/>
              <w:lang w:val="en-US"/>
            </w:rPr>
          </w:rPrChange>
        </w:rPr>
        <w:t xml:space="preserve">implementation of long-term plans based on </w:t>
      </w:r>
      <w:ins w:id="927" w:author="Оля" w:date="2016-04-07T13:04:00Z">
        <w:r w:rsidR="00110565" w:rsidRPr="00967A21">
          <w:rPr>
            <w:rFonts w:ascii="Times New Roman" w:hAnsi="Times New Roman"/>
            <w:sz w:val="24"/>
            <w:szCs w:val="24"/>
            <w:lang w:val="en-US"/>
            <w:rPrChange w:id="928" w:author="Владимир" w:date="2016-05-12T14:56: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929" w:author="Владимир" w:date="2016-05-12T14:56:00Z">
            <w:rPr>
              <w:rFonts w:ascii="Times New Roman" w:hAnsi="Times New Roman"/>
              <w:sz w:val="28"/>
              <w:szCs w:val="28"/>
              <w:lang w:val="en-US"/>
            </w:rPr>
          </w:rPrChange>
        </w:rPr>
        <w:t>best world practices</w:t>
      </w:r>
      <w:r w:rsidR="004757FB" w:rsidRPr="00967A21">
        <w:rPr>
          <w:rFonts w:ascii="Times New Roman" w:hAnsi="Times New Roman"/>
          <w:sz w:val="24"/>
          <w:szCs w:val="24"/>
          <w:lang w:val="en-US"/>
          <w:rPrChange w:id="930" w:author="Владимир" w:date="2016-05-12T14:56:00Z">
            <w:rPr>
              <w:rFonts w:ascii="Times New Roman" w:hAnsi="Times New Roman"/>
              <w:sz w:val="28"/>
              <w:szCs w:val="28"/>
              <w:lang w:val="en-US"/>
            </w:rPr>
          </w:rPrChange>
        </w:rPr>
        <w:t>;</w:t>
      </w:r>
    </w:p>
    <w:p w14:paraId="0CE8E9A4" w14:textId="77777777" w:rsidR="002572CA" w:rsidRPr="00967A21" w:rsidRDefault="002572CA">
      <w:pPr>
        <w:pStyle w:val="a3"/>
        <w:numPr>
          <w:ilvl w:val="0"/>
          <w:numId w:val="13"/>
        </w:numPr>
        <w:tabs>
          <w:tab w:val="left" w:pos="993"/>
        </w:tabs>
        <w:spacing w:after="0" w:line="312" w:lineRule="auto"/>
        <w:ind w:left="0" w:firstLine="709"/>
        <w:jc w:val="both"/>
        <w:rPr>
          <w:rFonts w:ascii="Times New Roman" w:hAnsi="Times New Roman"/>
          <w:sz w:val="24"/>
          <w:szCs w:val="24"/>
          <w:lang w:val="en-US"/>
          <w:rPrChange w:id="931" w:author="Владимир" w:date="2016-05-12T14:56:00Z">
            <w:rPr>
              <w:rFonts w:ascii="Times New Roman" w:hAnsi="Times New Roman"/>
              <w:sz w:val="28"/>
              <w:szCs w:val="28"/>
              <w:lang w:val="en-US"/>
            </w:rPr>
          </w:rPrChange>
        </w:rPr>
        <w:pPrChange w:id="932" w:author="Владимир" w:date="2016-05-12T11:55:00Z">
          <w:pPr>
            <w:pStyle w:val="a3"/>
            <w:numPr>
              <w:numId w:val="13"/>
            </w:numPr>
            <w:spacing w:after="0" w:line="312" w:lineRule="auto"/>
            <w:ind w:left="0" w:firstLine="709"/>
            <w:jc w:val="both"/>
          </w:pPr>
        </w:pPrChange>
      </w:pPr>
      <w:r w:rsidRPr="00967A21">
        <w:rPr>
          <w:rFonts w:ascii="Times New Roman" w:hAnsi="Times New Roman"/>
          <w:sz w:val="24"/>
          <w:szCs w:val="24"/>
          <w:lang w:val="en-US"/>
          <w:rPrChange w:id="933" w:author="Владимир" w:date="2016-05-12T14:56:00Z">
            <w:rPr>
              <w:rFonts w:ascii="Times New Roman" w:hAnsi="Times New Roman"/>
              <w:sz w:val="28"/>
              <w:szCs w:val="28"/>
              <w:lang w:val="en-US"/>
            </w:rPr>
          </w:rPrChange>
        </w:rPr>
        <w:t>implementation of the methods of public</w:t>
      </w:r>
      <w:r w:rsidR="00110565" w:rsidRPr="00967A21">
        <w:rPr>
          <w:rFonts w:ascii="Times New Roman" w:hAnsi="Times New Roman"/>
          <w:sz w:val="24"/>
          <w:szCs w:val="24"/>
          <w:lang w:val="en-US"/>
          <w:rPrChange w:id="934" w:author="Владимир" w:date="2016-05-12T14:56:00Z">
            <w:rPr>
              <w:rFonts w:ascii="Times New Roman" w:hAnsi="Times New Roman"/>
              <w:sz w:val="28"/>
              <w:szCs w:val="28"/>
              <w:lang w:val="en-US"/>
            </w:rPr>
          </w:rPrChange>
        </w:rPr>
        <w:t xml:space="preserve"> and </w:t>
      </w:r>
      <w:r w:rsidRPr="00967A21">
        <w:rPr>
          <w:rFonts w:ascii="Times New Roman" w:hAnsi="Times New Roman"/>
          <w:sz w:val="24"/>
          <w:szCs w:val="24"/>
          <w:lang w:val="en-US"/>
          <w:rPrChange w:id="935" w:author="Владимир" w:date="2016-05-12T14:56:00Z">
            <w:rPr>
              <w:rFonts w:ascii="Times New Roman" w:hAnsi="Times New Roman"/>
              <w:sz w:val="28"/>
              <w:szCs w:val="28"/>
              <w:lang w:val="en-US"/>
            </w:rPr>
          </w:rPrChange>
        </w:rPr>
        <w:t>private partnerships</w:t>
      </w:r>
      <w:r w:rsidR="004757FB" w:rsidRPr="00967A21">
        <w:rPr>
          <w:rFonts w:ascii="Times New Roman" w:hAnsi="Times New Roman"/>
          <w:sz w:val="24"/>
          <w:szCs w:val="24"/>
          <w:lang w:val="en-US"/>
          <w:rPrChange w:id="936" w:author="Владимир" w:date="2016-05-12T14:56:00Z">
            <w:rPr>
              <w:rFonts w:ascii="Times New Roman" w:hAnsi="Times New Roman"/>
              <w:sz w:val="28"/>
              <w:szCs w:val="28"/>
              <w:lang w:val="en-US"/>
            </w:rPr>
          </w:rPrChange>
        </w:rPr>
        <w:t>;</w:t>
      </w:r>
    </w:p>
    <w:p w14:paraId="5E57FA37" w14:textId="77777777" w:rsidR="002572CA" w:rsidRPr="00967A21" w:rsidRDefault="002572CA">
      <w:pPr>
        <w:pStyle w:val="a3"/>
        <w:numPr>
          <w:ilvl w:val="0"/>
          <w:numId w:val="13"/>
        </w:numPr>
        <w:tabs>
          <w:tab w:val="left" w:pos="993"/>
        </w:tabs>
        <w:spacing w:after="0" w:line="312" w:lineRule="auto"/>
        <w:ind w:left="0" w:firstLine="709"/>
        <w:jc w:val="both"/>
        <w:rPr>
          <w:rFonts w:ascii="Times New Roman" w:hAnsi="Times New Roman"/>
          <w:sz w:val="24"/>
          <w:szCs w:val="24"/>
          <w:lang w:val="en-US"/>
          <w:rPrChange w:id="937" w:author="Владимир" w:date="2016-05-12T14:56:00Z">
            <w:rPr>
              <w:rFonts w:ascii="Times New Roman" w:hAnsi="Times New Roman"/>
              <w:sz w:val="28"/>
              <w:szCs w:val="28"/>
              <w:lang w:val="en-US"/>
            </w:rPr>
          </w:rPrChange>
        </w:rPr>
        <w:pPrChange w:id="938" w:author="Владимир" w:date="2016-05-12T11:55:00Z">
          <w:pPr>
            <w:pStyle w:val="a3"/>
            <w:numPr>
              <w:numId w:val="13"/>
            </w:numPr>
            <w:spacing w:after="0" w:line="312" w:lineRule="auto"/>
            <w:ind w:left="0" w:firstLine="709"/>
            <w:jc w:val="both"/>
          </w:pPr>
        </w:pPrChange>
      </w:pPr>
      <w:r w:rsidRPr="00967A21">
        <w:rPr>
          <w:rFonts w:ascii="Times New Roman" w:hAnsi="Times New Roman"/>
          <w:sz w:val="24"/>
          <w:szCs w:val="24"/>
          <w:lang w:val="en-US"/>
          <w:rPrChange w:id="939" w:author="Владимир" w:date="2016-05-12T14:56:00Z">
            <w:rPr>
              <w:rFonts w:ascii="Times New Roman" w:hAnsi="Times New Roman"/>
              <w:sz w:val="28"/>
              <w:szCs w:val="28"/>
              <w:lang w:val="en-US"/>
            </w:rPr>
          </w:rPrChange>
        </w:rPr>
        <w:t>creation of a modern infrastructure and its operation</w:t>
      </w:r>
      <w:ins w:id="940" w:author="Оля" w:date="2016-04-07T13:07:00Z">
        <w:r w:rsidR="00110565" w:rsidRPr="00967A21">
          <w:rPr>
            <w:rFonts w:ascii="Times New Roman" w:hAnsi="Times New Roman"/>
            <w:sz w:val="24"/>
            <w:szCs w:val="24"/>
            <w:lang w:val="en-US"/>
            <w:rPrChange w:id="941" w:author="Владимир" w:date="2016-05-12T14:56:00Z">
              <w:rPr>
                <w:rFonts w:ascii="Times New Roman" w:hAnsi="Times New Roman"/>
                <w:sz w:val="28"/>
                <w:szCs w:val="28"/>
                <w:lang w:val="en-US"/>
              </w:rPr>
            </w:rPrChange>
          </w:rPr>
          <w:t xml:space="preserve"> system</w:t>
        </w:r>
      </w:ins>
      <w:r w:rsidR="004757FB" w:rsidRPr="00967A21">
        <w:rPr>
          <w:rFonts w:ascii="Times New Roman" w:hAnsi="Times New Roman"/>
          <w:sz w:val="24"/>
          <w:szCs w:val="24"/>
          <w:lang w:val="en-US"/>
          <w:rPrChange w:id="942" w:author="Владимир" w:date="2016-05-12T14:56:00Z">
            <w:rPr>
              <w:rFonts w:ascii="Times New Roman" w:hAnsi="Times New Roman"/>
              <w:sz w:val="28"/>
              <w:szCs w:val="28"/>
              <w:lang w:val="en-US"/>
            </w:rPr>
          </w:rPrChange>
        </w:rPr>
        <w:t>;</w:t>
      </w:r>
    </w:p>
    <w:p w14:paraId="7026EE50" w14:textId="77777777" w:rsidR="002572CA" w:rsidRPr="00967A21" w:rsidRDefault="002572CA">
      <w:pPr>
        <w:pStyle w:val="a3"/>
        <w:numPr>
          <w:ilvl w:val="0"/>
          <w:numId w:val="13"/>
        </w:numPr>
        <w:tabs>
          <w:tab w:val="left" w:pos="993"/>
        </w:tabs>
        <w:spacing w:after="0" w:line="312" w:lineRule="auto"/>
        <w:ind w:left="0" w:firstLine="709"/>
        <w:jc w:val="both"/>
        <w:rPr>
          <w:rFonts w:ascii="Times New Roman" w:hAnsi="Times New Roman"/>
          <w:sz w:val="24"/>
          <w:szCs w:val="24"/>
          <w:lang w:val="en-US"/>
          <w:rPrChange w:id="943" w:author="Владимир" w:date="2016-05-12T14:56:00Z">
            <w:rPr>
              <w:rFonts w:ascii="Times New Roman" w:hAnsi="Times New Roman"/>
              <w:sz w:val="28"/>
              <w:szCs w:val="28"/>
              <w:lang w:val="en-US"/>
            </w:rPr>
          </w:rPrChange>
        </w:rPr>
        <w:pPrChange w:id="944" w:author="Владимир" w:date="2016-05-12T11:55:00Z">
          <w:pPr>
            <w:pStyle w:val="a3"/>
            <w:numPr>
              <w:numId w:val="13"/>
            </w:numPr>
            <w:spacing w:after="0" w:line="312" w:lineRule="auto"/>
            <w:ind w:left="0" w:firstLine="709"/>
            <w:jc w:val="both"/>
          </w:pPr>
        </w:pPrChange>
      </w:pPr>
      <w:r w:rsidRPr="00967A21">
        <w:rPr>
          <w:rFonts w:ascii="Times New Roman" w:hAnsi="Times New Roman"/>
          <w:sz w:val="24"/>
          <w:szCs w:val="24"/>
          <w:lang w:val="en-US"/>
          <w:rPrChange w:id="945" w:author="Владимир" w:date="2016-05-12T14:56:00Z">
            <w:rPr>
              <w:rFonts w:ascii="Times New Roman" w:hAnsi="Times New Roman"/>
              <w:sz w:val="28"/>
              <w:szCs w:val="28"/>
              <w:lang w:val="en-US"/>
            </w:rPr>
          </w:rPrChange>
        </w:rPr>
        <w:t>complex promotion of the North Caucasus tourism cluster</w:t>
      </w:r>
      <w:r w:rsidR="004757FB" w:rsidRPr="00967A21">
        <w:rPr>
          <w:rFonts w:ascii="Times New Roman" w:hAnsi="Times New Roman"/>
          <w:sz w:val="24"/>
          <w:szCs w:val="24"/>
          <w:lang w:val="en-US"/>
          <w:rPrChange w:id="946" w:author="Владимир" w:date="2016-05-12T14:56:00Z">
            <w:rPr>
              <w:rFonts w:ascii="Times New Roman" w:hAnsi="Times New Roman"/>
              <w:sz w:val="28"/>
              <w:szCs w:val="28"/>
              <w:lang w:val="en-US"/>
            </w:rPr>
          </w:rPrChange>
        </w:rPr>
        <w:t>.</w:t>
      </w:r>
    </w:p>
    <w:p w14:paraId="20916734" w14:textId="77777777" w:rsidR="002572CA" w:rsidRPr="00967A21" w:rsidRDefault="002572CA" w:rsidP="004757FB">
      <w:pPr>
        <w:pStyle w:val="a3"/>
        <w:spacing w:after="0" w:line="312" w:lineRule="auto"/>
        <w:ind w:left="0" w:firstLine="709"/>
        <w:jc w:val="both"/>
        <w:rPr>
          <w:rFonts w:ascii="Times New Roman" w:hAnsi="Times New Roman"/>
          <w:i/>
          <w:sz w:val="24"/>
          <w:szCs w:val="24"/>
          <w:lang w:val="en-US"/>
          <w:rPrChange w:id="947" w:author="Владимир" w:date="2016-05-12T14:56:00Z">
            <w:rPr>
              <w:rFonts w:ascii="Times New Roman" w:hAnsi="Times New Roman"/>
              <w:i/>
              <w:sz w:val="28"/>
              <w:szCs w:val="28"/>
              <w:lang w:val="en-US"/>
            </w:rPr>
          </w:rPrChange>
        </w:rPr>
      </w:pPr>
      <w:r w:rsidRPr="00967A21">
        <w:rPr>
          <w:rFonts w:ascii="Times New Roman" w:hAnsi="Times New Roman"/>
          <w:i/>
          <w:sz w:val="24"/>
          <w:szCs w:val="24"/>
          <w:lang w:val="en-US"/>
          <w:rPrChange w:id="948" w:author="Владимир" w:date="2016-05-12T14:56:00Z">
            <w:rPr>
              <w:rFonts w:ascii="Times New Roman" w:hAnsi="Times New Roman"/>
              <w:i/>
              <w:sz w:val="28"/>
              <w:szCs w:val="28"/>
              <w:lang w:val="en-US"/>
            </w:rPr>
          </w:rPrChange>
        </w:rPr>
        <w:t>Increased role and participation of the state in the process of tourism development</w:t>
      </w:r>
    </w:p>
    <w:p w14:paraId="0530FE5A" w14:textId="634A6B9F" w:rsidR="002572CA" w:rsidRPr="00967A21" w:rsidRDefault="002572CA" w:rsidP="00CF44D6">
      <w:pPr>
        <w:spacing w:after="0" w:line="312" w:lineRule="auto"/>
        <w:ind w:firstLine="709"/>
        <w:jc w:val="both"/>
        <w:rPr>
          <w:rFonts w:ascii="Times New Roman" w:hAnsi="Times New Roman"/>
          <w:sz w:val="24"/>
          <w:szCs w:val="24"/>
          <w:lang w:val="en-US"/>
          <w:rPrChange w:id="949"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950" w:author="Владимир" w:date="2016-05-12T14:56:00Z">
            <w:rPr>
              <w:rFonts w:ascii="Times New Roman" w:hAnsi="Times New Roman"/>
              <w:sz w:val="28"/>
              <w:szCs w:val="28"/>
              <w:lang w:val="en-US"/>
            </w:rPr>
          </w:rPrChange>
        </w:rPr>
        <w:t xml:space="preserve">Nowadays state programs of tourism development work in </w:t>
      </w:r>
      <w:del w:id="951" w:author="Владимир" w:date="2016-05-12T11:55:00Z">
        <w:r w:rsidRPr="00967A21" w:rsidDel="002A5886">
          <w:rPr>
            <w:rFonts w:ascii="Times New Roman" w:hAnsi="Times New Roman"/>
            <w:sz w:val="24"/>
            <w:szCs w:val="24"/>
            <w:lang w:val="en-US"/>
            <w:rPrChange w:id="952" w:author="Владимир" w:date="2016-05-12T14:56:00Z">
              <w:rPr>
                <w:rFonts w:ascii="Times New Roman" w:hAnsi="Times New Roman"/>
                <w:sz w:val="28"/>
                <w:szCs w:val="28"/>
                <w:lang w:val="en-US"/>
              </w:rPr>
            </w:rPrChange>
          </w:rPr>
          <w:delText>all regions of the Western Caucasus</w:delText>
        </w:r>
      </w:del>
      <w:ins w:id="953" w:author="Владимир" w:date="2016-05-12T11:55:00Z">
        <w:r w:rsidR="002A5886" w:rsidRPr="00967A21">
          <w:rPr>
            <w:rFonts w:ascii="Times New Roman" w:hAnsi="Times New Roman"/>
            <w:sz w:val="24"/>
            <w:szCs w:val="24"/>
            <w:lang w:val="en-US"/>
            <w:rPrChange w:id="954" w:author="Владимир" w:date="2016-05-12T14:56:00Z">
              <w:rPr>
                <w:rFonts w:ascii="Times New Roman" w:hAnsi="Times New Roman"/>
                <w:sz w:val="28"/>
                <w:szCs w:val="28"/>
                <w:lang w:val="en-US"/>
              </w:rPr>
            </w:rPrChange>
          </w:rPr>
          <w:t>Krasnodar region</w:t>
        </w:r>
      </w:ins>
      <w:r w:rsidRPr="00967A21">
        <w:rPr>
          <w:rFonts w:ascii="Times New Roman" w:hAnsi="Times New Roman"/>
          <w:sz w:val="24"/>
          <w:szCs w:val="24"/>
          <w:lang w:val="en-US"/>
          <w:rPrChange w:id="955" w:author="Владимир" w:date="2016-05-12T14:56:00Z">
            <w:rPr>
              <w:rFonts w:ascii="Times New Roman" w:hAnsi="Times New Roman"/>
              <w:sz w:val="28"/>
              <w:szCs w:val="28"/>
              <w:lang w:val="en-US"/>
            </w:rPr>
          </w:rPrChange>
        </w:rPr>
        <w:t>; they include funding for a variety of purposes.</w:t>
      </w:r>
    </w:p>
    <w:p w14:paraId="439A689C" w14:textId="77777777" w:rsidR="002572CA" w:rsidRPr="00967A21" w:rsidRDefault="002572CA" w:rsidP="00CF44D6">
      <w:pPr>
        <w:spacing w:after="0" w:line="312" w:lineRule="auto"/>
        <w:ind w:firstLine="709"/>
        <w:jc w:val="both"/>
        <w:rPr>
          <w:rFonts w:ascii="Times New Roman" w:hAnsi="Times New Roman"/>
          <w:sz w:val="24"/>
          <w:szCs w:val="24"/>
          <w:lang w:val="en-US"/>
          <w:rPrChange w:id="956"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957" w:author="Владимир" w:date="2016-05-12T14:56:00Z">
            <w:rPr>
              <w:rFonts w:ascii="Times New Roman" w:hAnsi="Times New Roman"/>
              <w:sz w:val="28"/>
              <w:szCs w:val="28"/>
              <w:lang w:val="en-US"/>
            </w:rPr>
          </w:rPrChange>
        </w:rPr>
        <w:t>State programs of tourism development:</w:t>
      </w:r>
    </w:p>
    <w:p w14:paraId="15ABFF11" w14:textId="77777777" w:rsidR="002572CA" w:rsidRPr="00967A21" w:rsidRDefault="002572CA" w:rsidP="00CF44D6">
      <w:pPr>
        <w:pStyle w:val="a3"/>
        <w:numPr>
          <w:ilvl w:val="0"/>
          <w:numId w:val="14"/>
        </w:numPr>
        <w:tabs>
          <w:tab w:val="left" w:pos="993"/>
        </w:tabs>
        <w:spacing w:after="0" w:line="312" w:lineRule="auto"/>
        <w:ind w:left="0" w:firstLine="709"/>
        <w:jc w:val="both"/>
        <w:rPr>
          <w:rFonts w:ascii="Times New Roman" w:hAnsi="Times New Roman"/>
          <w:sz w:val="24"/>
          <w:szCs w:val="24"/>
          <w:lang w:val="en-US"/>
          <w:rPrChange w:id="958"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959" w:author="Владимир" w:date="2016-05-12T14:56:00Z">
            <w:rPr>
              <w:rFonts w:ascii="Times New Roman" w:hAnsi="Times New Roman"/>
              <w:sz w:val="28"/>
              <w:szCs w:val="28"/>
              <w:lang w:val="en-US"/>
            </w:rPr>
          </w:rPrChange>
        </w:rPr>
        <w:t>Federal Target Program “South of Russia” (2014-2020)</w:t>
      </w:r>
    </w:p>
    <w:p w14:paraId="0264F337" w14:textId="00FF0DB8" w:rsidR="002572CA" w:rsidRPr="00967A21" w:rsidDel="00572B88" w:rsidRDefault="002572CA" w:rsidP="00CF44D6">
      <w:pPr>
        <w:pStyle w:val="a3"/>
        <w:numPr>
          <w:ilvl w:val="0"/>
          <w:numId w:val="14"/>
        </w:numPr>
        <w:tabs>
          <w:tab w:val="left" w:pos="993"/>
        </w:tabs>
        <w:spacing w:after="0" w:line="312" w:lineRule="auto"/>
        <w:ind w:left="0" w:firstLine="709"/>
        <w:jc w:val="both"/>
        <w:rPr>
          <w:del w:id="960" w:author="Владимир" w:date="2016-05-12T15:04:00Z"/>
          <w:rFonts w:ascii="Times New Roman" w:hAnsi="Times New Roman"/>
          <w:sz w:val="24"/>
          <w:szCs w:val="24"/>
          <w:lang w:val="en-US"/>
          <w:rPrChange w:id="961" w:author="Владимир" w:date="2016-05-12T14:56:00Z">
            <w:rPr>
              <w:del w:id="962" w:author="Владимир" w:date="2016-05-12T15:04:00Z"/>
              <w:rFonts w:ascii="Times New Roman" w:hAnsi="Times New Roman"/>
              <w:sz w:val="28"/>
              <w:szCs w:val="28"/>
              <w:lang w:val="en-US"/>
            </w:rPr>
          </w:rPrChange>
        </w:rPr>
      </w:pPr>
      <w:del w:id="963" w:author="Владимир" w:date="2016-05-12T15:04:00Z">
        <w:r w:rsidRPr="00967A21" w:rsidDel="00572B88">
          <w:rPr>
            <w:rFonts w:ascii="Times New Roman" w:hAnsi="Times New Roman"/>
            <w:sz w:val="24"/>
            <w:szCs w:val="24"/>
            <w:lang w:val="en-US"/>
            <w:rPrChange w:id="964" w:author="Владимир" w:date="2016-05-12T14:56:00Z">
              <w:rPr>
                <w:rFonts w:ascii="Times New Roman" w:hAnsi="Times New Roman"/>
                <w:sz w:val="28"/>
                <w:szCs w:val="28"/>
                <w:lang w:val="en-US"/>
              </w:rPr>
            </w:rPrChange>
          </w:rPr>
          <w:lastRenderedPageBreak/>
          <w:delText>State Program (government-sponsored scheme) “Development of the North Caucasus Federal District until 2025”</w:delText>
        </w:r>
      </w:del>
    </w:p>
    <w:p w14:paraId="75D335C1" w14:textId="286E9521" w:rsidR="002572CA" w:rsidRPr="00967A21" w:rsidDel="002A5886" w:rsidRDefault="002572CA" w:rsidP="00CF44D6">
      <w:pPr>
        <w:pStyle w:val="a3"/>
        <w:numPr>
          <w:ilvl w:val="0"/>
          <w:numId w:val="14"/>
        </w:numPr>
        <w:tabs>
          <w:tab w:val="left" w:pos="993"/>
        </w:tabs>
        <w:spacing w:after="0" w:line="312" w:lineRule="auto"/>
        <w:ind w:left="0" w:firstLine="709"/>
        <w:jc w:val="both"/>
        <w:rPr>
          <w:del w:id="965" w:author="Владимир" w:date="2016-05-12T11:55:00Z"/>
          <w:rFonts w:ascii="Times New Roman" w:hAnsi="Times New Roman"/>
          <w:sz w:val="24"/>
          <w:szCs w:val="24"/>
          <w:lang w:val="en-US"/>
          <w:rPrChange w:id="966" w:author="Владимир" w:date="2016-05-12T14:56:00Z">
            <w:rPr>
              <w:del w:id="967" w:author="Владимир" w:date="2016-05-12T11:55:00Z"/>
              <w:rFonts w:ascii="Times New Roman" w:hAnsi="Times New Roman"/>
              <w:sz w:val="28"/>
              <w:szCs w:val="28"/>
              <w:lang w:val="en-US"/>
            </w:rPr>
          </w:rPrChange>
        </w:rPr>
      </w:pPr>
      <w:del w:id="968" w:author="Владимир" w:date="2016-05-12T11:55:00Z">
        <w:r w:rsidRPr="00967A21" w:rsidDel="002A5886">
          <w:rPr>
            <w:rFonts w:ascii="Times New Roman" w:hAnsi="Times New Roman"/>
            <w:sz w:val="24"/>
            <w:szCs w:val="24"/>
            <w:lang w:val="en-US"/>
            <w:rPrChange w:id="969" w:author="Владимир" w:date="2016-05-12T14:56:00Z">
              <w:rPr>
                <w:rFonts w:ascii="Times New Roman" w:hAnsi="Times New Roman"/>
                <w:sz w:val="28"/>
                <w:szCs w:val="28"/>
                <w:lang w:val="en-US"/>
              </w:rPr>
            </w:rPrChange>
          </w:rPr>
          <w:delText>State Program “Development of tourism in the Republic of Karachay-Cherkessia until 2017”</w:delText>
        </w:r>
      </w:del>
    </w:p>
    <w:p w14:paraId="42C236D5" w14:textId="22CD105D" w:rsidR="002572CA" w:rsidRPr="00967A21" w:rsidDel="002A5886" w:rsidRDefault="002572CA" w:rsidP="00CF44D6">
      <w:pPr>
        <w:pStyle w:val="a3"/>
        <w:numPr>
          <w:ilvl w:val="0"/>
          <w:numId w:val="14"/>
        </w:numPr>
        <w:tabs>
          <w:tab w:val="left" w:pos="993"/>
        </w:tabs>
        <w:spacing w:after="0" w:line="312" w:lineRule="auto"/>
        <w:ind w:left="0" w:firstLine="709"/>
        <w:jc w:val="both"/>
        <w:rPr>
          <w:del w:id="970" w:author="Владимир" w:date="2016-05-12T11:55:00Z"/>
          <w:rFonts w:ascii="Times New Roman" w:hAnsi="Times New Roman"/>
          <w:sz w:val="24"/>
          <w:szCs w:val="24"/>
          <w:lang w:val="en-US"/>
          <w:rPrChange w:id="971" w:author="Владимир" w:date="2016-05-12T14:56:00Z">
            <w:rPr>
              <w:del w:id="972" w:author="Владимир" w:date="2016-05-12T11:55:00Z"/>
              <w:rFonts w:ascii="Times New Roman" w:hAnsi="Times New Roman"/>
              <w:sz w:val="28"/>
              <w:szCs w:val="28"/>
              <w:lang w:val="en-US"/>
            </w:rPr>
          </w:rPrChange>
        </w:rPr>
      </w:pPr>
      <w:del w:id="973" w:author="Владимир" w:date="2016-05-12T11:55:00Z">
        <w:r w:rsidRPr="00967A21" w:rsidDel="002A5886">
          <w:rPr>
            <w:rFonts w:ascii="Times New Roman" w:hAnsi="Times New Roman"/>
            <w:sz w:val="24"/>
            <w:szCs w:val="24"/>
            <w:lang w:val="en-US"/>
            <w:rPrChange w:id="974" w:author="Владимир" w:date="2016-05-12T14:56:00Z">
              <w:rPr>
                <w:rFonts w:ascii="Times New Roman" w:hAnsi="Times New Roman"/>
                <w:sz w:val="28"/>
                <w:szCs w:val="28"/>
                <w:lang w:val="en-US"/>
              </w:rPr>
            </w:rPrChange>
          </w:rPr>
          <w:delText>State Program of the Republic of Adygea “Development of tourism (2014-2018)”</w:delText>
        </w:r>
      </w:del>
    </w:p>
    <w:p w14:paraId="2FBE74C1" w14:textId="77777777" w:rsidR="002572CA" w:rsidRPr="00967A21" w:rsidRDefault="002572CA" w:rsidP="00CF44D6">
      <w:pPr>
        <w:pStyle w:val="a3"/>
        <w:numPr>
          <w:ilvl w:val="0"/>
          <w:numId w:val="14"/>
        </w:numPr>
        <w:tabs>
          <w:tab w:val="left" w:pos="993"/>
        </w:tabs>
        <w:spacing w:after="0" w:line="312" w:lineRule="auto"/>
        <w:ind w:left="0" w:firstLine="709"/>
        <w:jc w:val="both"/>
        <w:rPr>
          <w:rFonts w:ascii="Times New Roman" w:hAnsi="Times New Roman"/>
          <w:sz w:val="24"/>
          <w:szCs w:val="24"/>
          <w:lang w:val="en-US"/>
          <w:rPrChange w:id="975"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976" w:author="Владимир" w:date="2016-05-12T14:56:00Z">
            <w:rPr>
              <w:rFonts w:ascii="Times New Roman" w:hAnsi="Times New Roman"/>
              <w:sz w:val="28"/>
              <w:szCs w:val="28"/>
              <w:lang w:val="en-US"/>
            </w:rPr>
          </w:rPrChange>
        </w:rPr>
        <w:t xml:space="preserve">State Program of the Krasnodar Region “Development of </w:t>
      </w:r>
      <w:ins w:id="977" w:author="Оля" w:date="2016-04-07T13:11:00Z">
        <w:r w:rsidR="001B67C5" w:rsidRPr="00967A21">
          <w:rPr>
            <w:rFonts w:ascii="Times New Roman" w:hAnsi="Times New Roman"/>
            <w:sz w:val="24"/>
            <w:szCs w:val="24"/>
            <w:lang w:val="en-US"/>
            <w:rPrChange w:id="978" w:author="Владимир" w:date="2016-05-12T14:56: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979" w:author="Владимир" w:date="2016-05-12T14:56:00Z">
            <w:rPr>
              <w:rFonts w:ascii="Times New Roman" w:hAnsi="Times New Roman"/>
              <w:sz w:val="28"/>
              <w:szCs w:val="28"/>
              <w:lang w:val="en-US"/>
            </w:rPr>
          </w:rPrChange>
        </w:rPr>
        <w:t>health resort and tourist complex”  (2014-2017)”</w:t>
      </w:r>
    </w:p>
    <w:p w14:paraId="3891CEC1" w14:textId="77777777" w:rsidR="002572CA" w:rsidRPr="00967A21" w:rsidRDefault="002572CA" w:rsidP="00CF44D6">
      <w:pPr>
        <w:pStyle w:val="a3"/>
        <w:numPr>
          <w:ilvl w:val="0"/>
          <w:numId w:val="14"/>
        </w:numPr>
        <w:tabs>
          <w:tab w:val="left" w:pos="993"/>
        </w:tabs>
        <w:spacing w:after="0" w:line="312" w:lineRule="auto"/>
        <w:ind w:left="0" w:firstLine="709"/>
        <w:jc w:val="both"/>
        <w:rPr>
          <w:rFonts w:ascii="Times New Roman" w:hAnsi="Times New Roman"/>
          <w:sz w:val="24"/>
          <w:szCs w:val="24"/>
          <w:lang w:val="en-US"/>
          <w:rPrChange w:id="980"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981" w:author="Владимир" w:date="2016-05-12T14:56:00Z">
            <w:rPr>
              <w:rFonts w:ascii="Times New Roman" w:hAnsi="Times New Roman"/>
              <w:sz w:val="28"/>
              <w:szCs w:val="28"/>
              <w:lang w:val="en-US"/>
            </w:rPr>
          </w:rPrChange>
        </w:rPr>
        <w:t xml:space="preserve">Municipal program “Development of </w:t>
      </w:r>
      <w:ins w:id="982" w:author="Оля" w:date="2016-04-07T13:12:00Z">
        <w:r w:rsidR="001B67C5" w:rsidRPr="00967A21">
          <w:rPr>
            <w:rFonts w:ascii="Times New Roman" w:hAnsi="Times New Roman"/>
            <w:sz w:val="24"/>
            <w:szCs w:val="24"/>
            <w:lang w:val="en-US"/>
            <w:rPrChange w:id="983" w:author="Владимир" w:date="2016-05-12T14:56: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984" w:author="Владимир" w:date="2016-05-12T14:56:00Z">
            <w:rPr>
              <w:rFonts w:ascii="Times New Roman" w:hAnsi="Times New Roman"/>
              <w:sz w:val="28"/>
              <w:szCs w:val="28"/>
              <w:lang w:val="en-US"/>
            </w:rPr>
          </w:rPrChange>
        </w:rPr>
        <w:t>health resort and tourist complex in Sochi (2014-2018)”</w:t>
      </w:r>
    </w:p>
    <w:p w14:paraId="4CB59642" w14:textId="77777777" w:rsidR="002572CA" w:rsidRPr="00967A21" w:rsidRDefault="002572CA" w:rsidP="00CF44D6">
      <w:pPr>
        <w:pStyle w:val="a3"/>
        <w:numPr>
          <w:ilvl w:val="0"/>
          <w:numId w:val="14"/>
        </w:numPr>
        <w:tabs>
          <w:tab w:val="left" w:pos="993"/>
        </w:tabs>
        <w:spacing w:after="0" w:line="312" w:lineRule="auto"/>
        <w:ind w:left="0" w:firstLine="709"/>
        <w:jc w:val="both"/>
        <w:rPr>
          <w:rFonts w:ascii="Times New Roman" w:hAnsi="Times New Roman"/>
          <w:sz w:val="24"/>
          <w:szCs w:val="24"/>
          <w:lang w:val="en-US"/>
          <w:rPrChange w:id="985"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986" w:author="Владимир" w:date="2016-05-12T14:56:00Z">
            <w:rPr>
              <w:rFonts w:ascii="Times New Roman" w:hAnsi="Times New Roman"/>
              <w:sz w:val="28"/>
              <w:szCs w:val="28"/>
              <w:lang w:val="en-US"/>
            </w:rPr>
          </w:rPrChange>
        </w:rPr>
        <w:t>The concept of Sochi sustainable development till 2030</w:t>
      </w:r>
    </w:p>
    <w:p w14:paraId="6D523B24" w14:textId="77777777" w:rsidR="002572CA" w:rsidRPr="00967A21" w:rsidRDefault="002572CA" w:rsidP="00CF44D6">
      <w:pPr>
        <w:pStyle w:val="a3"/>
        <w:numPr>
          <w:ilvl w:val="0"/>
          <w:numId w:val="14"/>
        </w:numPr>
        <w:tabs>
          <w:tab w:val="left" w:pos="993"/>
        </w:tabs>
        <w:spacing w:after="0" w:line="312" w:lineRule="auto"/>
        <w:ind w:left="0" w:firstLine="709"/>
        <w:jc w:val="both"/>
        <w:rPr>
          <w:rFonts w:ascii="Times New Roman" w:hAnsi="Times New Roman"/>
          <w:sz w:val="24"/>
          <w:szCs w:val="24"/>
          <w:lang w:val="en-US"/>
          <w:rPrChange w:id="987"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988" w:author="Владимир" w:date="2016-05-12T14:56:00Z">
            <w:rPr>
              <w:rFonts w:ascii="Times New Roman" w:hAnsi="Times New Roman"/>
              <w:sz w:val="28"/>
              <w:szCs w:val="28"/>
              <w:lang w:val="en-US"/>
            </w:rPr>
          </w:rPrChange>
        </w:rPr>
        <w:t xml:space="preserve">Tourism cluster project </w:t>
      </w:r>
      <w:del w:id="989" w:author="Оля" w:date="2016-04-07T13:13:00Z">
        <w:r w:rsidRPr="00967A21" w:rsidDel="001B67C5">
          <w:rPr>
            <w:rFonts w:ascii="Times New Roman" w:hAnsi="Times New Roman"/>
            <w:sz w:val="24"/>
            <w:szCs w:val="24"/>
            <w:lang w:val="en-US"/>
            <w:rPrChange w:id="990" w:author="Владимир" w:date="2016-05-12T14:56:00Z">
              <w:rPr>
                <w:rFonts w:ascii="Times New Roman" w:hAnsi="Times New Roman"/>
                <w:sz w:val="28"/>
                <w:szCs w:val="28"/>
                <w:lang w:val="en-US"/>
              </w:rPr>
            </w:rPrChange>
          </w:rPr>
          <w:delText>under control of</w:delText>
        </w:r>
      </w:del>
      <w:ins w:id="991" w:author="Оля" w:date="2016-04-07T13:13:00Z">
        <w:r w:rsidR="001B67C5" w:rsidRPr="00967A21">
          <w:rPr>
            <w:rFonts w:ascii="Times New Roman" w:hAnsi="Times New Roman"/>
            <w:sz w:val="24"/>
            <w:szCs w:val="24"/>
            <w:lang w:val="en-US"/>
            <w:rPrChange w:id="992" w:author="Владимир" w:date="2016-05-12T14:56:00Z">
              <w:rPr>
                <w:rFonts w:ascii="Times New Roman" w:hAnsi="Times New Roman"/>
                <w:sz w:val="28"/>
                <w:szCs w:val="28"/>
                <w:lang w:val="en-US"/>
              </w:rPr>
            </w:rPrChange>
          </w:rPr>
          <w:t xml:space="preserve"> supervised by</w:t>
        </w:r>
      </w:ins>
      <w:r w:rsidRPr="00967A21">
        <w:rPr>
          <w:rFonts w:ascii="Times New Roman" w:hAnsi="Times New Roman"/>
          <w:sz w:val="24"/>
          <w:szCs w:val="24"/>
          <w:lang w:val="en-US"/>
          <w:rPrChange w:id="993" w:author="Владимир" w:date="2016-05-12T14:56:00Z">
            <w:rPr>
              <w:rFonts w:ascii="Times New Roman" w:hAnsi="Times New Roman"/>
              <w:sz w:val="28"/>
              <w:szCs w:val="28"/>
              <w:lang w:val="en-US"/>
            </w:rPr>
          </w:rPrChange>
        </w:rPr>
        <w:t xml:space="preserve"> </w:t>
      </w:r>
      <w:commentRangeStart w:id="994"/>
      <w:r w:rsidRPr="00967A21">
        <w:rPr>
          <w:rFonts w:ascii="Times New Roman" w:hAnsi="Times New Roman"/>
          <w:sz w:val="24"/>
          <w:szCs w:val="24"/>
          <w:lang w:val="en-US"/>
          <w:rPrChange w:id="995" w:author="Владимир" w:date="2016-05-12T14:56:00Z">
            <w:rPr>
              <w:rFonts w:ascii="Times New Roman" w:hAnsi="Times New Roman"/>
              <w:sz w:val="28"/>
              <w:szCs w:val="28"/>
              <w:lang w:val="en-US"/>
            </w:rPr>
          </w:rPrChange>
        </w:rPr>
        <w:t>“Resorts of the North Caucasus”</w:t>
      </w:r>
      <w:commentRangeEnd w:id="994"/>
      <w:r w:rsidR="001B67C5" w:rsidRPr="00967A21">
        <w:rPr>
          <w:rStyle w:val="a8"/>
          <w:rFonts w:ascii="Times New Roman" w:hAnsi="Times New Roman"/>
          <w:sz w:val="24"/>
          <w:szCs w:val="24"/>
          <w:rPrChange w:id="996" w:author="Владимир" w:date="2016-05-12T14:56:00Z">
            <w:rPr>
              <w:rStyle w:val="a8"/>
            </w:rPr>
          </w:rPrChange>
        </w:rPr>
        <w:commentReference w:id="994"/>
      </w:r>
    </w:p>
    <w:p w14:paraId="06B3B3C4" w14:textId="77777777" w:rsidR="002572CA" w:rsidRPr="00967A21" w:rsidRDefault="002572CA" w:rsidP="00CF44D6">
      <w:pPr>
        <w:pStyle w:val="a3"/>
        <w:numPr>
          <w:ilvl w:val="0"/>
          <w:numId w:val="14"/>
        </w:numPr>
        <w:tabs>
          <w:tab w:val="left" w:pos="993"/>
        </w:tabs>
        <w:spacing w:after="0" w:line="312" w:lineRule="auto"/>
        <w:ind w:left="0" w:firstLine="709"/>
        <w:jc w:val="both"/>
        <w:rPr>
          <w:rFonts w:ascii="Times New Roman" w:hAnsi="Times New Roman"/>
          <w:sz w:val="24"/>
          <w:szCs w:val="24"/>
          <w:lang w:val="en-US"/>
          <w:rPrChange w:id="997"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998" w:author="Владимир" w:date="2016-05-12T14:56:00Z">
            <w:rPr>
              <w:rFonts w:ascii="Times New Roman" w:hAnsi="Times New Roman"/>
              <w:sz w:val="28"/>
              <w:szCs w:val="28"/>
              <w:lang w:val="en-US"/>
            </w:rPr>
          </w:rPrChange>
        </w:rPr>
        <w:t>Others.</w:t>
      </w:r>
    </w:p>
    <w:p w14:paraId="37041808" w14:textId="77777777" w:rsidR="002572CA" w:rsidRPr="00967A21" w:rsidRDefault="002572CA" w:rsidP="00CF44D6">
      <w:pPr>
        <w:pStyle w:val="a3"/>
        <w:spacing w:after="0" w:line="312" w:lineRule="auto"/>
        <w:ind w:left="0" w:firstLine="709"/>
        <w:jc w:val="both"/>
        <w:rPr>
          <w:rFonts w:ascii="Times New Roman" w:hAnsi="Times New Roman"/>
          <w:sz w:val="24"/>
          <w:szCs w:val="24"/>
          <w:lang w:val="en-US"/>
          <w:rPrChange w:id="999"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1000" w:author="Владимир" w:date="2016-05-12T14:56:00Z">
            <w:rPr>
              <w:rFonts w:ascii="Times New Roman" w:hAnsi="Times New Roman"/>
              <w:sz w:val="28"/>
              <w:szCs w:val="28"/>
              <w:lang w:val="en-US"/>
            </w:rPr>
          </w:rPrChange>
        </w:rPr>
        <w:t xml:space="preserve">The </w:t>
      </w:r>
      <w:del w:id="1001" w:author="Оля" w:date="2016-04-07T13:20:00Z">
        <w:r w:rsidRPr="00967A21" w:rsidDel="008664E2">
          <w:rPr>
            <w:rFonts w:ascii="Times New Roman" w:hAnsi="Times New Roman"/>
            <w:sz w:val="24"/>
            <w:szCs w:val="24"/>
            <w:lang w:val="en-US"/>
            <w:rPrChange w:id="1002" w:author="Владимир" w:date="2016-05-12T14:56:00Z">
              <w:rPr>
                <w:rFonts w:ascii="Times New Roman" w:hAnsi="Times New Roman"/>
                <w:sz w:val="28"/>
                <w:szCs w:val="28"/>
                <w:lang w:val="en-US"/>
              </w:rPr>
            </w:rPrChange>
          </w:rPr>
          <w:delText xml:space="preserve">objectives of </w:delText>
        </w:r>
      </w:del>
      <w:r w:rsidRPr="00967A21">
        <w:rPr>
          <w:rFonts w:ascii="Times New Roman" w:hAnsi="Times New Roman"/>
          <w:sz w:val="24"/>
          <w:szCs w:val="24"/>
          <w:lang w:val="en-US"/>
          <w:rPrChange w:id="1003" w:author="Владимир" w:date="2016-05-12T14:56:00Z">
            <w:rPr>
              <w:rFonts w:ascii="Times New Roman" w:hAnsi="Times New Roman"/>
              <w:sz w:val="28"/>
              <w:szCs w:val="28"/>
              <w:lang w:val="en-US"/>
            </w:rPr>
          </w:rPrChange>
        </w:rPr>
        <w:t xml:space="preserve">government policy </w:t>
      </w:r>
      <w:ins w:id="1004" w:author="Оля" w:date="2016-04-07T13:20:00Z">
        <w:r w:rsidR="008664E2" w:rsidRPr="00967A21">
          <w:rPr>
            <w:rFonts w:ascii="Times New Roman" w:hAnsi="Times New Roman"/>
            <w:sz w:val="24"/>
            <w:szCs w:val="24"/>
            <w:lang w:val="en-US"/>
            <w:rPrChange w:id="1005" w:author="Владимир" w:date="2016-05-12T14:56:00Z">
              <w:rPr>
                <w:rFonts w:ascii="Times New Roman" w:hAnsi="Times New Roman"/>
                <w:sz w:val="28"/>
                <w:szCs w:val="28"/>
                <w:lang w:val="en-US"/>
              </w:rPr>
            </w:rPrChange>
          </w:rPr>
          <w:t xml:space="preserve">objectives </w:t>
        </w:r>
      </w:ins>
      <w:r w:rsidRPr="00967A21">
        <w:rPr>
          <w:rFonts w:ascii="Times New Roman" w:hAnsi="Times New Roman"/>
          <w:sz w:val="24"/>
          <w:szCs w:val="24"/>
          <w:lang w:val="en-US"/>
          <w:rPrChange w:id="1006" w:author="Владимир" w:date="2016-05-12T14:56:00Z">
            <w:rPr>
              <w:rFonts w:ascii="Times New Roman" w:hAnsi="Times New Roman"/>
              <w:sz w:val="28"/>
              <w:szCs w:val="28"/>
              <w:lang w:val="en-US"/>
            </w:rPr>
          </w:rPrChange>
        </w:rPr>
        <w:t>and state programs for tourism development are as follows:</w:t>
      </w:r>
    </w:p>
    <w:p w14:paraId="331ABCBB" w14:textId="77777777" w:rsidR="002572CA" w:rsidRPr="00967A21" w:rsidRDefault="002572CA" w:rsidP="00CF44D6">
      <w:pPr>
        <w:pStyle w:val="a3"/>
        <w:numPr>
          <w:ilvl w:val="0"/>
          <w:numId w:val="15"/>
        </w:numPr>
        <w:tabs>
          <w:tab w:val="left" w:pos="993"/>
        </w:tabs>
        <w:spacing w:after="0" w:line="312" w:lineRule="auto"/>
        <w:ind w:left="0" w:firstLine="709"/>
        <w:jc w:val="both"/>
        <w:rPr>
          <w:rFonts w:ascii="Times New Roman" w:hAnsi="Times New Roman"/>
          <w:sz w:val="24"/>
          <w:szCs w:val="24"/>
          <w:lang w:val="en-US"/>
          <w:rPrChange w:id="1007"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1008" w:author="Владимир" w:date="2016-05-12T14:56:00Z">
            <w:rPr>
              <w:rFonts w:ascii="Times New Roman" w:hAnsi="Times New Roman"/>
              <w:sz w:val="28"/>
              <w:szCs w:val="28"/>
              <w:lang w:val="en-US"/>
            </w:rPr>
          </w:rPrChange>
        </w:rPr>
        <w:t xml:space="preserve">increase of </w:t>
      </w:r>
      <w:del w:id="1009" w:author="Оля" w:date="2016-04-07T13:20:00Z">
        <w:r w:rsidRPr="00967A21" w:rsidDel="008664E2">
          <w:rPr>
            <w:rFonts w:ascii="Times New Roman" w:hAnsi="Times New Roman"/>
            <w:sz w:val="24"/>
            <w:szCs w:val="24"/>
            <w:lang w:val="en-US"/>
            <w:rPrChange w:id="1010" w:author="Владимир" w:date="2016-05-12T14:56:00Z">
              <w:rPr>
                <w:rFonts w:ascii="Times New Roman" w:hAnsi="Times New Roman"/>
                <w:sz w:val="28"/>
                <w:szCs w:val="28"/>
                <w:lang w:val="en-US"/>
              </w:rPr>
            </w:rPrChange>
          </w:rPr>
          <w:delText xml:space="preserve">the number of </w:delText>
        </w:r>
      </w:del>
      <w:r w:rsidRPr="00967A21">
        <w:rPr>
          <w:rFonts w:ascii="Times New Roman" w:hAnsi="Times New Roman"/>
          <w:sz w:val="24"/>
          <w:szCs w:val="24"/>
          <w:lang w:val="en-US"/>
          <w:rPrChange w:id="1011" w:author="Владимир" w:date="2016-05-12T14:56:00Z">
            <w:rPr>
              <w:rFonts w:ascii="Times New Roman" w:hAnsi="Times New Roman"/>
              <w:sz w:val="28"/>
              <w:szCs w:val="28"/>
              <w:lang w:val="en-US"/>
            </w:rPr>
          </w:rPrChange>
        </w:rPr>
        <w:t>tourist arrivals</w:t>
      </w:r>
      <w:r w:rsidR="004757FB" w:rsidRPr="00967A21">
        <w:rPr>
          <w:rFonts w:ascii="Times New Roman" w:hAnsi="Times New Roman"/>
          <w:sz w:val="24"/>
          <w:szCs w:val="24"/>
          <w:lang w:val="en-US"/>
          <w:rPrChange w:id="1012" w:author="Владимир" w:date="2016-05-12T14:56:00Z">
            <w:rPr>
              <w:rFonts w:ascii="Times New Roman" w:hAnsi="Times New Roman"/>
              <w:sz w:val="28"/>
              <w:szCs w:val="28"/>
              <w:lang w:val="en-US"/>
            </w:rPr>
          </w:rPrChange>
        </w:rPr>
        <w:t>;</w:t>
      </w:r>
    </w:p>
    <w:p w14:paraId="23C712E6" w14:textId="77777777" w:rsidR="002572CA" w:rsidRPr="00967A21" w:rsidRDefault="002572CA" w:rsidP="00CF44D6">
      <w:pPr>
        <w:pStyle w:val="a3"/>
        <w:numPr>
          <w:ilvl w:val="0"/>
          <w:numId w:val="15"/>
        </w:numPr>
        <w:tabs>
          <w:tab w:val="left" w:pos="993"/>
        </w:tabs>
        <w:spacing w:after="0" w:line="312" w:lineRule="auto"/>
        <w:ind w:left="0" w:firstLine="709"/>
        <w:jc w:val="both"/>
        <w:rPr>
          <w:rFonts w:ascii="Times New Roman" w:hAnsi="Times New Roman"/>
          <w:sz w:val="24"/>
          <w:szCs w:val="24"/>
          <w:lang w:val="en-US"/>
          <w:rPrChange w:id="1013"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1014" w:author="Владимир" w:date="2016-05-12T14:56:00Z">
            <w:rPr>
              <w:rFonts w:ascii="Times New Roman" w:hAnsi="Times New Roman"/>
              <w:sz w:val="28"/>
              <w:szCs w:val="28"/>
              <w:lang w:val="en-US"/>
            </w:rPr>
          </w:rPrChange>
        </w:rPr>
        <w:t>development of the accommodation facilities (increase in the number of rooms and hotels)</w:t>
      </w:r>
      <w:r w:rsidR="004757FB" w:rsidRPr="00967A21">
        <w:rPr>
          <w:rFonts w:ascii="Times New Roman" w:hAnsi="Times New Roman"/>
          <w:sz w:val="24"/>
          <w:szCs w:val="24"/>
          <w:lang w:val="en-US"/>
          <w:rPrChange w:id="1015" w:author="Владимир" w:date="2016-05-12T14:56:00Z">
            <w:rPr>
              <w:rFonts w:ascii="Times New Roman" w:hAnsi="Times New Roman"/>
              <w:sz w:val="28"/>
              <w:szCs w:val="28"/>
              <w:lang w:val="en-US"/>
            </w:rPr>
          </w:rPrChange>
        </w:rPr>
        <w:t>;</w:t>
      </w:r>
    </w:p>
    <w:p w14:paraId="272CC78A" w14:textId="77777777" w:rsidR="002572CA" w:rsidRPr="00967A21" w:rsidRDefault="002572CA" w:rsidP="00CF44D6">
      <w:pPr>
        <w:pStyle w:val="a3"/>
        <w:numPr>
          <w:ilvl w:val="0"/>
          <w:numId w:val="15"/>
        </w:numPr>
        <w:tabs>
          <w:tab w:val="left" w:pos="993"/>
        </w:tabs>
        <w:spacing w:after="0" w:line="312" w:lineRule="auto"/>
        <w:ind w:left="0" w:firstLine="709"/>
        <w:jc w:val="both"/>
        <w:rPr>
          <w:rFonts w:ascii="Times New Roman" w:hAnsi="Times New Roman"/>
          <w:sz w:val="24"/>
          <w:szCs w:val="24"/>
          <w:lang w:val="en-US"/>
          <w:rPrChange w:id="1016"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1017" w:author="Владимир" w:date="2016-05-12T14:56:00Z">
            <w:rPr>
              <w:rFonts w:ascii="Times New Roman" w:hAnsi="Times New Roman"/>
              <w:sz w:val="28"/>
              <w:szCs w:val="28"/>
              <w:lang w:val="en-US"/>
            </w:rPr>
          </w:rPrChange>
        </w:rPr>
        <w:t xml:space="preserve">increase of paid services </w:t>
      </w:r>
      <w:del w:id="1018" w:author="Оля" w:date="2016-04-07T13:22:00Z">
        <w:r w:rsidRPr="00967A21" w:rsidDel="008664E2">
          <w:rPr>
            <w:rFonts w:ascii="Times New Roman" w:hAnsi="Times New Roman"/>
            <w:sz w:val="24"/>
            <w:szCs w:val="24"/>
            <w:lang w:val="en-US"/>
            <w:rPrChange w:id="1019" w:author="Владимир" w:date="2016-05-12T14:56:00Z">
              <w:rPr>
                <w:rFonts w:ascii="Times New Roman" w:hAnsi="Times New Roman"/>
                <w:sz w:val="28"/>
                <w:szCs w:val="28"/>
                <w:lang w:val="en-US"/>
              </w:rPr>
            </w:rPrChange>
          </w:rPr>
          <w:delText xml:space="preserve">of </w:delText>
        </w:r>
      </w:del>
      <w:ins w:id="1020" w:author="Оля" w:date="2016-04-07T13:22:00Z">
        <w:r w:rsidR="008664E2" w:rsidRPr="00967A21">
          <w:rPr>
            <w:rFonts w:ascii="Times New Roman" w:hAnsi="Times New Roman"/>
            <w:sz w:val="24"/>
            <w:szCs w:val="24"/>
            <w:lang w:val="en-US"/>
            <w:rPrChange w:id="1021" w:author="Владимир" w:date="2016-05-12T14:56:00Z">
              <w:rPr>
                <w:rFonts w:ascii="Times New Roman" w:hAnsi="Times New Roman"/>
                <w:sz w:val="28"/>
                <w:szCs w:val="28"/>
                <w:lang w:val="en-US"/>
              </w:rPr>
            </w:rPrChange>
          </w:rPr>
          <w:t xml:space="preserve">in the </w:t>
        </w:r>
      </w:ins>
      <w:del w:id="1022" w:author="Оля" w:date="2016-04-07T13:22:00Z">
        <w:r w:rsidRPr="00967A21" w:rsidDel="008664E2">
          <w:rPr>
            <w:rFonts w:ascii="Times New Roman" w:hAnsi="Times New Roman"/>
            <w:sz w:val="24"/>
            <w:szCs w:val="24"/>
            <w:lang w:val="en-US"/>
            <w:rPrChange w:id="1023" w:author="Владимир" w:date="2016-05-12T14:56:00Z">
              <w:rPr>
                <w:rFonts w:ascii="Times New Roman" w:hAnsi="Times New Roman"/>
                <w:sz w:val="28"/>
                <w:szCs w:val="28"/>
                <w:lang w:val="en-US"/>
              </w:rPr>
            </w:rPrChange>
          </w:rPr>
          <w:delText xml:space="preserve">tourist </w:delText>
        </w:r>
      </w:del>
      <w:ins w:id="1024" w:author="Оля" w:date="2016-04-07T13:22:00Z">
        <w:r w:rsidR="008664E2" w:rsidRPr="00967A21">
          <w:rPr>
            <w:rFonts w:ascii="Times New Roman" w:hAnsi="Times New Roman"/>
            <w:sz w:val="24"/>
            <w:szCs w:val="24"/>
            <w:lang w:val="en-US"/>
            <w:rPrChange w:id="1025" w:author="Владимир" w:date="2016-05-12T14:56:00Z">
              <w:rPr>
                <w:rFonts w:ascii="Times New Roman" w:hAnsi="Times New Roman"/>
                <w:sz w:val="28"/>
                <w:szCs w:val="28"/>
                <w:lang w:val="en-US"/>
              </w:rPr>
            </w:rPrChange>
          </w:rPr>
          <w:t xml:space="preserve">tourism </w:t>
        </w:r>
      </w:ins>
      <w:r w:rsidRPr="00967A21">
        <w:rPr>
          <w:rFonts w:ascii="Times New Roman" w:hAnsi="Times New Roman"/>
          <w:sz w:val="24"/>
          <w:szCs w:val="24"/>
          <w:lang w:val="en-US"/>
          <w:rPrChange w:id="1026" w:author="Владимир" w:date="2016-05-12T14:56:00Z">
            <w:rPr>
              <w:rFonts w:ascii="Times New Roman" w:hAnsi="Times New Roman"/>
              <w:sz w:val="28"/>
              <w:szCs w:val="28"/>
              <w:lang w:val="en-US"/>
            </w:rPr>
          </w:rPrChange>
        </w:rPr>
        <w:t>industry</w:t>
      </w:r>
      <w:r w:rsidR="004757FB" w:rsidRPr="00967A21">
        <w:rPr>
          <w:rFonts w:ascii="Times New Roman" w:hAnsi="Times New Roman"/>
          <w:sz w:val="24"/>
          <w:szCs w:val="24"/>
          <w:lang w:val="en-US"/>
          <w:rPrChange w:id="1027" w:author="Владимир" w:date="2016-05-12T14:56:00Z">
            <w:rPr>
              <w:rFonts w:ascii="Times New Roman" w:hAnsi="Times New Roman"/>
              <w:sz w:val="28"/>
              <w:szCs w:val="28"/>
              <w:lang w:val="en-US"/>
            </w:rPr>
          </w:rPrChange>
        </w:rPr>
        <w:t>;</w:t>
      </w:r>
    </w:p>
    <w:p w14:paraId="7BEFC5A2" w14:textId="77777777" w:rsidR="002572CA" w:rsidRPr="00967A21" w:rsidRDefault="002572CA" w:rsidP="00CF44D6">
      <w:pPr>
        <w:pStyle w:val="a3"/>
        <w:numPr>
          <w:ilvl w:val="0"/>
          <w:numId w:val="15"/>
        </w:numPr>
        <w:tabs>
          <w:tab w:val="left" w:pos="993"/>
        </w:tabs>
        <w:spacing w:after="0" w:line="312" w:lineRule="auto"/>
        <w:ind w:left="0" w:firstLine="709"/>
        <w:jc w:val="both"/>
        <w:rPr>
          <w:rFonts w:ascii="Times New Roman" w:hAnsi="Times New Roman"/>
          <w:sz w:val="24"/>
          <w:szCs w:val="24"/>
          <w:lang w:val="en-US"/>
          <w:rPrChange w:id="1028"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1029" w:author="Владимир" w:date="2016-05-12T14:56:00Z">
            <w:rPr>
              <w:rFonts w:ascii="Times New Roman" w:hAnsi="Times New Roman"/>
              <w:sz w:val="28"/>
              <w:szCs w:val="28"/>
              <w:lang w:val="en-US"/>
            </w:rPr>
          </w:rPrChange>
        </w:rPr>
        <w:t xml:space="preserve">economic effects (creation of additional jobs in the </w:t>
      </w:r>
      <w:ins w:id="1030" w:author="Оля" w:date="2016-04-07T13:24:00Z">
        <w:r w:rsidR="008664E2" w:rsidRPr="00967A21">
          <w:rPr>
            <w:rFonts w:ascii="Times New Roman" w:hAnsi="Times New Roman"/>
            <w:sz w:val="24"/>
            <w:szCs w:val="24"/>
            <w:lang w:val="en-US"/>
            <w:rPrChange w:id="1031" w:author="Владимир" w:date="2016-05-12T14:56:00Z">
              <w:rPr>
                <w:rFonts w:ascii="Times New Roman" w:hAnsi="Times New Roman"/>
                <w:sz w:val="28"/>
                <w:szCs w:val="28"/>
                <w:lang w:val="en-US"/>
              </w:rPr>
            </w:rPrChange>
          </w:rPr>
          <w:t xml:space="preserve">tourism </w:t>
        </w:r>
      </w:ins>
      <w:r w:rsidRPr="00967A21">
        <w:rPr>
          <w:rFonts w:ascii="Times New Roman" w:hAnsi="Times New Roman"/>
          <w:sz w:val="24"/>
          <w:szCs w:val="24"/>
          <w:lang w:val="en-US"/>
          <w:rPrChange w:id="1032" w:author="Владимир" w:date="2016-05-12T14:56:00Z">
            <w:rPr>
              <w:rFonts w:ascii="Times New Roman" w:hAnsi="Times New Roman"/>
              <w:sz w:val="28"/>
              <w:szCs w:val="28"/>
              <w:lang w:val="en-US"/>
            </w:rPr>
          </w:rPrChange>
        </w:rPr>
        <w:t xml:space="preserve">service sector </w:t>
      </w:r>
      <w:del w:id="1033" w:author="Оля" w:date="2016-04-07T13:24:00Z">
        <w:r w:rsidRPr="00967A21" w:rsidDel="008664E2">
          <w:rPr>
            <w:rFonts w:ascii="Times New Roman" w:hAnsi="Times New Roman"/>
            <w:sz w:val="24"/>
            <w:szCs w:val="24"/>
            <w:lang w:val="en-US"/>
            <w:rPrChange w:id="1034" w:author="Владимир" w:date="2016-05-12T14:56:00Z">
              <w:rPr>
                <w:rFonts w:ascii="Times New Roman" w:hAnsi="Times New Roman"/>
                <w:sz w:val="28"/>
                <w:szCs w:val="28"/>
                <w:lang w:val="en-US"/>
              </w:rPr>
            </w:rPrChange>
          </w:rPr>
          <w:delText xml:space="preserve">of tourism </w:delText>
        </w:r>
      </w:del>
      <w:r w:rsidRPr="00967A21">
        <w:rPr>
          <w:rFonts w:ascii="Times New Roman" w:hAnsi="Times New Roman"/>
          <w:sz w:val="24"/>
          <w:szCs w:val="24"/>
          <w:lang w:val="en-US"/>
          <w:rPrChange w:id="1035" w:author="Владимир" w:date="2016-05-12T14:56:00Z">
            <w:rPr>
              <w:rFonts w:ascii="Times New Roman" w:hAnsi="Times New Roman"/>
              <w:sz w:val="28"/>
              <w:szCs w:val="28"/>
              <w:lang w:val="en-US"/>
            </w:rPr>
          </w:rPrChange>
        </w:rPr>
        <w:t>and related industries)</w:t>
      </w:r>
      <w:r w:rsidR="004757FB" w:rsidRPr="00967A21">
        <w:rPr>
          <w:rFonts w:ascii="Times New Roman" w:hAnsi="Times New Roman"/>
          <w:sz w:val="24"/>
          <w:szCs w:val="24"/>
          <w:lang w:val="en-US"/>
          <w:rPrChange w:id="1036" w:author="Владимир" w:date="2016-05-12T14:56:00Z">
            <w:rPr>
              <w:rFonts w:ascii="Times New Roman" w:hAnsi="Times New Roman"/>
              <w:sz w:val="28"/>
              <w:szCs w:val="28"/>
              <w:lang w:val="en-US"/>
            </w:rPr>
          </w:rPrChange>
        </w:rPr>
        <w:t>.</w:t>
      </w:r>
    </w:p>
    <w:p w14:paraId="387DC326" w14:textId="77777777" w:rsidR="002572CA" w:rsidRPr="00967A21" w:rsidRDefault="002572CA" w:rsidP="004757FB">
      <w:pPr>
        <w:pStyle w:val="a3"/>
        <w:spacing w:after="0" w:line="312" w:lineRule="auto"/>
        <w:ind w:left="0" w:firstLine="709"/>
        <w:jc w:val="both"/>
        <w:rPr>
          <w:rFonts w:ascii="Times New Roman" w:hAnsi="Times New Roman"/>
          <w:i/>
          <w:sz w:val="24"/>
          <w:szCs w:val="24"/>
          <w:lang w:val="en-US"/>
          <w:rPrChange w:id="1037" w:author="Владимир" w:date="2016-05-12T14:56:00Z">
            <w:rPr>
              <w:rFonts w:ascii="Times New Roman" w:hAnsi="Times New Roman"/>
              <w:i/>
              <w:sz w:val="28"/>
              <w:szCs w:val="28"/>
              <w:lang w:val="en-US"/>
            </w:rPr>
          </w:rPrChange>
        </w:rPr>
      </w:pPr>
      <w:r w:rsidRPr="00967A21">
        <w:rPr>
          <w:rFonts w:ascii="Times New Roman" w:hAnsi="Times New Roman"/>
          <w:i/>
          <w:sz w:val="24"/>
          <w:szCs w:val="24"/>
          <w:lang w:val="en-US"/>
          <w:rPrChange w:id="1038" w:author="Владимир" w:date="2016-05-12T14:56:00Z">
            <w:rPr>
              <w:rFonts w:ascii="Times New Roman" w:hAnsi="Times New Roman"/>
              <w:i/>
              <w:sz w:val="28"/>
              <w:szCs w:val="28"/>
              <w:lang w:val="en-US"/>
            </w:rPr>
          </w:rPrChange>
        </w:rPr>
        <w:t>Involving local tourist market in the process of globalization</w:t>
      </w:r>
    </w:p>
    <w:p w14:paraId="4BB466D7" w14:textId="44E9BE1D" w:rsidR="002572CA" w:rsidRPr="00967A21" w:rsidRDefault="002572CA" w:rsidP="00CF44D6">
      <w:pPr>
        <w:spacing w:after="0" w:line="312" w:lineRule="auto"/>
        <w:ind w:firstLine="709"/>
        <w:jc w:val="both"/>
        <w:rPr>
          <w:rFonts w:ascii="Times New Roman" w:hAnsi="Times New Roman"/>
          <w:sz w:val="24"/>
          <w:szCs w:val="24"/>
          <w:lang w:val="en-US"/>
          <w:rPrChange w:id="1039"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1040" w:author="Владимир" w:date="2016-05-12T14:56:00Z">
            <w:rPr>
              <w:rFonts w:ascii="Times New Roman" w:hAnsi="Times New Roman"/>
              <w:sz w:val="28"/>
              <w:szCs w:val="28"/>
              <w:lang w:val="en-US"/>
            </w:rPr>
          </w:rPrChange>
        </w:rPr>
        <w:t xml:space="preserve">As we know, globalization in the hospitality industry </w:t>
      </w:r>
      <w:del w:id="1041" w:author="Оля" w:date="2016-04-07T13:29:00Z">
        <w:r w:rsidRPr="00967A21" w:rsidDel="008664E2">
          <w:rPr>
            <w:rFonts w:ascii="Times New Roman" w:hAnsi="Times New Roman"/>
            <w:sz w:val="24"/>
            <w:szCs w:val="24"/>
            <w:lang w:val="en-US"/>
            <w:rPrChange w:id="1042" w:author="Владимир" w:date="2016-05-12T14:56:00Z">
              <w:rPr>
                <w:rFonts w:ascii="Times New Roman" w:hAnsi="Times New Roman"/>
                <w:sz w:val="28"/>
                <w:szCs w:val="28"/>
                <w:lang w:val="en-US"/>
              </w:rPr>
            </w:rPrChange>
          </w:rPr>
          <w:delText xml:space="preserve">means </w:delText>
        </w:r>
      </w:del>
      <w:ins w:id="1043" w:author="Оля" w:date="2016-04-07T13:29:00Z">
        <w:r w:rsidR="008664E2" w:rsidRPr="00967A21">
          <w:rPr>
            <w:rFonts w:ascii="Times New Roman" w:hAnsi="Times New Roman"/>
            <w:sz w:val="24"/>
            <w:szCs w:val="24"/>
            <w:lang w:val="en-US"/>
            <w:rPrChange w:id="1044" w:author="Владимир" w:date="2016-05-12T14:56:00Z">
              <w:rPr>
                <w:rFonts w:ascii="Times New Roman" w:hAnsi="Times New Roman"/>
                <w:sz w:val="28"/>
                <w:szCs w:val="28"/>
                <w:lang w:val="en-US"/>
              </w:rPr>
            </w:rPrChange>
          </w:rPr>
          <w:t>is manifest</w:t>
        </w:r>
      </w:ins>
      <w:ins w:id="1045" w:author="Оля" w:date="2016-04-07T13:30:00Z">
        <w:r w:rsidR="008664E2" w:rsidRPr="00967A21">
          <w:rPr>
            <w:rFonts w:ascii="Times New Roman" w:hAnsi="Times New Roman"/>
            <w:sz w:val="24"/>
            <w:szCs w:val="24"/>
            <w:lang w:val="en-US"/>
            <w:rPrChange w:id="1046" w:author="Владимир" w:date="2016-05-12T14:56:00Z">
              <w:rPr>
                <w:rFonts w:ascii="Times New Roman" w:hAnsi="Times New Roman"/>
                <w:sz w:val="28"/>
                <w:szCs w:val="28"/>
                <w:lang w:val="en-US"/>
              </w:rPr>
            </w:rPrChange>
          </w:rPr>
          <w:t>ed in</w:t>
        </w:r>
      </w:ins>
      <w:ins w:id="1047" w:author="Оля" w:date="2016-04-07T13:29:00Z">
        <w:r w:rsidR="008664E2" w:rsidRPr="00967A21">
          <w:rPr>
            <w:rFonts w:ascii="Times New Roman" w:hAnsi="Times New Roman"/>
            <w:sz w:val="24"/>
            <w:szCs w:val="24"/>
            <w:lang w:val="en-US"/>
            <w:rPrChange w:id="1048" w:author="Владимир" w:date="2016-05-12T14:56:00Z">
              <w:rPr>
                <w:rFonts w:ascii="Times New Roman" w:hAnsi="Times New Roman"/>
                <w:sz w:val="28"/>
                <w:szCs w:val="28"/>
                <w:lang w:val="en-US"/>
              </w:rPr>
            </w:rPrChange>
          </w:rPr>
          <w:t xml:space="preserve"> </w:t>
        </w:r>
      </w:ins>
      <w:r w:rsidRPr="00967A21">
        <w:rPr>
          <w:rFonts w:ascii="Times New Roman" w:hAnsi="Times New Roman"/>
          <w:sz w:val="24"/>
          <w:szCs w:val="24"/>
          <w:lang w:val="en-US"/>
          <w:rPrChange w:id="1049" w:author="Владимир" w:date="2016-05-12T14:56:00Z">
            <w:rPr>
              <w:rFonts w:ascii="Times New Roman" w:hAnsi="Times New Roman"/>
              <w:sz w:val="28"/>
              <w:szCs w:val="28"/>
              <w:lang w:val="en-US"/>
            </w:rPr>
          </w:rPrChange>
        </w:rPr>
        <w:t xml:space="preserve">the presence of international operators on </w:t>
      </w:r>
      <w:ins w:id="1050" w:author="Оля" w:date="2016-04-07T13:30:00Z">
        <w:r w:rsidR="008664E2" w:rsidRPr="00967A21">
          <w:rPr>
            <w:rFonts w:ascii="Times New Roman" w:hAnsi="Times New Roman"/>
            <w:sz w:val="24"/>
            <w:szCs w:val="24"/>
            <w:lang w:val="en-US"/>
            <w:rPrChange w:id="1051" w:author="Владимир" w:date="2016-05-12T14:56: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1052" w:author="Владимир" w:date="2016-05-12T14:56:00Z">
            <w:rPr>
              <w:rFonts w:ascii="Times New Roman" w:hAnsi="Times New Roman"/>
              <w:sz w:val="28"/>
              <w:szCs w:val="28"/>
              <w:lang w:val="en-US"/>
            </w:rPr>
          </w:rPrChange>
        </w:rPr>
        <w:t>market, especially hotel operators.</w:t>
      </w:r>
      <w:r w:rsidR="004757FB" w:rsidRPr="00967A21">
        <w:rPr>
          <w:rFonts w:ascii="Times New Roman" w:hAnsi="Times New Roman"/>
          <w:sz w:val="24"/>
          <w:szCs w:val="24"/>
          <w:lang w:val="en-US"/>
          <w:rPrChange w:id="1053" w:author="Владимир" w:date="2016-05-12T14:56:00Z">
            <w:rPr>
              <w:rFonts w:ascii="Times New Roman" w:hAnsi="Times New Roman"/>
              <w:sz w:val="28"/>
              <w:szCs w:val="28"/>
              <w:lang w:val="en-US"/>
            </w:rPr>
          </w:rPrChange>
        </w:rPr>
        <w:t xml:space="preserve"> </w:t>
      </w:r>
      <w:r w:rsidRPr="00967A21">
        <w:rPr>
          <w:rFonts w:ascii="Times New Roman" w:hAnsi="Times New Roman"/>
          <w:sz w:val="24"/>
          <w:szCs w:val="24"/>
          <w:lang w:val="en-US"/>
          <w:rPrChange w:id="1054" w:author="Владимир" w:date="2016-05-12T14:56:00Z">
            <w:rPr>
              <w:rFonts w:ascii="Times New Roman" w:hAnsi="Times New Roman"/>
              <w:sz w:val="28"/>
              <w:szCs w:val="28"/>
              <w:lang w:val="en-US"/>
            </w:rPr>
          </w:rPrChange>
        </w:rPr>
        <w:t xml:space="preserve">In this matter, </w:t>
      </w:r>
      <w:ins w:id="1055" w:author="Оля" w:date="2016-04-07T17:21:00Z">
        <w:r w:rsidR="00506CB9" w:rsidRPr="00967A21">
          <w:rPr>
            <w:rFonts w:ascii="Times New Roman" w:hAnsi="Times New Roman"/>
            <w:sz w:val="24"/>
            <w:szCs w:val="24"/>
            <w:lang w:val="en-US"/>
            <w:rPrChange w:id="1056" w:author="Владимир" w:date="2016-05-12T14:56: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1057" w:author="Владимир" w:date="2016-05-12T14:56:00Z">
            <w:rPr>
              <w:rFonts w:ascii="Times New Roman" w:hAnsi="Times New Roman"/>
              <w:sz w:val="28"/>
              <w:szCs w:val="28"/>
              <w:lang w:val="en-US"/>
            </w:rPr>
          </w:rPrChange>
        </w:rPr>
        <w:t xml:space="preserve">Krasnodar region is the undisputed leader among all subjects </w:t>
      </w:r>
      <w:del w:id="1058" w:author="Владимир" w:date="2016-05-12T12:00:00Z">
        <w:r w:rsidRPr="00967A21" w:rsidDel="002A5886">
          <w:rPr>
            <w:rFonts w:ascii="Times New Roman" w:hAnsi="Times New Roman"/>
            <w:sz w:val="24"/>
            <w:szCs w:val="24"/>
            <w:lang w:val="en-US"/>
            <w:rPrChange w:id="1059" w:author="Владимир" w:date="2016-05-12T14:56:00Z">
              <w:rPr>
                <w:rFonts w:ascii="Times New Roman" w:hAnsi="Times New Roman"/>
                <w:sz w:val="28"/>
                <w:szCs w:val="28"/>
                <w:lang w:val="en-US"/>
              </w:rPr>
            </w:rPrChange>
          </w:rPr>
          <w:delText xml:space="preserve">not only </w:delText>
        </w:r>
      </w:del>
      <w:ins w:id="1060" w:author="Оля" w:date="2016-04-07T13:31:00Z">
        <w:del w:id="1061" w:author="Владимир" w:date="2016-05-12T12:00:00Z">
          <w:r w:rsidR="00372466" w:rsidRPr="00967A21" w:rsidDel="002A5886">
            <w:rPr>
              <w:rFonts w:ascii="Times New Roman" w:hAnsi="Times New Roman"/>
              <w:sz w:val="24"/>
              <w:szCs w:val="24"/>
              <w:lang w:val="en-US"/>
              <w:rPrChange w:id="1062" w:author="Владимир" w:date="2016-05-12T14:56:00Z">
                <w:rPr>
                  <w:rFonts w:ascii="Times New Roman" w:hAnsi="Times New Roman"/>
                  <w:sz w:val="28"/>
                  <w:szCs w:val="28"/>
                  <w:lang w:val="en-US"/>
                </w:rPr>
              </w:rPrChange>
            </w:rPr>
            <w:delText xml:space="preserve">in </w:delText>
          </w:r>
        </w:del>
      </w:ins>
      <w:del w:id="1063" w:author="Владимир" w:date="2016-05-12T12:00:00Z">
        <w:r w:rsidRPr="00967A21" w:rsidDel="002A5886">
          <w:rPr>
            <w:rFonts w:ascii="Times New Roman" w:hAnsi="Times New Roman"/>
            <w:sz w:val="24"/>
            <w:szCs w:val="24"/>
            <w:lang w:val="en-US"/>
            <w:rPrChange w:id="1064" w:author="Владимир" w:date="2016-05-12T14:56:00Z">
              <w:rPr>
                <w:rFonts w:ascii="Times New Roman" w:hAnsi="Times New Roman"/>
                <w:sz w:val="28"/>
                <w:szCs w:val="28"/>
                <w:lang w:val="en-US"/>
              </w:rPr>
            </w:rPrChange>
          </w:rPr>
          <w:delText>the West</w:delText>
        </w:r>
      </w:del>
      <w:ins w:id="1065" w:author="Оля" w:date="2016-04-07T13:31:00Z">
        <w:del w:id="1066" w:author="Владимир" w:date="2016-05-12T12:00:00Z">
          <w:r w:rsidR="00372466" w:rsidRPr="00967A21" w:rsidDel="002A5886">
            <w:rPr>
              <w:rFonts w:ascii="Times New Roman" w:hAnsi="Times New Roman"/>
              <w:sz w:val="24"/>
              <w:szCs w:val="24"/>
              <w:lang w:val="en-US"/>
              <w:rPrChange w:id="1067" w:author="Владимир" w:date="2016-05-12T14:56:00Z">
                <w:rPr>
                  <w:rFonts w:ascii="Times New Roman" w:hAnsi="Times New Roman"/>
                  <w:sz w:val="28"/>
                  <w:szCs w:val="28"/>
                  <w:lang w:val="en-US"/>
                </w:rPr>
              </w:rPrChange>
            </w:rPr>
            <w:delText>ern</w:delText>
          </w:r>
        </w:del>
      </w:ins>
      <w:del w:id="1068" w:author="Владимир" w:date="2016-05-12T12:00:00Z">
        <w:r w:rsidRPr="00967A21" w:rsidDel="002A5886">
          <w:rPr>
            <w:rFonts w:ascii="Times New Roman" w:hAnsi="Times New Roman"/>
            <w:sz w:val="24"/>
            <w:szCs w:val="24"/>
            <w:lang w:val="en-US"/>
            <w:rPrChange w:id="1069" w:author="Владимир" w:date="2016-05-12T14:56:00Z">
              <w:rPr>
                <w:rFonts w:ascii="Times New Roman" w:hAnsi="Times New Roman"/>
                <w:sz w:val="28"/>
                <w:szCs w:val="28"/>
                <w:lang w:val="en-US"/>
              </w:rPr>
            </w:rPrChange>
          </w:rPr>
          <w:delText xml:space="preserve">, but also </w:delText>
        </w:r>
      </w:del>
      <w:ins w:id="1070" w:author="Оля" w:date="2016-04-07T13:31:00Z">
        <w:r w:rsidR="00372466" w:rsidRPr="00967A21">
          <w:rPr>
            <w:rFonts w:ascii="Times New Roman" w:hAnsi="Times New Roman"/>
            <w:sz w:val="24"/>
            <w:szCs w:val="24"/>
            <w:lang w:val="en-US"/>
            <w:rPrChange w:id="1071" w:author="Владимир" w:date="2016-05-12T14:56:00Z">
              <w:rPr>
                <w:rFonts w:ascii="Times New Roman" w:hAnsi="Times New Roman"/>
                <w:sz w:val="28"/>
                <w:szCs w:val="28"/>
                <w:lang w:val="en-US"/>
              </w:rPr>
            </w:rPrChange>
          </w:rPr>
          <w:t xml:space="preserve">in </w:t>
        </w:r>
      </w:ins>
      <w:r w:rsidRPr="00967A21">
        <w:rPr>
          <w:rFonts w:ascii="Times New Roman" w:hAnsi="Times New Roman"/>
          <w:sz w:val="24"/>
          <w:szCs w:val="24"/>
          <w:lang w:val="en-US"/>
          <w:rPrChange w:id="1072" w:author="Владимир" w:date="2016-05-12T14:56:00Z">
            <w:rPr>
              <w:rFonts w:ascii="Times New Roman" w:hAnsi="Times New Roman"/>
              <w:sz w:val="28"/>
              <w:szCs w:val="28"/>
              <w:lang w:val="en-US"/>
            </w:rPr>
          </w:rPrChange>
        </w:rPr>
        <w:t>the whole of the North Caucasus</w:t>
      </w:r>
      <w:r w:rsidR="004757FB" w:rsidRPr="00967A21">
        <w:rPr>
          <w:rFonts w:ascii="Times New Roman" w:hAnsi="Times New Roman"/>
          <w:sz w:val="24"/>
          <w:szCs w:val="24"/>
          <w:lang w:val="en-US"/>
          <w:rPrChange w:id="1073" w:author="Владимир" w:date="2016-05-12T14:56:00Z">
            <w:rPr>
              <w:rFonts w:ascii="Times New Roman" w:hAnsi="Times New Roman"/>
              <w:sz w:val="28"/>
              <w:szCs w:val="28"/>
              <w:lang w:val="en-US"/>
            </w:rPr>
          </w:rPrChange>
        </w:rPr>
        <w:t xml:space="preserve"> and even </w:t>
      </w:r>
      <w:ins w:id="1074" w:author="Оля" w:date="2016-04-07T13:32:00Z">
        <w:r w:rsidR="00372466" w:rsidRPr="00967A21">
          <w:rPr>
            <w:rFonts w:ascii="Times New Roman" w:hAnsi="Times New Roman"/>
            <w:sz w:val="24"/>
            <w:szCs w:val="24"/>
            <w:lang w:val="en-US"/>
            <w:rPrChange w:id="1075" w:author="Владимир" w:date="2016-05-12T14:56:00Z">
              <w:rPr>
                <w:rFonts w:ascii="Times New Roman" w:hAnsi="Times New Roman"/>
                <w:sz w:val="28"/>
                <w:szCs w:val="28"/>
                <w:lang w:val="en-US"/>
              </w:rPr>
            </w:rPrChange>
          </w:rPr>
          <w:t xml:space="preserve">the </w:t>
        </w:r>
      </w:ins>
      <w:r w:rsidR="004757FB" w:rsidRPr="00967A21">
        <w:rPr>
          <w:rFonts w:ascii="Times New Roman" w:hAnsi="Times New Roman"/>
          <w:sz w:val="24"/>
          <w:szCs w:val="24"/>
          <w:lang w:val="en-US"/>
          <w:rPrChange w:id="1076" w:author="Владимир" w:date="2016-05-12T14:56:00Z">
            <w:rPr>
              <w:rFonts w:ascii="Times New Roman" w:hAnsi="Times New Roman"/>
              <w:sz w:val="28"/>
              <w:szCs w:val="28"/>
              <w:lang w:val="en-US"/>
            </w:rPr>
          </w:rPrChange>
        </w:rPr>
        <w:t>Russian Federation.</w:t>
      </w:r>
    </w:p>
    <w:p w14:paraId="62DA1E5F" w14:textId="562F38BF" w:rsidR="002572CA" w:rsidRPr="00967A21" w:rsidRDefault="00506CB9" w:rsidP="00CF44D6">
      <w:pPr>
        <w:spacing w:after="0" w:line="312" w:lineRule="auto"/>
        <w:ind w:firstLine="709"/>
        <w:jc w:val="both"/>
        <w:rPr>
          <w:rFonts w:ascii="Times New Roman" w:hAnsi="Times New Roman"/>
          <w:sz w:val="24"/>
          <w:szCs w:val="24"/>
          <w:lang w:val="en-US"/>
          <w:rPrChange w:id="1077" w:author="Владимир" w:date="2016-05-12T14:56:00Z">
            <w:rPr>
              <w:rFonts w:ascii="Times New Roman" w:hAnsi="Times New Roman"/>
              <w:sz w:val="28"/>
              <w:szCs w:val="28"/>
              <w:lang w:val="en-US"/>
            </w:rPr>
          </w:rPrChange>
        </w:rPr>
      </w:pPr>
      <w:ins w:id="1078" w:author="Оля" w:date="2016-04-07T17:21:00Z">
        <w:r w:rsidRPr="00967A21">
          <w:rPr>
            <w:rFonts w:ascii="Times New Roman" w:hAnsi="Times New Roman"/>
            <w:sz w:val="24"/>
            <w:szCs w:val="24"/>
            <w:lang w:val="en-US"/>
            <w:rPrChange w:id="1079" w:author="Владимир" w:date="2016-05-12T14:56:00Z">
              <w:rPr>
                <w:rFonts w:ascii="Times New Roman" w:hAnsi="Times New Roman"/>
                <w:sz w:val="28"/>
                <w:szCs w:val="28"/>
                <w:lang w:val="en-US"/>
              </w:rPr>
            </w:rPrChange>
          </w:rPr>
          <w:t>The</w:t>
        </w:r>
      </w:ins>
      <w:r w:rsidR="002572CA" w:rsidRPr="00967A21">
        <w:rPr>
          <w:rFonts w:ascii="Times New Roman" w:hAnsi="Times New Roman"/>
          <w:sz w:val="24"/>
          <w:szCs w:val="24"/>
          <w:lang w:val="en-US"/>
          <w:rPrChange w:id="1080" w:author="Владимир" w:date="2016-05-12T14:56:00Z">
            <w:rPr>
              <w:rFonts w:ascii="Times New Roman" w:hAnsi="Times New Roman"/>
              <w:sz w:val="28"/>
              <w:szCs w:val="28"/>
              <w:lang w:val="en-US"/>
            </w:rPr>
          </w:rPrChange>
        </w:rPr>
        <w:t xml:space="preserve"> Krasnodar region </w:t>
      </w:r>
      <w:del w:id="1081" w:author="Оля" w:date="2016-04-07T13:34:00Z">
        <w:r w:rsidR="002572CA" w:rsidRPr="00967A21" w:rsidDel="00372466">
          <w:rPr>
            <w:rFonts w:ascii="Times New Roman" w:hAnsi="Times New Roman"/>
            <w:sz w:val="24"/>
            <w:szCs w:val="24"/>
            <w:lang w:val="en-US"/>
            <w:rPrChange w:id="1082" w:author="Владимир" w:date="2016-05-12T14:56:00Z">
              <w:rPr>
                <w:rFonts w:ascii="Times New Roman" w:hAnsi="Times New Roman"/>
                <w:sz w:val="28"/>
                <w:szCs w:val="28"/>
                <w:lang w:val="en-US"/>
              </w:rPr>
            </w:rPrChange>
          </w:rPr>
          <w:delText xml:space="preserve">domestic tourism </w:delText>
        </w:r>
      </w:del>
      <w:r w:rsidR="002572CA" w:rsidRPr="00967A21">
        <w:rPr>
          <w:rFonts w:ascii="Times New Roman" w:hAnsi="Times New Roman"/>
          <w:sz w:val="24"/>
          <w:szCs w:val="24"/>
          <w:lang w:val="en-US"/>
          <w:rPrChange w:id="1083" w:author="Владимир" w:date="2016-05-12T14:56:00Z">
            <w:rPr>
              <w:rFonts w:ascii="Times New Roman" w:hAnsi="Times New Roman"/>
              <w:sz w:val="28"/>
              <w:szCs w:val="28"/>
              <w:lang w:val="en-US"/>
            </w:rPr>
          </w:rPrChange>
        </w:rPr>
        <w:t>is actively developing</w:t>
      </w:r>
      <w:ins w:id="1084" w:author="Оля" w:date="2016-04-07T13:34:00Z">
        <w:r w:rsidR="00372466" w:rsidRPr="00967A21">
          <w:rPr>
            <w:rFonts w:ascii="Times New Roman" w:hAnsi="Times New Roman"/>
            <w:sz w:val="24"/>
            <w:szCs w:val="24"/>
            <w:lang w:val="en-US"/>
            <w:rPrChange w:id="1085" w:author="Владимир" w:date="2016-05-12T14:56:00Z">
              <w:rPr>
                <w:rFonts w:ascii="Times New Roman" w:hAnsi="Times New Roman"/>
                <w:sz w:val="28"/>
                <w:szCs w:val="28"/>
                <w:lang w:val="en-US"/>
              </w:rPr>
            </w:rPrChange>
          </w:rPr>
          <w:t xml:space="preserve"> its domestic tourism</w:t>
        </w:r>
      </w:ins>
      <w:r w:rsidR="002572CA" w:rsidRPr="00967A21">
        <w:rPr>
          <w:rFonts w:ascii="Times New Roman" w:hAnsi="Times New Roman"/>
          <w:sz w:val="24"/>
          <w:szCs w:val="24"/>
          <w:lang w:val="en-US"/>
          <w:rPrChange w:id="1086" w:author="Владимир" w:date="2016-05-12T14:56:00Z">
            <w:rPr>
              <w:rFonts w:ascii="Times New Roman" w:hAnsi="Times New Roman"/>
              <w:sz w:val="28"/>
              <w:szCs w:val="28"/>
              <w:lang w:val="en-US"/>
            </w:rPr>
          </w:rPrChange>
        </w:rPr>
        <w:t xml:space="preserve">. For several reasons </w:t>
      </w:r>
      <w:del w:id="1087" w:author="Оля" w:date="2016-04-07T13:37:00Z">
        <w:r w:rsidR="002572CA" w:rsidRPr="00967A21" w:rsidDel="00372466">
          <w:rPr>
            <w:rFonts w:ascii="Times New Roman" w:hAnsi="Times New Roman"/>
            <w:sz w:val="24"/>
            <w:szCs w:val="24"/>
            <w:lang w:val="en-US"/>
            <w:rPrChange w:id="1088" w:author="Владимир" w:date="2016-05-12T14:56:00Z">
              <w:rPr>
                <w:rFonts w:ascii="Times New Roman" w:hAnsi="Times New Roman"/>
                <w:sz w:val="28"/>
                <w:szCs w:val="28"/>
                <w:lang w:val="en-US"/>
              </w:rPr>
            </w:rPrChange>
          </w:rPr>
          <w:delText xml:space="preserve">recently </w:delText>
        </w:r>
      </w:del>
      <w:r w:rsidR="002572CA" w:rsidRPr="00967A21">
        <w:rPr>
          <w:rFonts w:ascii="Times New Roman" w:hAnsi="Times New Roman"/>
          <w:sz w:val="24"/>
          <w:szCs w:val="24"/>
          <w:lang w:val="en-US"/>
          <w:rPrChange w:id="1089" w:author="Владимир" w:date="2016-05-12T14:56:00Z">
            <w:rPr>
              <w:rFonts w:ascii="Times New Roman" w:hAnsi="Times New Roman"/>
              <w:sz w:val="28"/>
              <w:szCs w:val="28"/>
              <w:lang w:val="en-US"/>
            </w:rPr>
          </w:rPrChange>
        </w:rPr>
        <w:t>western management companies did not consider the ​​Azov and the Black Sea coast</w:t>
      </w:r>
      <w:ins w:id="1090" w:author="Оля" w:date="2016-04-07T13:37:00Z">
        <w:r w:rsidR="00372466" w:rsidRPr="00967A21">
          <w:rPr>
            <w:rFonts w:ascii="Times New Roman" w:hAnsi="Times New Roman"/>
            <w:sz w:val="24"/>
            <w:szCs w:val="24"/>
            <w:lang w:val="en-US"/>
            <w:rPrChange w:id="1091" w:author="Владимир" w:date="2016-05-12T14:56:00Z">
              <w:rPr>
                <w:rFonts w:ascii="Times New Roman" w:hAnsi="Times New Roman"/>
                <w:sz w:val="28"/>
                <w:szCs w:val="28"/>
                <w:lang w:val="en-US"/>
              </w:rPr>
            </w:rPrChange>
          </w:rPr>
          <w:t>s</w:t>
        </w:r>
      </w:ins>
      <w:r w:rsidR="002572CA" w:rsidRPr="00967A21">
        <w:rPr>
          <w:rFonts w:ascii="Times New Roman" w:hAnsi="Times New Roman"/>
          <w:sz w:val="24"/>
          <w:szCs w:val="24"/>
          <w:lang w:val="en-US"/>
          <w:rPrChange w:id="1092" w:author="Владимир" w:date="2016-05-12T14:56:00Z">
            <w:rPr>
              <w:rFonts w:ascii="Times New Roman" w:hAnsi="Times New Roman"/>
              <w:sz w:val="28"/>
              <w:szCs w:val="28"/>
              <w:lang w:val="en-US"/>
            </w:rPr>
          </w:rPrChange>
        </w:rPr>
        <w:t xml:space="preserve"> as a promising area, but analysis </w:t>
      </w:r>
      <w:del w:id="1093" w:author="Оля" w:date="2016-04-07T13:38:00Z">
        <w:r w:rsidR="002572CA" w:rsidRPr="00967A21" w:rsidDel="00372466">
          <w:rPr>
            <w:rFonts w:ascii="Times New Roman" w:hAnsi="Times New Roman"/>
            <w:sz w:val="24"/>
            <w:szCs w:val="24"/>
            <w:lang w:val="en-US"/>
            <w:rPrChange w:id="1094" w:author="Владимир" w:date="2016-05-12T14:56:00Z">
              <w:rPr>
                <w:rFonts w:ascii="Times New Roman" w:hAnsi="Times New Roman"/>
                <w:sz w:val="28"/>
                <w:szCs w:val="28"/>
                <w:lang w:val="en-US"/>
              </w:rPr>
            </w:rPrChange>
          </w:rPr>
          <w:delText xml:space="preserve">showed </w:delText>
        </w:r>
      </w:del>
      <w:ins w:id="1095" w:author="Оля" w:date="2016-04-07T13:38:00Z">
        <w:r w:rsidR="00372466" w:rsidRPr="00967A21">
          <w:rPr>
            <w:rFonts w:ascii="Times New Roman" w:hAnsi="Times New Roman"/>
            <w:sz w:val="24"/>
            <w:szCs w:val="24"/>
            <w:lang w:val="en-US"/>
            <w:rPrChange w:id="1096" w:author="Владимир" w:date="2016-05-12T14:56:00Z">
              <w:rPr>
                <w:rFonts w:ascii="Times New Roman" w:hAnsi="Times New Roman"/>
                <w:sz w:val="28"/>
                <w:szCs w:val="28"/>
                <w:lang w:val="en-US"/>
              </w:rPr>
            </w:rPrChange>
          </w:rPr>
          <w:t xml:space="preserve">shows </w:t>
        </w:r>
      </w:ins>
      <w:r w:rsidR="002572CA" w:rsidRPr="00967A21">
        <w:rPr>
          <w:rFonts w:ascii="Times New Roman" w:hAnsi="Times New Roman"/>
          <w:sz w:val="24"/>
          <w:szCs w:val="24"/>
          <w:lang w:val="en-US"/>
          <w:rPrChange w:id="1097" w:author="Владимир" w:date="2016-05-12T14:56:00Z">
            <w:rPr>
              <w:rFonts w:ascii="Times New Roman" w:hAnsi="Times New Roman"/>
              <w:sz w:val="28"/>
              <w:szCs w:val="28"/>
              <w:lang w:val="en-US"/>
            </w:rPr>
          </w:rPrChange>
        </w:rPr>
        <w:t xml:space="preserve">that the resorts of </w:t>
      </w:r>
      <w:ins w:id="1098" w:author="Оля" w:date="2016-04-07T17:21:00Z">
        <w:r w:rsidRPr="00967A21">
          <w:rPr>
            <w:rFonts w:ascii="Times New Roman" w:hAnsi="Times New Roman"/>
            <w:sz w:val="24"/>
            <w:szCs w:val="24"/>
            <w:lang w:val="en-US"/>
            <w:rPrChange w:id="1099" w:author="Владимир" w:date="2016-05-12T14:56:00Z">
              <w:rPr>
                <w:rFonts w:ascii="Times New Roman" w:hAnsi="Times New Roman"/>
                <w:sz w:val="28"/>
                <w:szCs w:val="28"/>
                <w:lang w:val="en-US"/>
              </w:rPr>
            </w:rPrChange>
          </w:rPr>
          <w:t xml:space="preserve">the </w:t>
        </w:r>
      </w:ins>
      <w:r w:rsidR="002572CA" w:rsidRPr="00967A21">
        <w:rPr>
          <w:rFonts w:ascii="Times New Roman" w:hAnsi="Times New Roman"/>
          <w:sz w:val="24"/>
          <w:szCs w:val="24"/>
          <w:lang w:val="en-US"/>
          <w:rPrChange w:id="1100" w:author="Владимир" w:date="2016-05-12T14:56:00Z">
            <w:rPr>
              <w:rFonts w:ascii="Times New Roman" w:hAnsi="Times New Roman"/>
              <w:sz w:val="28"/>
              <w:szCs w:val="28"/>
              <w:lang w:val="en-US"/>
            </w:rPr>
          </w:rPrChange>
        </w:rPr>
        <w:t>Krasnodar region</w:t>
      </w:r>
      <w:ins w:id="1101" w:author="Оля" w:date="2016-04-07T13:38:00Z">
        <w:r w:rsidR="00372466" w:rsidRPr="00967A21">
          <w:rPr>
            <w:rFonts w:ascii="Times New Roman" w:hAnsi="Times New Roman"/>
            <w:sz w:val="24"/>
            <w:szCs w:val="24"/>
            <w:lang w:val="en-US"/>
            <w:rPrChange w:id="1102" w:author="Владимир" w:date="2016-05-12T14:56:00Z">
              <w:rPr>
                <w:rFonts w:ascii="Times New Roman" w:hAnsi="Times New Roman"/>
                <w:sz w:val="28"/>
                <w:szCs w:val="28"/>
                <w:lang w:val="en-US"/>
              </w:rPr>
            </w:rPrChange>
          </w:rPr>
          <w:t xml:space="preserve"> have</w:t>
        </w:r>
      </w:ins>
      <w:r w:rsidR="002572CA" w:rsidRPr="00967A21">
        <w:rPr>
          <w:rFonts w:ascii="Times New Roman" w:hAnsi="Times New Roman"/>
          <w:sz w:val="24"/>
          <w:szCs w:val="24"/>
          <w:lang w:val="en-US"/>
          <w:rPrChange w:id="1103" w:author="Владимир" w:date="2016-05-12T14:56:00Z">
            <w:rPr>
              <w:rFonts w:ascii="Times New Roman" w:hAnsi="Times New Roman"/>
              <w:sz w:val="28"/>
              <w:szCs w:val="28"/>
              <w:lang w:val="en-US"/>
            </w:rPr>
          </w:rPrChange>
        </w:rPr>
        <w:t xml:space="preserve"> moved to a new level </w:t>
      </w:r>
      <w:del w:id="1104" w:author="Оля" w:date="2016-04-07T13:43:00Z">
        <w:r w:rsidR="002572CA" w:rsidRPr="00967A21" w:rsidDel="00B84E5A">
          <w:rPr>
            <w:rFonts w:ascii="Times New Roman" w:hAnsi="Times New Roman"/>
            <w:sz w:val="24"/>
            <w:szCs w:val="24"/>
            <w:lang w:val="en-US"/>
            <w:rPrChange w:id="1105" w:author="Владимир" w:date="2016-05-12T14:56:00Z">
              <w:rPr>
                <w:rFonts w:ascii="Times New Roman" w:hAnsi="Times New Roman"/>
                <w:sz w:val="28"/>
                <w:szCs w:val="28"/>
                <w:lang w:val="en-US"/>
              </w:rPr>
            </w:rPrChange>
          </w:rPr>
          <w:delText>including at the expense of</w:delText>
        </w:r>
      </w:del>
      <w:ins w:id="1106" w:author="Оля" w:date="2016-04-07T13:43:00Z">
        <w:del w:id="1107" w:author="Владимир" w:date="2016-05-12T12:00:00Z">
          <w:r w:rsidR="00B84E5A" w:rsidRPr="00967A21" w:rsidDel="002A5886">
            <w:rPr>
              <w:rFonts w:ascii="Times New Roman" w:hAnsi="Times New Roman"/>
              <w:sz w:val="24"/>
              <w:szCs w:val="24"/>
              <w:lang w:val="en-US"/>
              <w:rPrChange w:id="1108" w:author="Владимир" w:date="2016-05-12T14:56:00Z">
                <w:rPr>
                  <w:rFonts w:ascii="Times New Roman" w:hAnsi="Times New Roman"/>
                  <w:sz w:val="28"/>
                  <w:szCs w:val="28"/>
                  <w:lang w:val="en-US"/>
                </w:rPr>
              </w:rPrChange>
            </w:rPr>
            <w:delText xml:space="preserve"> </w:delText>
          </w:r>
        </w:del>
        <w:r w:rsidR="00B84E5A" w:rsidRPr="00967A21">
          <w:rPr>
            <w:rFonts w:ascii="Times New Roman" w:hAnsi="Times New Roman"/>
            <w:sz w:val="24"/>
            <w:szCs w:val="24"/>
            <w:lang w:val="en-US"/>
            <w:rPrChange w:id="1109" w:author="Владимир" w:date="2016-05-12T14:56:00Z">
              <w:rPr>
                <w:rFonts w:ascii="Times New Roman" w:hAnsi="Times New Roman"/>
                <w:sz w:val="28"/>
                <w:szCs w:val="28"/>
                <w:lang w:val="en-US"/>
              </w:rPr>
            </w:rPrChange>
          </w:rPr>
          <w:t>due to</w:t>
        </w:r>
      </w:ins>
      <w:r w:rsidR="002572CA" w:rsidRPr="00967A21">
        <w:rPr>
          <w:rFonts w:ascii="Times New Roman" w:hAnsi="Times New Roman"/>
          <w:sz w:val="24"/>
          <w:szCs w:val="24"/>
          <w:lang w:val="en-US"/>
          <w:rPrChange w:id="1110" w:author="Владимир" w:date="2016-05-12T14:56:00Z">
            <w:rPr>
              <w:rFonts w:ascii="Times New Roman" w:hAnsi="Times New Roman"/>
              <w:sz w:val="28"/>
              <w:szCs w:val="28"/>
              <w:lang w:val="en-US"/>
            </w:rPr>
          </w:rPrChange>
        </w:rPr>
        <w:t xml:space="preserve"> the Olympic Games in Sochi. Now the Krasnodar region has become more interesting for investors who invest in the hotel business.</w:t>
      </w:r>
    </w:p>
    <w:p w14:paraId="64CBFB4D" w14:textId="3BE9287C" w:rsidR="002572CA" w:rsidRPr="00967A21" w:rsidDel="00C159B9" w:rsidRDefault="002572CA" w:rsidP="00CF44D6">
      <w:pPr>
        <w:spacing w:after="0" w:line="312" w:lineRule="auto"/>
        <w:ind w:firstLine="709"/>
        <w:jc w:val="both"/>
        <w:rPr>
          <w:del w:id="1111" w:author="Владимир" w:date="2016-05-12T14:35:00Z"/>
          <w:rFonts w:ascii="Times New Roman" w:hAnsi="Times New Roman"/>
          <w:sz w:val="24"/>
          <w:szCs w:val="24"/>
          <w:lang w:val="en-US"/>
          <w:rPrChange w:id="1112" w:author="Владимир" w:date="2016-05-12T14:56:00Z">
            <w:rPr>
              <w:del w:id="1113" w:author="Владимир" w:date="2016-05-12T14:35:00Z"/>
              <w:rFonts w:ascii="Times New Roman" w:hAnsi="Times New Roman"/>
              <w:sz w:val="28"/>
              <w:szCs w:val="28"/>
              <w:lang w:val="en-US"/>
            </w:rPr>
          </w:rPrChange>
        </w:rPr>
      </w:pPr>
      <w:r w:rsidRPr="00967A21">
        <w:rPr>
          <w:rFonts w:ascii="Times New Roman" w:hAnsi="Times New Roman"/>
          <w:sz w:val="24"/>
          <w:szCs w:val="24"/>
          <w:lang w:val="en-US"/>
          <w:rPrChange w:id="1114" w:author="Владимир" w:date="2016-05-12T14:56:00Z">
            <w:rPr>
              <w:rFonts w:ascii="Times New Roman" w:hAnsi="Times New Roman"/>
              <w:sz w:val="28"/>
              <w:szCs w:val="28"/>
              <w:lang w:val="en-US"/>
            </w:rPr>
          </w:rPrChange>
        </w:rPr>
        <w:t xml:space="preserve">Every year, about 1.5 million tourists visit </w:t>
      </w:r>
      <w:ins w:id="1115" w:author="Оля" w:date="2016-04-07T13:48:00Z">
        <w:r w:rsidR="00B84E5A" w:rsidRPr="00967A21">
          <w:rPr>
            <w:rFonts w:ascii="Times New Roman" w:hAnsi="Times New Roman"/>
            <w:sz w:val="24"/>
            <w:szCs w:val="24"/>
            <w:lang w:val="en-US"/>
            <w:rPrChange w:id="1116" w:author="Владимир" w:date="2016-05-12T14:56:00Z">
              <w:rPr>
                <w:rFonts w:ascii="Times New Roman" w:hAnsi="Times New Roman"/>
                <w:sz w:val="28"/>
                <w:szCs w:val="28"/>
                <w:lang w:val="en-US"/>
              </w:rPr>
            </w:rPrChange>
          </w:rPr>
          <w:t xml:space="preserve">the city of </w:t>
        </w:r>
      </w:ins>
      <w:r w:rsidRPr="00967A21">
        <w:rPr>
          <w:rFonts w:ascii="Times New Roman" w:hAnsi="Times New Roman"/>
          <w:sz w:val="24"/>
          <w:szCs w:val="24"/>
          <w:lang w:val="en-US"/>
          <w:rPrChange w:id="1117" w:author="Владимир" w:date="2016-05-12T14:56:00Z">
            <w:rPr>
              <w:rFonts w:ascii="Times New Roman" w:hAnsi="Times New Roman"/>
              <w:sz w:val="28"/>
              <w:szCs w:val="28"/>
              <w:lang w:val="en-US"/>
            </w:rPr>
          </w:rPrChange>
        </w:rPr>
        <w:t xml:space="preserve">Krasnodar </w:t>
      </w:r>
      <w:del w:id="1118" w:author="Оля" w:date="2016-04-07T13:48:00Z">
        <w:r w:rsidRPr="00967A21" w:rsidDel="00B84E5A">
          <w:rPr>
            <w:rFonts w:ascii="Times New Roman" w:hAnsi="Times New Roman"/>
            <w:sz w:val="24"/>
            <w:szCs w:val="24"/>
            <w:lang w:val="en-US"/>
            <w:rPrChange w:id="1119" w:author="Владимир" w:date="2016-05-12T14:56:00Z">
              <w:rPr>
                <w:rFonts w:ascii="Times New Roman" w:hAnsi="Times New Roman"/>
                <w:sz w:val="28"/>
                <w:szCs w:val="28"/>
                <w:lang w:val="en-US"/>
              </w:rPr>
            </w:rPrChange>
          </w:rPr>
          <w:delText xml:space="preserve">city </w:delText>
        </w:r>
      </w:del>
      <w:r w:rsidRPr="00967A21">
        <w:rPr>
          <w:rFonts w:ascii="Times New Roman" w:hAnsi="Times New Roman"/>
          <w:sz w:val="24"/>
          <w:szCs w:val="24"/>
          <w:lang w:val="en-US"/>
          <w:rPrChange w:id="1120" w:author="Владимир" w:date="2016-05-12T14:56:00Z">
            <w:rPr>
              <w:rFonts w:ascii="Times New Roman" w:hAnsi="Times New Roman"/>
              <w:sz w:val="28"/>
              <w:szCs w:val="28"/>
              <w:lang w:val="en-US"/>
            </w:rPr>
          </w:rPrChange>
        </w:rPr>
        <w:t xml:space="preserve">– the regional capital. Moreover, this figure is constantly growing. The hotel Hilton Garden Inn </w:t>
      </w:r>
      <w:r w:rsidR="004757FB" w:rsidRPr="00967A21">
        <w:rPr>
          <w:rFonts w:ascii="Times New Roman" w:hAnsi="Times New Roman"/>
          <w:sz w:val="24"/>
          <w:szCs w:val="24"/>
          <w:lang w:val="en-US"/>
          <w:rPrChange w:id="1121" w:author="Владимир" w:date="2016-05-12T14:56:00Z">
            <w:rPr>
              <w:rFonts w:ascii="Times New Roman" w:hAnsi="Times New Roman"/>
              <w:sz w:val="28"/>
              <w:szCs w:val="28"/>
              <w:lang w:val="en-US"/>
            </w:rPr>
          </w:rPrChange>
        </w:rPr>
        <w:t>Krasnodar</w:t>
      </w:r>
      <w:r w:rsidRPr="00967A21">
        <w:rPr>
          <w:rFonts w:ascii="Times New Roman" w:hAnsi="Times New Roman"/>
          <w:sz w:val="24"/>
          <w:szCs w:val="24"/>
          <w:lang w:val="en-US"/>
          <w:rPrChange w:id="1122" w:author="Владимир" w:date="2016-05-12T14:56:00Z">
            <w:rPr>
              <w:rFonts w:ascii="Times New Roman" w:hAnsi="Times New Roman"/>
              <w:sz w:val="28"/>
              <w:szCs w:val="28"/>
              <w:lang w:val="en-US"/>
            </w:rPr>
          </w:rPrChange>
        </w:rPr>
        <w:t xml:space="preserve"> was the first international hotel </w:t>
      </w:r>
      <w:r w:rsidR="009F63E4" w:rsidRPr="00967A21">
        <w:rPr>
          <w:rFonts w:ascii="Times New Roman" w:hAnsi="Times New Roman"/>
          <w:sz w:val="24"/>
          <w:szCs w:val="24"/>
          <w:lang w:val="en-US"/>
          <w:rPrChange w:id="1123" w:author="Владимир" w:date="2016-05-12T14:56:00Z">
            <w:rPr>
              <w:rFonts w:ascii="Times New Roman" w:hAnsi="Times New Roman"/>
              <w:sz w:val="28"/>
              <w:szCs w:val="28"/>
              <w:lang w:val="en-US"/>
            </w:rPr>
          </w:rPrChange>
        </w:rPr>
        <w:t>brand</w:t>
      </w:r>
      <w:r w:rsidRPr="00967A21">
        <w:rPr>
          <w:rFonts w:ascii="Times New Roman" w:hAnsi="Times New Roman"/>
          <w:sz w:val="24"/>
          <w:szCs w:val="24"/>
          <w:lang w:val="en-US"/>
          <w:rPrChange w:id="1124" w:author="Владимир" w:date="2016-05-12T14:56:00Z">
            <w:rPr>
              <w:rFonts w:ascii="Times New Roman" w:hAnsi="Times New Roman"/>
              <w:sz w:val="28"/>
              <w:szCs w:val="28"/>
              <w:lang w:val="en-US"/>
            </w:rPr>
          </w:rPrChange>
        </w:rPr>
        <w:t xml:space="preserve"> in the regional center.</w:t>
      </w:r>
      <w:ins w:id="1125" w:author="Владимир" w:date="2016-05-12T12:01:00Z">
        <w:r w:rsidR="002A5886" w:rsidRPr="00967A21">
          <w:rPr>
            <w:rFonts w:ascii="Times New Roman" w:hAnsi="Times New Roman"/>
            <w:sz w:val="24"/>
            <w:szCs w:val="24"/>
            <w:lang w:val="en-US"/>
            <w:rPrChange w:id="1126" w:author="Владимир" w:date="2016-05-12T14:56:00Z">
              <w:rPr>
                <w:rFonts w:ascii="Times New Roman" w:hAnsi="Times New Roman"/>
                <w:sz w:val="28"/>
                <w:szCs w:val="28"/>
                <w:lang w:val="en-US"/>
              </w:rPr>
            </w:rPrChange>
          </w:rPr>
          <w:t xml:space="preserve"> In </w:t>
        </w:r>
      </w:ins>
      <w:ins w:id="1127" w:author="Владимир" w:date="2016-05-12T14:33:00Z">
        <w:r w:rsidR="00C159B9" w:rsidRPr="00967A21">
          <w:rPr>
            <w:rFonts w:ascii="Times New Roman" w:hAnsi="Times New Roman"/>
            <w:sz w:val="24"/>
            <w:szCs w:val="24"/>
            <w:lang w:val="en-US"/>
            <w:rPrChange w:id="1128" w:author="Владимир" w:date="2016-05-12T14:56:00Z">
              <w:rPr>
                <w:rFonts w:ascii="Times New Roman" w:hAnsi="Times New Roman"/>
                <w:sz w:val="28"/>
                <w:szCs w:val="28"/>
                <w:lang w:val="en-US"/>
              </w:rPr>
            </w:rPrChange>
          </w:rPr>
          <w:t xml:space="preserve">January </w:t>
        </w:r>
      </w:ins>
      <w:ins w:id="1129" w:author="Владимир" w:date="2016-05-12T14:35:00Z">
        <w:r w:rsidR="00C159B9" w:rsidRPr="00967A21">
          <w:rPr>
            <w:rFonts w:ascii="Times New Roman" w:hAnsi="Times New Roman"/>
            <w:sz w:val="24"/>
            <w:szCs w:val="24"/>
            <w:lang w:val="en-US"/>
            <w:rPrChange w:id="1130" w:author="Владимир" w:date="2016-05-12T14:56:00Z">
              <w:rPr>
                <w:rFonts w:ascii="Times New Roman" w:hAnsi="Times New Roman"/>
                <w:sz w:val="28"/>
                <w:szCs w:val="28"/>
                <w:lang w:val="en-US"/>
              </w:rPr>
            </w:rPrChange>
          </w:rPr>
          <w:t>2016,</w:t>
        </w:r>
      </w:ins>
      <w:ins w:id="1131" w:author="Владимир" w:date="2016-05-12T14:33:00Z">
        <w:r w:rsidR="00C159B9" w:rsidRPr="00967A21">
          <w:rPr>
            <w:rFonts w:ascii="Times New Roman" w:hAnsi="Times New Roman"/>
            <w:sz w:val="24"/>
            <w:szCs w:val="24"/>
            <w:lang w:val="en-US"/>
            <w:rPrChange w:id="1132" w:author="Владимир" w:date="2016-05-12T14:56:00Z">
              <w:rPr>
                <w:rFonts w:ascii="Times New Roman" w:hAnsi="Times New Roman"/>
                <w:sz w:val="28"/>
                <w:szCs w:val="28"/>
                <w:lang w:val="en-US"/>
              </w:rPr>
            </w:rPrChange>
          </w:rPr>
          <w:t xml:space="preserve"> Ibis Krasnodar Centre opened the doors for Krasnodar guests.</w:t>
        </w:r>
      </w:ins>
      <w:r w:rsidRPr="00967A21">
        <w:rPr>
          <w:rFonts w:ascii="Times New Roman" w:hAnsi="Times New Roman"/>
          <w:sz w:val="24"/>
          <w:szCs w:val="24"/>
          <w:lang w:val="en-US"/>
          <w:rPrChange w:id="1133" w:author="Владимир" w:date="2016-05-12T14:56:00Z">
            <w:rPr>
              <w:rFonts w:ascii="Times New Roman" w:hAnsi="Times New Roman"/>
              <w:sz w:val="28"/>
              <w:szCs w:val="28"/>
              <w:lang w:val="en-US"/>
            </w:rPr>
          </w:rPrChange>
        </w:rPr>
        <w:t xml:space="preserve"> The appearance of international operators in the city is one of the indicators of its dynamic development. In addition, in 2016 the regional center plans to open another hotel with a great international name Four Points by Sheraton run</w:t>
      </w:r>
      <w:r w:rsidR="00C66265" w:rsidRPr="00967A21">
        <w:rPr>
          <w:rFonts w:ascii="Times New Roman" w:hAnsi="Times New Roman"/>
          <w:sz w:val="24"/>
          <w:szCs w:val="24"/>
          <w:lang w:val="en-US"/>
          <w:rPrChange w:id="1134" w:author="Владимир" w:date="2016-05-12T14:56:00Z">
            <w:rPr>
              <w:rFonts w:ascii="Times New Roman" w:hAnsi="Times New Roman"/>
              <w:sz w:val="28"/>
              <w:szCs w:val="28"/>
              <w:lang w:val="en-US"/>
            </w:rPr>
          </w:rPrChange>
        </w:rPr>
        <w:t xml:space="preserve"> by</w:t>
      </w:r>
      <w:r w:rsidRPr="00967A21">
        <w:rPr>
          <w:rFonts w:ascii="Times New Roman" w:hAnsi="Times New Roman"/>
          <w:sz w:val="24"/>
          <w:szCs w:val="24"/>
          <w:lang w:val="en-US"/>
          <w:rPrChange w:id="1135" w:author="Владимир" w:date="2016-05-12T14:56:00Z">
            <w:rPr>
              <w:rFonts w:ascii="Times New Roman" w:hAnsi="Times New Roman"/>
              <w:sz w:val="28"/>
              <w:szCs w:val="28"/>
              <w:lang w:val="en-US"/>
            </w:rPr>
          </w:rPrChange>
        </w:rPr>
        <w:t xml:space="preserve"> </w:t>
      </w:r>
      <w:r w:rsidR="00C66265" w:rsidRPr="00967A21">
        <w:rPr>
          <w:rFonts w:ascii="Times New Roman" w:hAnsi="Times New Roman"/>
          <w:sz w:val="24"/>
          <w:szCs w:val="24"/>
          <w:lang w:val="en-US"/>
          <w:rPrChange w:id="1136" w:author="Владимир" w:date="2016-05-12T14:56:00Z">
            <w:rPr>
              <w:rFonts w:ascii="Times New Roman" w:hAnsi="Times New Roman"/>
              <w:sz w:val="28"/>
              <w:szCs w:val="28"/>
              <w:lang w:val="en-US"/>
            </w:rPr>
          </w:rPrChange>
        </w:rPr>
        <w:t xml:space="preserve">the </w:t>
      </w:r>
      <w:r w:rsidRPr="00967A21">
        <w:rPr>
          <w:rFonts w:ascii="Times New Roman" w:hAnsi="Times New Roman"/>
          <w:sz w:val="24"/>
          <w:szCs w:val="24"/>
          <w:lang w:val="en-US"/>
          <w:rPrChange w:id="1137" w:author="Владимир" w:date="2016-05-12T14:56:00Z">
            <w:rPr>
              <w:rFonts w:ascii="Times New Roman" w:hAnsi="Times New Roman"/>
              <w:sz w:val="28"/>
              <w:szCs w:val="28"/>
              <w:lang w:val="en-US"/>
            </w:rPr>
          </w:rPrChange>
        </w:rPr>
        <w:t xml:space="preserve">hotel operator Starwood Hotels &amp; Resorts Worldwide. </w:t>
      </w:r>
      <w:r w:rsidR="00C66265" w:rsidRPr="00967A21">
        <w:rPr>
          <w:rFonts w:ascii="Times New Roman" w:hAnsi="Times New Roman"/>
          <w:sz w:val="24"/>
          <w:szCs w:val="24"/>
          <w:lang w:val="en-US"/>
          <w:rPrChange w:id="1138" w:author="Владимир" w:date="2016-05-12T14:56:00Z">
            <w:rPr>
              <w:rFonts w:ascii="Times New Roman" w:hAnsi="Times New Roman"/>
              <w:sz w:val="28"/>
              <w:szCs w:val="28"/>
              <w:lang w:val="en-US"/>
            </w:rPr>
          </w:rPrChange>
        </w:rPr>
        <w:t>O</w:t>
      </w:r>
      <w:r w:rsidRPr="00967A21">
        <w:rPr>
          <w:rFonts w:ascii="Times New Roman" w:hAnsi="Times New Roman"/>
          <w:sz w:val="24"/>
          <w:szCs w:val="24"/>
          <w:lang w:val="en-US"/>
          <w:rPrChange w:id="1139" w:author="Владимир" w:date="2016-05-12T14:56:00Z">
            <w:rPr>
              <w:rFonts w:ascii="Times New Roman" w:hAnsi="Times New Roman"/>
              <w:sz w:val="28"/>
              <w:szCs w:val="28"/>
              <w:lang w:val="en-US"/>
            </w:rPr>
          </w:rPrChange>
        </w:rPr>
        <w:t xml:space="preserve">ther hotel </w:t>
      </w:r>
      <w:r w:rsidR="009F63E4" w:rsidRPr="00967A21">
        <w:rPr>
          <w:rFonts w:ascii="Times New Roman" w:hAnsi="Times New Roman"/>
          <w:sz w:val="24"/>
          <w:szCs w:val="24"/>
          <w:lang w:val="en-US"/>
          <w:rPrChange w:id="1140" w:author="Владимир" w:date="2016-05-12T14:56:00Z">
            <w:rPr>
              <w:rFonts w:ascii="Times New Roman" w:hAnsi="Times New Roman"/>
              <w:sz w:val="28"/>
              <w:szCs w:val="28"/>
              <w:lang w:val="en-US"/>
            </w:rPr>
          </w:rPrChange>
        </w:rPr>
        <w:t>brands</w:t>
      </w:r>
      <w:r w:rsidRPr="00967A21">
        <w:rPr>
          <w:rFonts w:ascii="Times New Roman" w:hAnsi="Times New Roman"/>
          <w:sz w:val="24"/>
          <w:szCs w:val="24"/>
          <w:lang w:val="en-US"/>
          <w:rPrChange w:id="1141" w:author="Владимир" w:date="2016-05-12T14:56:00Z">
            <w:rPr>
              <w:rFonts w:ascii="Times New Roman" w:hAnsi="Times New Roman"/>
              <w:sz w:val="28"/>
              <w:szCs w:val="28"/>
              <w:lang w:val="en-US"/>
            </w:rPr>
          </w:rPrChange>
        </w:rPr>
        <w:t xml:space="preserve"> are going to start their work in Krasnodar</w:t>
      </w:r>
      <w:ins w:id="1142" w:author="Владимир" w:date="2016-05-12T14:35:00Z">
        <w:r w:rsidR="00C159B9" w:rsidRPr="00967A21">
          <w:rPr>
            <w:rFonts w:ascii="Times New Roman" w:hAnsi="Times New Roman"/>
            <w:sz w:val="24"/>
            <w:szCs w:val="24"/>
            <w:lang w:val="en-US"/>
            <w:rPrChange w:id="1143" w:author="Владимир" w:date="2016-05-12T14:56:00Z">
              <w:rPr>
                <w:rFonts w:ascii="Times New Roman" w:hAnsi="Times New Roman"/>
                <w:sz w:val="28"/>
                <w:szCs w:val="28"/>
                <w:lang w:val="en-US"/>
              </w:rPr>
            </w:rPrChange>
          </w:rPr>
          <w:t xml:space="preserve"> (</w:t>
        </w:r>
      </w:ins>
      <w:del w:id="1144" w:author="Владимир" w:date="2016-05-12T14:35:00Z">
        <w:r w:rsidRPr="00967A21" w:rsidDel="00C159B9">
          <w:rPr>
            <w:rFonts w:ascii="Times New Roman" w:hAnsi="Times New Roman"/>
            <w:sz w:val="24"/>
            <w:szCs w:val="24"/>
            <w:lang w:val="en-US"/>
            <w:rPrChange w:id="1145" w:author="Владимир" w:date="2016-05-12T14:56:00Z">
              <w:rPr>
                <w:rFonts w:ascii="Times New Roman" w:hAnsi="Times New Roman"/>
                <w:sz w:val="28"/>
                <w:szCs w:val="28"/>
                <w:lang w:val="en-US"/>
              </w:rPr>
            </w:rPrChange>
          </w:rPr>
          <w:delText>:</w:delText>
        </w:r>
      </w:del>
    </w:p>
    <w:p w14:paraId="00749C2F" w14:textId="5C1CF6B8" w:rsidR="002572CA" w:rsidRPr="00967A21" w:rsidDel="00C159B9" w:rsidRDefault="002572CA">
      <w:pPr>
        <w:spacing w:after="0" w:line="312" w:lineRule="auto"/>
        <w:ind w:firstLine="709"/>
        <w:jc w:val="both"/>
        <w:rPr>
          <w:del w:id="1146" w:author="Владимир" w:date="2016-05-12T14:35:00Z"/>
          <w:rFonts w:ascii="Times New Roman" w:hAnsi="Times New Roman"/>
          <w:sz w:val="24"/>
          <w:szCs w:val="24"/>
          <w:lang w:val="en-US"/>
          <w:rPrChange w:id="1147" w:author="Владимир" w:date="2016-05-12T14:56:00Z">
            <w:rPr>
              <w:del w:id="1148" w:author="Владимир" w:date="2016-05-12T14:35:00Z"/>
              <w:rFonts w:ascii="Times New Roman" w:hAnsi="Times New Roman"/>
              <w:sz w:val="28"/>
              <w:szCs w:val="28"/>
              <w:lang w:val="en-US"/>
            </w:rPr>
          </w:rPrChange>
        </w:rPr>
        <w:pPrChange w:id="1149" w:author="Владимир" w:date="2016-05-12T14:35:00Z">
          <w:pPr>
            <w:pStyle w:val="a3"/>
            <w:numPr>
              <w:numId w:val="16"/>
            </w:numPr>
            <w:spacing w:after="0" w:line="312" w:lineRule="auto"/>
            <w:ind w:left="0" w:firstLine="709"/>
            <w:jc w:val="both"/>
          </w:pPr>
        </w:pPrChange>
      </w:pPr>
      <w:r w:rsidRPr="00967A21">
        <w:rPr>
          <w:rFonts w:ascii="Times New Roman" w:hAnsi="Times New Roman"/>
          <w:sz w:val="24"/>
          <w:szCs w:val="24"/>
          <w:lang w:val="en-US"/>
          <w:rPrChange w:id="1150" w:author="Владимир" w:date="2016-05-12T14:56:00Z">
            <w:rPr>
              <w:rFonts w:ascii="Times New Roman" w:hAnsi="Times New Roman"/>
              <w:sz w:val="28"/>
              <w:szCs w:val="28"/>
              <w:lang w:val="en-US"/>
            </w:rPr>
          </w:rPrChange>
        </w:rPr>
        <w:t>Krasnodar Marriott Hotel</w:t>
      </w:r>
      <w:del w:id="1151" w:author="Владимир" w:date="2016-05-12T14:35:00Z">
        <w:r w:rsidRPr="00967A21" w:rsidDel="00C159B9">
          <w:rPr>
            <w:rFonts w:ascii="Times New Roman" w:hAnsi="Times New Roman"/>
            <w:sz w:val="24"/>
            <w:szCs w:val="24"/>
            <w:lang w:val="en-US"/>
            <w:rPrChange w:id="1152" w:author="Владимир" w:date="2016-05-12T14:56:00Z">
              <w:rPr>
                <w:rFonts w:ascii="Times New Roman" w:hAnsi="Times New Roman"/>
                <w:sz w:val="28"/>
                <w:szCs w:val="28"/>
                <w:lang w:val="en-US"/>
              </w:rPr>
            </w:rPrChange>
          </w:rPr>
          <w:delText xml:space="preserve"> 5 *;</w:delText>
        </w:r>
      </w:del>
    </w:p>
    <w:p w14:paraId="14985712" w14:textId="36D4D1C6" w:rsidR="002572CA" w:rsidRPr="00967A21" w:rsidDel="00C159B9" w:rsidRDefault="002572CA">
      <w:pPr>
        <w:spacing w:after="0" w:line="312" w:lineRule="auto"/>
        <w:ind w:firstLine="709"/>
        <w:jc w:val="both"/>
        <w:rPr>
          <w:del w:id="1153" w:author="Владимир" w:date="2016-05-12T14:35:00Z"/>
          <w:rFonts w:ascii="Times New Roman" w:hAnsi="Times New Roman"/>
          <w:sz w:val="24"/>
          <w:szCs w:val="24"/>
          <w:lang w:val="en-US"/>
          <w:rPrChange w:id="1154" w:author="Владимир" w:date="2016-05-12T14:56:00Z">
            <w:rPr>
              <w:del w:id="1155" w:author="Владимир" w:date="2016-05-12T14:35:00Z"/>
              <w:rFonts w:ascii="Times New Roman" w:hAnsi="Times New Roman"/>
              <w:sz w:val="28"/>
              <w:szCs w:val="28"/>
            </w:rPr>
          </w:rPrChange>
        </w:rPr>
        <w:pPrChange w:id="1156" w:author="Владимир" w:date="2016-05-12T14:35:00Z">
          <w:pPr>
            <w:pStyle w:val="a3"/>
            <w:numPr>
              <w:numId w:val="16"/>
            </w:numPr>
            <w:spacing w:after="0" w:line="312" w:lineRule="auto"/>
            <w:ind w:left="0" w:firstLine="709"/>
            <w:jc w:val="both"/>
          </w:pPr>
        </w:pPrChange>
      </w:pPr>
      <w:del w:id="1157" w:author="Владимир" w:date="2016-05-12T14:35:00Z">
        <w:r w:rsidRPr="00967A21" w:rsidDel="00C159B9">
          <w:rPr>
            <w:rFonts w:ascii="Times New Roman" w:hAnsi="Times New Roman"/>
            <w:sz w:val="24"/>
            <w:szCs w:val="24"/>
            <w:lang w:val="en-US"/>
            <w:rPrChange w:id="1158" w:author="Владимир" w:date="2016-05-12T14:56:00Z">
              <w:rPr>
                <w:rFonts w:ascii="Times New Roman" w:hAnsi="Times New Roman"/>
                <w:sz w:val="28"/>
                <w:szCs w:val="28"/>
              </w:rPr>
            </w:rPrChange>
          </w:rPr>
          <w:delText>Ibis 3 *</w:delText>
        </w:r>
      </w:del>
      <w:r w:rsidRPr="00967A21">
        <w:rPr>
          <w:rFonts w:ascii="Times New Roman" w:hAnsi="Times New Roman"/>
          <w:sz w:val="24"/>
          <w:szCs w:val="24"/>
          <w:lang w:val="en-US"/>
          <w:rPrChange w:id="1159" w:author="Владимир" w:date="2016-05-12T14:56:00Z">
            <w:rPr>
              <w:rFonts w:ascii="Times New Roman" w:hAnsi="Times New Roman"/>
              <w:sz w:val="28"/>
              <w:szCs w:val="28"/>
            </w:rPr>
          </w:rPrChange>
        </w:rPr>
        <w:t>;</w:t>
      </w:r>
      <w:ins w:id="1160" w:author="Владимир" w:date="2016-05-12T14:35:00Z">
        <w:r w:rsidR="00C159B9" w:rsidRPr="00967A21">
          <w:rPr>
            <w:rFonts w:ascii="Times New Roman" w:hAnsi="Times New Roman"/>
            <w:sz w:val="24"/>
            <w:szCs w:val="24"/>
            <w:lang w:val="en-US"/>
            <w:rPrChange w:id="1161" w:author="Владимир" w:date="2016-05-12T14:56:00Z">
              <w:rPr>
                <w:rFonts w:ascii="Times New Roman" w:hAnsi="Times New Roman"/>
                <w:sz w:val="28"/>
                <w:szCs w:val="28"/>
                <w:lang w:val="en-US"/>
              </w:rPr>
            </w:rPrChange>
          </w:rPr>
          <w:t xml:space="preserve"> </w:t>
        </w:r>
      </w:ins>
    </w:p>
    <w:p w14:paraId="33511686" w14:textId="624CF1EB" w:rsidR="002572CA" w:rsidRPr="00967A21" w:rsidRDefault="002572CA">
      <w:pPr>
        <w:spacing w:after="0" w:line="312" w:lineRule="auto"/>
        <w:ind w:firstLine="709"/>
        <w:jc w:val="both"/>
        <w:rPr>
          <w:rFonts w:ascii="Times New Roman" w:hAnsi="Times New Roman"/>
          <w:sz w:val="24"/>
          <w:szCs w:val="24"/>
          <w:lang w:val="en-US"/>
          <w:rPrChange w:id="1162" w:author="Владимир" w:date="2016-05-12T14:56:00Z">
            <w:rPr>
              <w:rFonts w:ascii="Times New Roman" w:hAnsi="Times New Roman"/>
              <w:sz w:val="28"/>
              <w:szCs w:val="28"/>
            </w:rPr>
          </w:rPrChange>
        </w:rPr>
        <w:pPrChange w:id="1163" w:author="Владимир" w:date="2016-05-12T14:35:00Z">
          <w:pPr>
            <w:pStyle w:val="a3"/>
            <w:numPr>
              <w:numId w:val="16"/>
            </w:numPr>
            <w:spacing w:after="0" w:line="312" w:lineRule="auto"/>
            <w:ind w:left="0" w:firstLine="709"/>
            <w:jc w:val="both"/>
          </w:pPr>
        </w:pPrChange>
      </w:pPr>
      <w:proofErr w:type="spellStart"/>
      <w:r w:rsidRPr="00967A21">
        <w:rPr>
          <w:rFonts w:ascii="Times New Roman" w:hAnsi="Times New Roman"/>
          <w:sz w:val="24"/>
          <w:szCs w:val="24"/>
          <w:lang w:val="en-US"/>
          <w:rPrChange w:id="1164" w:author="Владимир" w:date="2016-05-12T14:56:00Z">
            <w:rPr>
              <w:rFonts w:ascii="Times New Roman" w:hAnsi="Times New Roman"/>
              <w:sz w:val="28"/>
              <w:szCs w:val="28"/>
            </w:rPr>
          </w:rPrChange>
        </w:rPr>
        <w:t>Azimut</w:t>
      </w:r>
      <w:proofErr w:type="spellEnd"/>
      <w:r w:rsidRPr="00967A21">
        <w:rPr>
          <w:rFonts w:ascii="Times New Roman" w:hAnsi="Times New Roman"/>
          <w:sz w:val="24"/>
          <w:szCs w:val="24"/>
          <w:lang w:val="en-US"/>
          <w:rPrChange w:id="1165" w:author="Владимир" w:date="2016-05-12T14:56:00Z">
            <w:rPr>
              <w:rFonts w:ascii="Times New Roman" w:hAnsi="Times New Roman"/>
              <w:sz w:val="28"/>
              <w:szCs w:val="28"/>
            </w:rPr>
          </w:rPrChange>
        </w:rPr>
        <w:t xml:space="preserve"> Hotel</w:t>
      </w:r>
      <w:ins w:id="1166" w:author="Владимир" w:date="2016-05-12T14:35:00Z">
        <w:r w:rsidR="00C159B9" w:rsidRPr="00967A21">
          <w:rPr>
            <w:rFonts w:ascii="Times New Roman" w:hAnsi="Times New Roman"/>
            <w:sz w:val="24"/>
            <w:szCs w:val="24"/>
            <w:lang w:val="en-US"/>
            <w:rPrChange w:id="1167" w:author="Владимир" w:date="2016-05-12T14:56:00Z">
              <w:rPr>
                <w:rFonts w:ascii="Times New Roman" w:hAnsi="Times New Roman"/>
                <w:sz w:val="28"/>
                <w:szCs w:val="28"/>
                <w:lang w:val="en-US"/>
              </w:rPr>
            </w:rPrChange>
          </w:rPr>
          <w:t>).</w:t>
        </w:r>
      </w:ins>
      <w:del w:id="1168" w:author="Владимир" w:date="2016-05-12T14:35:00Z">
        <w:r w:rsidRPr="00967A21" w:rsidDel="00C159B9">
          <w:rPr>
            <w:rFonts w:ascii="Times New Roman" w:hAnsi="Times New Roman"/>
            <w:sz w:val="24"/>
            <w:szCs w:val="24"/>
            <w:lang w:val="en-US"/>
            <w:rPrChange w:id="1169" w:author="Владимир" w:date="2016-05-12T14:56:00Z">
              <w:rPr>
                <w:rFonts w:ascii="Times New Roman" w:hAnsi="Times New Roman"/>
                <w:sz w:val="28"/>
                <w:szCs w:val="28"/>
              </w:rPr>
            </w:rPrChange>
          </w:rPr>
          <w:delText>.</w:delText>
        </w:r>
      </w:del>
    </w:p>
    <w:p w14:paraId="48D9CE82" w14:textId="77777777" w:rsidR="002572CA" w:rsidRPr="00967A21" w:rsidRDefault="002572CA" w:rsidP="00CF44D6">
      <w:pPr>
        <w:pStyle w:val="a3"/>
        <w:spacing w:after="0" w:line="312" w:lineRule="auto"/>
        <w:ind w:left="0" w:firstLine="709"/>
        <w:jc w:val="both"/>
        <w:rPr>
          <w:rFonts w:ascii="Times New Roman" w:hAnsi="Times New Roman"/>
          <w:sz w:val="24"/>
          <w:szCs w:val="24"/>
          <w:lang w:val="en-US"/>
          <w:rPrChange w:id="1170"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1171" w:author="Владимир" w:date="2016-05-12T14:56:00Z">
            <w:rPr>
              <w:rFonts w:ascii="Times New Roman" w:hAnsi="Times New Roman"/>
              <w:sz w:val="28"/>
              <w:szCs w:val="28"/>
              <w:lang w:val="en-US"/>
            </w:rPr>
          </w:rPrChange>
        </w:rPr>
        <w:t xml:space="preserve">Interest of international hotel operators to the south of Russia appeared in 2005. However, during the crisis of 2008-2009 many developers have abandoned their projects. Right now, especially in </w:t>
      </w:r>
      <w:ins w:id="1172" w:author="Оля" w:date="2016-04-07T14:13:00Z">
        <w:r w:rsidR="00127E2E" w:rsidRPr="00967A21">
          <w:rPr>
            <w:rFonts w:ascii="Times New Roman" w:hAnsi="Times New Roman"/>
            <w:sz w:val="24"/>
            <w:szCs w:val="24"/>
            <w:lang w:val="en-US"/>
            <w:rPrChange w:id="1173" w:author="Владимир" w:date="2016-05-12T14:56: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1174" w:author="Владимир" w:date="2016-05-12T14:56:00Z">
            <w:rPr>
              <w:rFonts w:ascii="Times New Roman" w:hAnsi="Times New Roman"/>
              <w:sz w:val="28"/>
              <w:szCs w:val="28"/>
              <w:lang w:val="en-US"/>
            </w:rPr>
          </w:rPrChange>
        </w:rPr>
        <w:t xml:space="preserve">light of the dynamic development of the region, </w:t>
      </w:r>
      <w:del w:id="1175" w:author="Оля" w:date="2016-04-07T14:14:00Z">
        <w:r w:rsidRPr="00967A21" w:rsidDel="00127E2E">
          <w:rPr>
            <w:rFonts w:ascii="Times New Roman" w:hAnsi="Times New Roman"/>
            <w:sz w:val="24"/>
            <w:szCs w:val="24"/>
            <w:lang w:val="en-US"/>
            <w:rPrChange w:id="1176" w:author="Владимир" w:date="2016-05-12T14:56:00Z">
              <w:rPr>
                <w:rFonts w:ascii="Times New Roman" w:hAnsi="Times New Roman"/>
                <w:sz w:val="28"/>
                <w:szCs w:val="28"/>
                <w:lang w:val="en-US"/>
              </w:rPr>
            </w:rPrChange>
          </w:rPr>
          <w:delText xml:space="preserve">it </w:delText>
        </w:r>
      </w:del>
      <w:ins w:id="1177" w:author="Оля" w:date="2016-04-07T14:14:00Z">
        <w:r w:rsidR="00127E2E" w:rsidRPr="00967A21">
          <w:rPr>
            <w:rFonts w:ascii="Times New Roman" w:hAnsi="Times New Roman"/>
            <w:sz w:val="24"/>
            <w:szCs w:val="24"/>
            <w:lang w:val="en-US"/>
            <w:rPrChange w:id="1178" w:author="Владимир" w:date="2016-05-12T14:56:00Z">
              <w:rPr>
                <w:rFonts w:ascii="Times New Roman" w:hAnsi="Times New Roman"/>
                <w:sz w:val="28"/>
                <w:szCs w:val="28"/>
                <w:lang w:val="en-US"/>
              </w:rPr>
            </w:rPrChange>
          </w:rPr>
          <w:t xml:space="preserve">there </w:t>
        </w:r>
      </w:ins>
      <w:r w:rsidRPr="00967A21">
        <w:rPr>
          <w:rFonts w:ascii="Times New Roman" w:hAnsi="Times New Roman"/>
          <w:sz w:val="24"/>
          <w:szCs w:val="24"/>
          <w:lang w:val="en-US"/>
          <w:rPrChange w:id="1179" w:author="Владимир" w:date="2016-05-12T14:56:00Z">
            <w:rPr>
              <w:rFonts w:ascii="Times New Roman" w:hAnsi="Times New Roman"/>
              <w:sz w:val="28"/>
              <w:szCs w:val="28"/>
              <w:lang w:val="en-US"/>
            </w:rPr>
          </w:rPrChange>
        </w:rPr>
        <w:t xml:space="preserve">has come quite a good time for the resumption and implementation </w:t>
      </w:r>
      <w:ins w:id="1180" w:author="Оля" w:date="2016-04-07T14:15:00Z">
        <w:r w:rsidR="00127E2E" w:rsidRPr="00967A21">
          <w:rPr>
            <w:rFonts w:ascii="Times New Roman" w:hAnsi="Times New Roman"/>
            <w:sz w:val="24"/>
            <w:szCs w:val="24"/>
            <w:lang w:val="en-US"/>
            <w:rPrChange w:id="1181" w:author="Владимир" w:date="2016-05-12T14:56:00Z">
              <w:rPr>
                <w:rFonts w:ascii="Times New Roman" w:hAnsi="Times New Roman"/>
                <w:sz w:val="28"/>
                <w:szCs w:val="28"/>
                <w:lang w:val="en-US"/>
              </w:rPr>
            </w:rPrChange>
          </w:rPr>
          <w:t xml:space="preserve">of </w:t>
        </w:r>
      </w:ins>
      <w:r w:rsidRPr="00967A21">
        <w:rPr>
          <w:rFonts w:ascii="Times New Roman" w:hAnsi="Times New Roman"/>
          <w:sz w:val="24"/>
          <w:szCs w:val="24"/>
          <w:lang w:val="en-US"/>
          <w:rPrChange w:id="1182" w:author="Владимир" w:date="2016-05-12T14:56:00Z">
            <w:rPr>
              <w:rFonts w:ascii="Times New Roman" w:hAnsi="Times New Roman"/>
              <w:sz w:val="28"/>
              <w:szCs w:val="28"/>
              <w:lang w:val="en-US"/>
            </w:rPr>
          </w:rPrChange>
        </w:rPr>
        <w:t xml:space="preserve">once deferred plans. The most active in this area are such large international hotel operators as </w:t>
      </w:r>
      <w:proofErr w:type="spellStart"/>
      <w:r w:rsidRPr="00967A21">
        <w:rPr>
          <w:rFonts w:ascii="Times New Roman" w:hAnsi="Times New Roman"/>
          <w:sz w:val="24"/>
          <w:szCs w:val="24"/>
          <w:lang w:val="en-US"/>
          <w:rPrChange w:id="1183" w:author="Владимир" w:date="2016-05-12T14:56:00Z">
            <w:rPr>
              <w:rFonts w:ascii="Times New Roman" w:hAnsi="Times New Roman"/>
              <w:sz w:val="28"/>
              <w:szCs w:val="28"/>
              <w:lang w:val="en-US"/>
            </w:rPr>
          </w:rPrChange>
        </w:rPr>
        <w:t>Rezidor</w:t>
      </w:r>
      <w:proofErr w:type="spellEnd"/>
      <w:r w:rsidRPr="00967A21">
        <w:rPr>
          <w:rFonts w:ascii="Times New Roman" w:hAnsi="Times New Roman"/>
          <w:sz w:val="24"/>
          <w:szCs w:val="24"/>
          <w:lang w:val="en-US"/>
          <w:rPrChange w:id="1184" w:author="Владимир" w:date="2016-05-12T14:56:00Z">
            <w:rPr>
              <w:rFonts w:ascii="Times New Roman" w:hAnsi="Times New Roman"/>
              <w:sz w:val="28"/>
              <w:szCs w:val="28"/>
              <w:lang w:val="en-US"/>
            </w:rPr>
          </w:rPrChange>
        </w:rPr>
        <w:t xml:space="preserve"> Hotel Group, Hilton Hotels, Marriott Hotels &amp; Resort, Intercontinental, </w:t>
      </w:r>
      <w:proofErr w:type="spellStart"/>
      <w:r w:rsidRPr="00967A21">
        <w:rPr>
          <w:rFonts w:ascii="Times New Roman" w:hAnsi="Times New Roman"/>
          <w:sz w:val="24"/>
          <w:szCs w:val="24"/>
          <w:lang w:val="en-US"/>
          <w:rPrChange w:id="1185" w:author="Владимир" w:date="2016-05-12T14:56:00Z">
            <w:rPr>
              <w:rFonts w:ascii="Times New Roman" w:hAnsi="Times New Roman"/>
              <w:sz w:val="28"/>
              <w:szCs w:val="28"/>
              <w:lang w:val="en-US"/>
            </w:rPr>
          </w:rPrChange>
        </w:rPr>
        <w:t>Kempinski</w:t>
      </w:r>
      <w:proofErr w:type="spellEnd"/>
      <w:r w:rsidRPr="00967A21">
        <w:rPr>
          <w:rFonts w:ascii="Times New Roman" w:hAnsi="Times New Roman"/>
          <w:sz w:val="24"/>
          <w:szCs w:val="24"/>
          <w:lang w:val="en-US"/>
          <w:rPrChange w:id="1186" w:author="Владимир" w:date="2016-05-12T14:56:00Z">
            <w:rPr>
              <w:rFonts w:ascii="Times New Roman" w:hAnsi="Times New Roman"/>
              <w:sz w:val="28"/>
              <w:szCs w:val="28"/>
              <w:lang w:val="en-US"/>
            </w:rPr>
          </w:rPrChange>
        </w:rPr>
        <w:t>, Holiday Inn Hotels &amp; Resorts, Accor and others.</w:t>
      </w:r>
    </w:p>
    <w:p w14:paraId="66D43FC8" w14:textId="77777777" w:rsidR="002572CA" w:rsidRPr="00967A21" w:rsidRDefault="002572CA" w:rsidP="00CF44D6">
      <w:pPr>
        <w:pStyle w:val="a3"/>
        <w:spacing w:after="0" w:line="312" w:lineRule="auto"/>
        <w:ind w:left="0" w:firstLine="709"/>
        <w:jc w:val="both"/>
        <w:rPr>
          <w:rFonts w:ascii="Times New Roman" w:hAnsi="Times New Roman"/>
          <w:sz w:val="24"/>
          <w:szCs w:val="24"/>
          <w:lang w:val="en-US"/>
          <w:rPrChange w:id="1187"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1188" w:author="Владимир" w:date="2016-05-12T14:56:00Z">
            <w:rPr>
              <w:rFonts w:ascii="Times New Roman" w:hAnsi="Times New Roman"/>
              <w:sz w:val="28"/>
              <w:szCs w:val="28"/>
              <w:lang w:val="en-US"/>
            </w:rPr>
          </w:rPrChange>
        </w:rPr>
        <w:lastRenderedPageBreak/>
        <w:t xml:space="preserve">Sochi was and still is the most popular among the international hotel operators in the Black Sea </w:t>
      </w:r>
      <w:commentRangeStart w:id="1189"/>
      <w:r w:rsidRPr="00967A21">
        <w:rPr>
          <w:rFonts w:ascii="Times New Roman" w:hAnsi="Times New Roman"/>
          <w:sz w:val="24"/>
          <w:szCs w:val="24"/>
          <w:lang w:val="en-US"/>
          <w:rPrChange w:id="1190" w:author="Владимир" w:date="2016-05-12T14:56:00Z">
            <w:rPr>
              <w:rFonts w:ascii="Times New Roman" w:hAnsi="Times New Roman"/>
              <w:sz w:val="28"/>
              <w:szCs w:val="28"/>
              <w:lang w:val="en-US"/>
            </w:rPr>
          </w:rPrChange>
        </w:rPr>
        <w:t>resort</w:t>
      </w:r>
      <w:commentRangeEnd w:id="1189"/>
      <w:r w:rsidR="00127E2E" w:rsidRPr="00967A21">
        <w:rPr>
          <w:rStyle w:val="a8"/>
          <w:rFonts w:ascii="Times New Roman" w:hAnsi="Times New Roman"/>
          <w:sz w:val="24"/>
          <w:szCs w:val="24"/>
          <w:rPrChange w:id="1191" w:author="Владимир" w:date="2016-05-12T14:56:00Z">
            <w:rPr>
              <w:rStyle w:val="a8"/>
            </w:rPr>
          </w:rPrChange>
        </w:rPr>
        <w:commentReference w:id="1189"/>
      </w:r>
      <w:ins w:id="1192" w:author="user" w:date="2016-04-08T10:42:00Z">
        <w:r w:rsidR="007552C5" w:rsidRPr="00967A21">
          <w:rPr>
            <w:rFonts w:ascii="Times New Roman" w:hAnsi="Times New Roman"/>
            <w:sz w:val="24"/>
            <w:szCs w:val="24"/>
            <w:lang w:val="en-US"/>
            <w:rPrChange w:id="1193" w:author="Владимир" w:date="2016-05-12T14:56:00Z">
              <w:rPr>
                <w:rFonts w:ascii="Times New Roman" w:hAnsi="Times New Roman"/>
                <w:sz w:val="28"/>
                <w:szCs w:val="28"/>
                <w:lang w:val="en-US"/>
              </w:rPr>
            </w:rPrChange>
          </w:rPr>
          <w:t xml:space="preserve"> market</w:t>
        </w:r>
      </w:ins>
      <w:r w:rsidRPr="00967A21">
        <w:rPr>
          <w:rFonts w:ascii="Times New Roman" w:hAnsi="Times New Roman"/>
          <w:sz w:val="24"/>
          <w:szCs w:val="24"/>
          <w:lang w:val="en-US"/>
          <w:rPrChange w:id="1194" w:author="Владимир" w:date="2016-05-12T14:56:00Z">
            <w:rPr>
              <w:rFonts w:ascii="Times New Roman" w:hAnsi="Times New Roman"/>
              <w:sz w:val="28"/>
              <w:szCs w:val="28"/>
              <w:lang w:val="en-US"/>
            </w:rPr>
          </w:rPrChange>
        </w:rPr>
        <w:t xml:space="preserve">. Hotel </w:t>
      </w:r>
      <w:r w:rsidR="004757FB" w:rsidRPr="00967A21">
        <w:rPr>
          <w:rFonts w:ascii="Times New Roman" w:hAnsi="Times New Roman"/>
          <w:sz w:val="24"/>
          <w:szCs w:val="24"/>
          <w:lang w:val="en-US"/>
          <w:rPrChange w:id="1195" w:author="Владимир" w:date="2016-05-12T14:56:00Z">
            <w:rPr>
              <w:rFonts w:ascii="Times New Roman" w:hAnsi="Times New Roman"/>
              <w:sz w:val="28"/>
              <w:szCs w:val="28"/>
              <w:lang w:val="en-US"/>
            </w:rPr>
          </w:rPrChange>
        </w:rPr>
        <w:t xml:space="preserve">operators and </w:t>
      </w:r>
      <w:r w:rsidR="009F63E4" w:rsidRPr="00967A21">
        <w:rPr>
          <w:rFonts w:ascii="Times New Roman" w:hAnsi="Times New Roman"/>
          <w:sz w:val="24"/>
          <w:szCs w:val="24"/>
          <w:lang w:val="en-US"/>
          <w:rPrChange w:id="1196" w:author="Владимир" w:date="2016-05-12T14:56:00Z">
            <w:rPr>
              <w:rFonts w:ascii="Times New Roman" w:hAnsi="Times New Roman"/>
              <w:sz w:val="28"/>
              <w:szCs w:val="28"/>
              <w:lang w:val="en-US"/>
            </w:rPr>
          </w:rPrChange>
        </w:rPr>
        <w:t>brand</w:t>
      </w:r>
      <w:r w:rsidRPr="00967A21">
        <w:rPr>
          <w:rFonts w:ascii="Times New Roman" w:hAnsi="Times New Roman"/>
          <w:sz w:val="24"/>
          <w:szCs w:val="24"/>
          <w:lang w:val="en-US"/>
          <w:rPrChange w:id="1197" w:author="Владимир" w:date="2016-05-12T14:56:00Z">
            <w:rPr>
              <w:rFonts w:ascii="Times New Roman" w:hAnsi="Times New Roman"/>
              <w:sz w:val="28"/>
              <w:szCs w:val="28"/>
              <w:lang w:val="en-US"/>
            </w:rPr>
          </w:rPrChange>
        </w:rPr>
        <w:t xml:space="preserve">s in Sochi </w:t>
      </w:r>
      <w:r w:rsidR="004757FB" w:rsidRPr="00967A21">
        <w:rPr>
          <w:rFonts w:ascii="Times New Roman" w:hAnsi="Times New Roman"/>
          <w:sz w:val="24"/>
          <w:szCs w:val="24"/>
          <w:lang w:val="en-US"/>
          <w:rPrChange w:id="1198" w:author="Владимир" w:date="2016-05-12T14:56:00Z">
            <w:rPr>
              <w:rFonts w:ascii="Times New Roman" w:hAnsi="Times New Roman"/>
              <w:sz w:val="28"/>
              <w:szCs w:val="28"/>
              <w:lang w:val="en-US"/>
            </w:rPr>
          </w:rPrChange>
        </w:rPr>
        <w:t xml:space="preserve">are the </w:t>
      </w:r>
      <w:r w:rsidR="00127E2E" w:rsidRPr="00967A21">
        <w:rPr>
          <w:rFonts w:ascii="Times New Roman" w:hAnsi="Times New Roman"/>
          <w:sz w:val="24"/>
          <w:szCs w:val="24"/>
          <w:lang w:val="en-US"/>
          <w:rPrChange w:id="1199" w:author="Владимир" w:date="2016-05-12T14:56:00Z">
            <w:rPr>
              <w:rFonts w:ascii="Times New Roman" w:hAnsi="Times New Roman"/>
              <w:sz w:val="28"/>
              <w:szCs w:val="28"/>
              <w:lang w:val="en-US"/>
            </w:rPr>
          </w:rPrChange>
        </w:rPr>
        <w:t xml:space="preserve"> following</w:t>
      </w:r>
      <w:r w:rsidR="004757FB" w:rsidRPr="00967A21">
        <w:rPr>
          <w:rFonts w:ascii="Times New Roman" w:hAnsi="Times New Roman"/>
          <w:sz w:val="24"/>
          <w:szCs w:val="24"/>
          <w:lang w:val="en-US"/>
          <w:rPrChange w:id="1200" w:author="Владимир" w:date="2016-05-12T14:56:00Z">
            <w:rPr>
              <w:rFonts w:ascii="Times New Roman" w:hAnsi="Times New Roman"/>
              <w:sz w:val="28"/>
              <w:szCs w:val="28"/>
              <w:lang w:val="en-US"/>
            </w:rPr>
          </w:rPrChange>
        </w:rPr>
        <w:t>:</w:t>
      </w:r>
    </w:p>
    <w:p w14:paraId="779FC90C" w14:textId="77777777" w:rsidR="002572CA" w:rsidRPr="00967A21" w:rsidRDefault="002572CA" w:rsidP="00CF44D6">
      <w:pPr>
        <w:numPr>
          <w:ilvl w:val="0"/>
          <w:numId w:val="9"/>
        </w:numPr>
        <w:tabs>
          <w:tab w:val="left" w:pos="993"/>
        </w:tabs>
        <w:spacing w:after="0" w:line="312" w:lineRule="auto"/>
        <w:ind w:left="0" w:firstLine="709"/>
        <w:jc w:val="both"/>
        <w:rPr>
          <w:rFonts w:ascii="Times New Roman" w:hAnsi="Times New Roman"/>
          <w:sz w:val="24"/>
          <w:szCs w:val="24"/>
          <w:shd w:val="clear" w:color="auto" w:fill="FFFFFF"/>
          <w:lang w:val="en-US"/>
          <w:rPrChange w:id="1201" w:author="Владимир" w:date="2016-05-12T14:56:00Z">
            <w:rPr>
              <w:rFonts w:ascii="Times New Roman" w:hAnsi="Times New Roman"/>
              <w:sz w:val="28"/>
              <w:szCs w:val="28"/>
              <w:shd w:val="clear" w:color="auto" w:fill="FFFFFF"/>
              <w:lang w:val="en-US"/>
            </w:rPr>
          </w:rPrChange>
        </w:rPr>
      </w:pPr>
      <w:proofErr w:type="spellStart"/>
      <w:r w:rsidRPr="00967A21">
        <w:rPr>
          <w:rFonts w:ascii="Times New Roman" w:hAnsi="Times New Roman"/>
          <w:sz w:val="24"/>
          <w:szCs w:val="24"/>
          <w:shd w:val="clear" w:color="auto" w:fill="FFFFFF"/>
          <w:lang w:val="en-US"/>
          <w:rPrChange w:id="1202" w:author="Владимир" w:date="2016-05-12T14:56:00Z">
            <w:rPr>
              <w:rFonts w:ascii="Times New Roman" w:hAnsi="Times New Roman"/>
              <w:sz w:val="28"/>
              <w:szCs w:val="28"/>
              <w:shd w:val="clear" w:color="auto" w:fill="FFFFFF"/>
              <w:lang w:val="en-US"/>
            </w:rPr>
          </w:rPrChange>
        </w:rPr>
        <w:t>Rezidor</w:t>
      </w:r>
      <w:proofErr w:type="spellEnd"/>
      <w:r w:rsidRPr="00967A21">
        <w:rPr>
          <w:rFonts w:ascii="Times New Roman" w:hAnsi="Times New Roman"/>
          <w:sz w:val="24"/>
          <w:szCs w:val="24"/>
          <w:shd w:val="clear" w:color="auto" w:fill="FFFFFF"/>
          <w:lang w:val="en-US"/>
          <w:rPrChange w:id="1203" w:author="Владимир" w:date="2016-05-12T14:56:00Z">
            <w:rPr>
              <w:rFonts w:ascii="Times New Roman" w:hAnsi="Times New Roman"/>
              <w:sz w:val="28"/>
              <w:szCs w:val="28"/>
              <w:shd w:val="clear" w:color="auto" w:fill="FFFFFF"/>
              <w:lang w:val="en-US"/>
            </w:rPr>
          </w:rPrChange>
        </w:rPr>
        <w:t xml:space="preserve"> SAS (Radisson SAS, Park Inn)</w:t>
      </w:r>
    </w:p>
    <w:p w14:paraId="47F0D90E" w14:textId="77777777" w:rsidR="002572CA" w:rsidRPr="00967A21" w:rsidRDefault="002572CA" w:rsidP="00CF44D6">
      <w:pPr>
        <w:numPr>
          <w:ilvl w:val="0"/>
          <w:numId w:val="9"/>
        </w:numPr>
        <w:tabs>
          <w:tab w:val="left" w:pos="993"/>
        </w:tabs>
        <w:spacing w:after="0" w:line="312" w:lineRule="auto"/>
        <w:ind w:left="0" w:firstLine="709"/>
        <w:jc w:val="both"/>
        <w:rPr>
          <w:rFonts w:ascii="Times New Roman" w:hAnsi="Times New Roman"/>
          <w:sz w:val="24"/>
          <w:szCs w:val="24"/>
          <w:shd w:val="clear" w:color="auto" w:fill="FFFFFF"/>
          <w:lang w:val="en-US"/>
          <w:rPrChange w:id="1204" w:author="Владимир" w:date="2016-05-12T14:56:00Z">
            <w:rPr>
              <w:rFonts w:ascii="Times New Roman" w:hAnsi="Times New Roman"/>
              <w:sz w:val="28"/>
              <w:szCs w:val="28"/>
              <w:shd w:val="clear" w:color="auto" w:fill="FFFFFF"/>
              <w:lang w:val="en-US"/>
            </w:rPr>
          </w:rPrChange>
        </w:rPr>
      </w:pPr>
      <w:r w:rsidRPr="00967A21">
        <w:rPr>
          <w:rFonts w:ascii="Times New Roman" w:hAnsi="Times New Roman"/>
          <w:sz w:val="24"/>
          <w:szCs w:val="24"/>
          <w:shd w:val="clear" w:color="auto" w:fill="FFFFFF"/>
          <w:lang w:val="en-US"/>
          <w:rPrChange w:id="1205" w:author="Владимир" w:date="2016-05-12T14:56:00Z">
            <w:rPr>
              <w:rFonts w:ascii="Times New Roman" w:hAnsi="Times New Roman"/>
              <w:sz w:val="28"/>
              <w:szCs w:val="28"/>
              <w:shd w:val="clear" w:color="auto" w:fill="FFFFFF"/>
              <w:lang w:val="en-US"/>
            </w:rPr>
          </w:rPrChange>
        </w:rPr>
        <w:t>Golden Tulip Hotels, Suites &amp; resorts</w:t>
      </w:r>
    </w:p>
    <w:p w14:paraId="7DC3C620" w14:textId="77777777" w:rsidR="002572CA" w:rsidRPr="00967A21" w:rsidRDefault="002572CA" w:rsidP="00CF44D6">
      <w:pPr>
        <w:numPr>
          <w:ilvl w:val="0"/>
          <w:numId w:val="9"/>
        </w:numPr>
        <w:tabs>
          <w:tab w:val="left" w:pos="993"/>
        </w:tabs>
        <w:spacing w:after="0" w:line="312" w:lineRule="auto"/>
        <w:ind w:left="0" w:firstLine="709"/>
        <w:jc w:val="both"/>
        <w:rPr>
          <w:rFonts w:ascii="Times New Roman" w:hAnsi="Times New Roman"/>
          <w:sz w:val="24"/>
          <w:szCs w:val="24"/>
          <w:shd w:val="clear" w:color="auto" w:fill="FFFFFF"/>
          <w:lang w:val="en-US"/>
          <w:rPrChange w:id="1206" w:author="Владимир" w:date="2016-05-12T14:56:00Z">
            <w:rPr>
              <w:rFonts w:ascii="Times New Roman" w:hAnsi="Times New Roman"/>
              <w:sz w:val="28"/>
              <w:szCs w:val="28"/>
              <w:shd w:val="clear" w:color="auto" w:fill="FFFFFF"/>
              <w:lang w:val="en-US"/>
            </w:rPr>
          </w:rPrChange>
        </w:rPr>
      </w:pPr>
      <w:r w:rsidRPr="00967A21">
        <w:rPr>
          <w:rFonts w:ascii="Times New Roman" w:hAnsi="Times New Roman"/>
          <w:sz w:val="24"/>
          <w:szCs w:val="24"/>
          <w:shd w:val="clear" w:color="auto" w:fill="FFFFFF"/>
          <w:lang w:val="en-US"/>
          <w:rPrChange w:id="1207" w:author="Владимир" w:date="2016-05-12T14:56:00Z">
            <w:rPr>
              <w:rFonts w:ascii="Times New Roman" w:hAnsi="Times New Roman"/>
              <w:sz w:val="28"/>
              <w:szCs w:val="28"/>
              <w:shd w:val="clear" w:color="auto" w:fill="FFFFFF"/>
              <w:lang w:val="en-US"/>
            </w:rPr>
          </w:rPrChange>
        </w:rPr>
        <w:t>Mercure Hotels</w:t>
      </w:r>
    </w:p>
    <w:p w14:paraId="5A94A3DF" w14:textId="77777777" w:rsidR="002572CA" w:rsidRPr="00967A21" w:rsidRDefault="002572CA" w:rsidP="00CF44D6">
      <w:pPr>
        <w:numPr>
          <w:ilvl w:val="0"/>
          <w:numId w:val="9"/>
        </w:numPr>
        <w:tabs>
          <w:tab w:val="left" w:pos="993"/>
        </w:tabs>
        <w:spacing w:after="0" w:line="312" w:lineRule="auto"/>
        <w:ind w:left="0" w:firstLine="709"/>
        <w:jc w:val="both"/>
        <w:rPr>
          <w:rFonts w:ascii="Times New Roman" w:hAnsi="Times New Roman"/>
          <w:sz w:val="24"/>
          <w:szCs w:val="24"/>
          <w:shd w:val="clear" w:color="auto" w:fill="FFFFFF"/>
          <w:rPrChange w:id="1208" w:author="Владимир" w:date="2016-05-12T14:56:00Z">
            <w:rPr>
              <w:rFonts w:ascii="Times New Roman" w:hAnsi="Times New Roman"/>
              <w:sz w:val="28"/>
              <w:szCs w:val="28"/>
              <w:shd w:val="clear" w:color="auto" w:fill="FFFFFF"/>
            </w:rPr>
          </w:rPrChange>
        </w:rPr>
      </w:pPr>
      <w:proofErr w:type="spellStart"/>
      <w:r w:rsidRPr="00967A21">
        <w:rPr>
          <w:rFonts w:ascii="Times New Roman" w:hAnsi="Times New Roman"/>
          <w:sz w:val="24"/>
          <w:szCs w:val="24"/>
          <w:shd w:val="clear" w:color="auto" w:fill="FFFFFF"/>
          <w:lang w:val="en-US"/>
          <w:rPrChange w:id="1209" w:author="Владимир" w:date="2016-05-12T14:56:00Z">
            <w:rPr>
              <w:rFonts w:ascii="Times New Roman" w:hAnsi="Times New Roman"/>
              <w:sz w:val="28"/>
              <w:szCs w:val="28"/>
              <w:shd w:val="clear" w:color="auto" w:fill="FFFFFF"/>
              <w:lang w:val="en-US"/>
            </w:rPr>
          </w:rPrChange>
        </w:rPr>
        <w:t>Swissotel</w:t>
      </w:r>
      <w:proofErr w:type="spellEnd"/>
      <w:r w:rsidRPr="00967A21">
        <w:rPr>
          <w:rFonts w:ascii="Times New Roman" w:hAnsi="Times New Roman"/>
          <w:sz w:val="24"/>
          <w:szCs w:val="24"/>
          <w:shd w:val="clear" w:color="auto" w:fill="FFFFFF"/>
          <w:lang w:val="en-US"/>
          <w:rPrChange w:id="1210" w:author="Владимир" w:date="2016-05-12T14:56:00Z">
            <w:rPr>
              <w:rFonts w:ascii="Times New Roman" w:hAnsi="Times New Roman"/>
              <w:sz w:val="28"/>
              <w:szCs w:val="28"/>
              <w:shd w:val="clear" w:color="auto" w:fill="FFFFFF"/>
              <w:lang w:val="en-US"/>
            </w:rPr>
          </w:rPrChange>
        </w:rPr>
        <w:t xml:space="preserve"> Hotels &amp; Resorts</w:t>
      </w:r>
    </w:p>
    <w:p w14:paraId="135F91BC" w14:textId="77777777" w:rsidR="002572CA" w:rsidRPr="00967A21" w:rsidRDefault="002572CA" w:rsidP="00CF44D6">
      <w:pPr>
        <w:numPr>
          <w:ilvl w:val="0"/>
          <w:numId w:val="9"/>
        </w:numPr>
        <w:tabs>
          <w:tab w:val="left" w:pos="993"/>
        </w:tabs>
        <w:spacing w:after="0" w:line="312" w:lineRule="auto"/>
        <w:ind w:left="0" w:firstLine="709"/>
        <w:jc w:val="both"/>
        <w:rPr>
          <w:rFonts w:ascii="Times New Roman" w:hAnsi="Times New Roman"/>
          <w:sz w:val="24"/>
          <w:szCs w:val="24"/>
          <w:shd w:val="clear" w:color="auto" w:fill="FFFFFF"/>
          <w:lang w:val="en-US"/>
          <w:rPrChange w:id="1211" w:author="Владимир" w:date="2016-05-12T14:56:00Z">
            <w:rPr>
              <w:rFonts w:ascii="Times New Roman" w:hAnsi="Times New Roman"/>
              <w:sz w:val="28"/>
              <w:szCs w:val="28"/>
              <w:shd w:val="clear" w:color="auto" w:fill="FFFFFF"/>
              <w:lang w:val="en-US"/>
            </w:rPr>
          </w:rPrChange>
        </w:rPr>
      </w:pPr>
      <w:r w:rsidRPr="00967A21">
        <w:rPr>
          <w:rFonts w:ascii="Times New Roman" w:hAnsi="Times New Roman"/>
          <w:sz w:val="24"/>
          <w:szCs w:val="24"/>
          <w:shd w:val="clear" w:color="auto" w:fill="FFFFFF"/>
          <w:lang w:val="en-US"/>
          <w:rPrChange w:id="1212" w:author="Владимир" w:date="2016-05-12T14:56:00Z">
            <w:rPr>
              <w:rFonts w:ascii="Times New Roman" w:hAnsi="Times New Roman"/>
              <w:sz w:val="28"/>
              <w:szCs w:val="28"/>
              <w:shd w:val="clear" w:color="auto" w:fill="FFFFFF"/>
              <w:lang w:val="en-US"/>
            </w:rPr>
          </w:rPrChange>
        </w:rPr>
        <w:t>Hyatt Hotels &amp; Resorts</w:t>
      </w:r>
    </w:p>
    <w:p w14:paraId="5466861A" w14:textId="77777777" w:rsidR="002572CA" w:rsidRPr="00967A21" w:rsidRDefault="002572CA" w:rsidP="00CF44D6">
      <w:pPr>
        <w:numPr>
          <w:ilvl w:val="0"/>
          <w:numId w:val="9"/>
        </w:numPr>
        <w:tabs>
          <w:tab w:val="left" w:pos="993"/>
        </w:tabs>
        <w:spacing w:after="0" w:line="312" w:lineRule="auto"/>
        <w:ind w:left="0" w:firstLine="709"/>
        <w:jc w:val="both"/>
        <w:rPr>
          <w:rFonts w:ascii="Times New Roman" w:hAnsi="Times New Roman"/>
          <w:sz w:val="24"/>
          <w:szCs w:val="24"/>
          <w:shd w:val="clear" w:color="auto" w:fill="FFFFFF"/>
          <w:lang w:val="en-US"/>
          <w:rPrChange w:id="1213" w:author="Владимир" w:date="2016-05-12T14:56:00Z">
            <w:rPr>
              <w:rFonts w:ascii="Times New Roman" w:hAnsi="Times New Roman"/>
              <w:sz w:val="28"/>
              <w:szCs w:val="28"/>
              <w:shd w:val="clear" w:color="auto" w:fill="FFFFFF"/>
              <w:lang w:val="en-US"/>
            </w:rPr>
          </w:rPrChange>
        </w:rPr>
      </w:pPr>
      <w:r w:rsidRPr="00967A21">
        <w:rPr>
          <w:rFonts w:ascii="Times New Roman" w:hAnsi="Times New Roman"/>
          <w:sz w:val="24"/>
          <w:szCs w:val="24"/>
          <w:shd w:val="clear" w:color="auto" w:fill="FFFFFF"/>
          <w:lang w:val="en-US"/>
          <w:rPrChange w:id="1214" w:author="Владимир" w:date="2016-05-12T14:56:00Z">
            <w:rPr>
              <w:rFonts w:ascii="Times New Roman" w:hAnsi="Times New Roman"/>
              <w:sz w:val="28"/>
              <w:szCs w:val="28"/>
              <w:shd w:val="clear" w:color="auto" w:fill="FFFFFF"/>
              <w:lang w:val="en-US"/>
            </w:rPr>
          </w:rPrChange>
        </w:rPr>
        <w:t>Solis Hotels &amp; Resorts</w:t>
      </w:r>
    </w:p>
    <w:p w14:paraId="7C33851C" w14:textId="77777777" w:rsidR="002572CA" w:rsidRPr="00967A21" w:rsidRDefault="002572CA" w:rsidP="00CF44D6">
      <w:pPr>
        <w:numPr>
          <w:ilvl w:val="0"/>
          <w:numId w:val="9"/>
        </w:numPr>
        <w:tabs>
          <w:tab w:val="left" w:pos="993"/>
        </w:tabs>
        <w:spacing w:after="0" w:line="312" w:lineRule="auto"/>
        <w:ind w:left="0" w:firstLine="709"/>
        <w:jc w:val="both"/>
        <w:rPr>
          <w:rFonts w:ascii="Times New Roman" w:hAnsi="Times New Roman"/>
          <w:sz w:val="24"/>
          <w:szCs w:val="24"/>
          <w:shd w:val="clear" w:color="auto" w:fill="FFFFFF"/>
          <w:rPrChange w:id="1215" w:author="Владимир" w:date="2016-05-12T14:56:00Z">
            <w:rPr>
              <w:rFonts w:ascii="Times New Roman" w:hAnsi="Times New Roman"/>
              <w:sz w:val="28"/>
              <w:szCs w:val="28"/>
              <w:shd w:val="clear" w:color="auto" w:fill="FFFFFF"/>
            </w:rPr>
          </w:rPrChange>
        </w:rPr>
      </w:pPr>
      <w:r w:rsidRPr="00967A21">
        <w:rPr>
          <w:rFonts w:ascii="Times New Roman" w:hAnsi="Times New Roman"/>
          <w:sz w:val="24"/>
          <w:szCs w:val="24"/>
          <w:shd w:val="clear" w:color="auto" w:fill="FFFFFF"/>
          <w:lang w:val="en-US"/>
          <w:rPrChange w:id="1216" w:author="Владимир" w:date="2016-05-12T14:56:00Z">
            <w:rPr>
              <w:rFonts w:ascii="Times New Roman" w:hAnsi="Times New Roman"/>
              <w:sz w:val="28"/>
              <w:szCs w:val="28"/>
              <w:shd w:val="clear" w:color="auto" w:fill="FFFFFF"/>
              <w:lang w:val="en-US"/>
            </w:rPr>
          </w:rPrChange>
        </w:rPr>
        <w:t>Marriott Hotels &amp; Resorts</w:t>
      </w:r>
      <w:r w:rsidR="00553EA7" w:rsidRPr="00967A21">
        <w:rPr>
          <w:rFonts w:ascii="Times New Roman" w:hAnsi="Times New Roman"/>
          <w:sz w:val="24"/>
          <w:szCs w:val="24"/>
          <w:shd w:val="clear" w:color="auto" w:fill="FFFFFF"/>
          <w:rPrChange w:id="1217" w:author="Владимир" w:date="2016-05-12T14:56:00Z">
            <w:rPr>
              <w:rFonts w:ascii="Times New Roman" w:hAnsi="Times New Roman"/>
              <w:sz w:val="28"/>
              <w:szCs w:val="28"/>
              <w:shd w:val="clear" w:color="auto" w:fill="FFFFFF"/>
            </w:rPr>
          </w:rPrChange>
        </w:rPr>
        <w:t>.</w:t>
      </w:r>
    </w:p>
    <w:p w14:paraId="5F867210" w14:textId="44C04500" w:rsidR="002572CA" w:rsidRPr="00967A21" w:rsidRDefault="002572CA" w:rsidP="00CF44D6">
      <w:pPr>
        <w:autoSpaceDE w:val="0"/>
        <w:autoSpaceDN w:val="0"/>
        <w:adjustRightInd w:val="0"/>
        <w:spacing w:after="0" w:line="312" w:lineRule="auto"/>
        <w:ind w:firstLine="709"/>
        <w:jc w:val="both"/>
        <w:rPr>
          <w:rFonts w:ascii="Times New Roman" w:hAnsi="Times New Roman"/>
          <w:sz w:val="24"/>
          <w:szCs w:val="24"/>
          <w:lang w:val="en-US"/>
          <w:rPrChange w:id="1218" w:author="Владимир" w:date="2016-05-12T14:56:00Z">
            <w:rPr>
              <w:rFonts w:ascii="Times New Roman" w:hAnsi="Times New Roman"/>
              <w:sz w:val="28"/>
              <w:szCs w:val="28"/>
              <w:lang w:val="en-US"/>
            </w:rPr>
          </w:rPrChange>
        </w:rPr>
      </w:pPr>
      <w:r w:rsidRPr="00967A21">
        <w:rPr>
          <w:rFonts w:ascii="Times New Roman" w:hAnsi="Times New Roman"/>
          <w:sz w:val="24"/>
          <w:szCs w:val="24"/>
          <w:lang w:val="en-US"/>
          <w:rPrChange w:id="1219" w:author="Владимир" w:date="2016-05-12T14:56:00Z">
            <w:rPr>
              <w:rFonts w:ascii="Times New Roman" w:hAnsi="Times New Roman"/>
              <w:sz w:val="28"/>
              <w:szCs w:val="28"/>
              <w:lang w:val="en-US"/>
            </w:rPr>
          </w:rPrChange>
        </w:rPr>
        <w:t xml:space="preserve">Sochi is one of </w:t>
      </w:r>
      <w:ins w:id="1220" w:author="Оля" w:date="2016-04-07T14:18:00Z">
        <w:r w:rsidR="00127E2E" w:rsidRPr="00967A21">
          <w:rPr>
            <w:rFonts w:ascii="Times New Roman" w:hAnsi="Times New Roman"/>
            <w:sz w:val="24"/>
            <w:szCs w:val="24"/>
            <w:lang w:val="en-US"/>
            <w:rPrChange w:id="1221" w:author="Владимир" w:date="2016-05-12T14:56: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1222" w:author="Владимир" w:date="2016-05-12T14:56:00Z">
            <w:rPr>
              <w:rFonts w:ascii="Times New Roman" w:hAnsi="Times New Roman"/>
              <w:sz w:val="28"/>
              <w:szCs w:val="28"/>
              <w:lang w:val="en-US"/>
            </w:rPr>
          </w:rPrChange>
        </w:rPr>
        <w:t xml:space="preserve">three </w:t>
      </w:r>
      <w:ins w:id="1223" w:author="Оля" w:date="2016-04-07T14:18:00Z">
        <w:r w:rsidR="00127E2E" w:rsidRPr="00967A21">
          <w:rPr>
            <w:rFonts w:ascii="Times New Roman" w:hAnsi="Times New Roman"/>
            <w:sz w:val="24"/>
            <w:szCs w:val="24"/>
            <w:lang w:val="en-US"/>
            <w:rPrChange w:id="1224" w:author="Владимир" w:date="2016-05-12T14:56:00Z">
              <w:rPr>
                <w:rFonts w:ascii="Times New Roman" w:hAnsi="Times New Roman"/>
                <w:sz w:val="28"/>
                <w:szCs w:val="28"/>
                <w:lang w:val="en-US"/>
              </w:rPr>
            </w:rPrChange>
          </w:rPr>
          <w:t xml:space="preserve">city </w:t>
        </w:r>
      </w:ins>
      <w:r w:rsidRPr="00967A21">
        <w:rPr>
          <w:rFonts w:ascii="Times New Roman" w:hAnsi="Times New Roman"/>
          <w:sz w:val="24"/>
          <w:szCs w:val="24"/>
          <w:lang w:val="en-US"/>
          <w:rPrChange w:id="1225" w:author="Владимир" w:date="2016-05-12T14:56:00Z">
            <w:rPr>
              <w:rFonts w:ascii="Times New Roman" w:hAnsi="Times New Roman"/>
              <w:sz w:val="28"/>
              <w:szCs w:val="28"/>
              <w:lang w:val="en-US"/>
            </w:rPr>
          </w:rPrChange>
        </w:rPr>
        <w:t xml:space="preserve">leaders </w:t>
      </w:r>
      <w:r w:rsidR="00127E2E" w:rsidRPr="00967A21">
        <w:rPr>
          <w:rFonts w:ascii="Times New Roman" w:hAnsi="Times New Roman"/>
          <w:sz w:val="24"/>
          <w:szCs w:val="24"/>
          <w:lang w:val="en-US"/>
          <w:rPrChange w:id="1226" w:author="Владимир" w:date="2016-05-12T14:56:00Z">
            <w:rPr>
              <w:rFonts w:ascii="Times New Roman" w:hAnsi="Times New Roman"/>
              <w:sz w:val="28"/>
              <w:szCs w:val="28"/>
              <w:lang w:val="en-US"/>
            </w:rPr>
          </w:rPrChange>
        </w:rPr>
        <w:t xml:space="preserve">in Russia in terms of </w:t>
      </w:r>
      <w:r w:rsidRPr="00967A21">
        <w:rPr>
          <w:rFonts w:ascii="Times New Roman" w:hAnsi="Times New Roman"/>
          <w:sz w:val="24"/>
          <w:szCs w:val="24"/>
          <w:lang w:val="en-US"/>
          <w:rPrChange w:id="1227" w:author="Владимир" w:date="2016-05-12T14:56:00Z">
            <w:rPr>
              <w:rFonts w:ascii="Times New Roman" w:hAnsi="Times New Roman"/>
              <w:sz w:val="28"/>
              <w:szCs w:val="28"/>
              <w:lang w:val="en-US"/>
            </w:rPr>
          </w:rPrChange>
        </w:rPr>
        <w:t>the presence of international hotel operators</w:t>
      </w:r>
      <w:r w:rsidR="004757FB" w:rsidRPr="00967A21">
        <w:rPr>
          <w:rFonts w:ascii="Times New Roman" w:hAnsi="Times New Roman"/>
          <w:sz w:val="24"/>
          <w:szCs w:val="24"/>
          <w:lang w:val="en-US"/>
          <w:rPrChange w:id="1228" w:author="Владимир" w:date="2016-05-12T14:56:00Z">
            <w:rPr>
              <w:rFonts w:ascii="Times New Roman" w:hAnsi="Times New Roman"/>
              <w:sz w:val="28"/>
              <w:szCs w:val="28"/>
              <w:lang w:val="en-US"/>
            </w:rPr>
          </w:rPrChange>
        </w:rPr>
        <w:t xml:space="preserve"> (Fig.1, 2)</w:t>
      </w:r>
      <w:r w:rsidRPr="00967A21">
        <w:rPr>
          <w:rFonts w:ascii="Times New Roman" w:hAnsi="Times New Roman"/>
          <w:sz w:val="24"/>
          <w:szCs w:val="24"/>
          <w:lang w:val="en-US"/>
          <w:rPrChange w:id="1229" w:author="Владимир" w:date="2016-05-12T14:56:00Z">
            <w:rPr>
              <w:rFonts w:ascii="Times New Roman" w:hAnsi="Times New Roman"/>
              <w:sz w:val="28"/>
              <w:szCs w:val="28"/>
              <w:lang w:val="en-US"/>
            </w:rPr>
          </w:rPrChange>
        </w:rPr>
        <w:t>.</w:t>
      </w:r>
      <w:r w:rsidR="004757FB" w:rsidRPr="00967A21">
        <w:rPr>
          <w:rFonts w:ascii="Times New Roman" w:hAnsi="Times New Roman"/>
          <w:sz w:val="24"/>
          <w:szCs w:val="24"/>
          <w:lang w:val="en-US"/>
          <w:rPrChange w:id="1230" w:author="Владимир" w:date="2016-05-12T14:56:00Z">
            <w:rPr>
              <w:rFonts w:ascii="Times New Roman" w:hAnsi="Times New Roman"/>
              <w:sz w:val="28"/>
              <w:szCs w:val="28"/>
              <w:lang w:val="en-US"/>
            </w:rPr>
          </w:rPrChange>
        </w:rPr>
        <w:t xml:space="preserve"> </w:t>
      </w:r>
      <w:r w:rsidRPr="00967A21">
        <w:rPr>
          <w:rFonts w:ascii="Times New Roman" w:hAnsi="Times New Roman"/>
          <w:sz w:val="24"/>
          <w:szCs w:val="24"/>
          <w:lang w:val="en-US"/>
          <w:rPrChange w:id="1231" w:author="Владимир" w:date="2016-05-12T14:56:00Z">
            <w:rPr>
              <w:rFonts w:ascii="Times New Roman" w:hAnsi="Times New Roman"/>
              <w:sz w:val="28"/>
              <w:szCs w:val="28"/>
              <w:lang w:val="en-US"/>
            </w:rPr>
          </w:rPrChange>
        </w:rPr>
        <w:t xml:space="preserve">Sochi is the most developed city in the country in terms of hotel infrastructure after Moscow and St. Petersburg, and its leading position is explained by the recent Olympic Games held in the city, which created great demand for international standard hotels. Somewhat surprisingly, Sochi’s development continued after the Olympics – five more hotels, operated by Starwood Hotels, Marriott International Inc., Hilton Worldwide, Accor Hotels and </w:t>
      </w:r>
      <w:proofErr w:type="spellStart"/>
      <w:r w:rsidRPr="00967A21">
        <w:rPr>
          <w:rFonts w:ascii="Times New Roman" w:hAnsi="Times New Roman"/>
          <w:sz w:val="24"/>
          <w:szCs w:val="24"/>
          <w:lang w:val="en-US"/>
          <w:rPrChange w:id="1232" w:author="Владимир" w:date="2016-05-12T14:56:00Z">
            <w:rPr>
              <w:rFonts w:ascii="Times New Roman" w:hAnsi="Times New Roman"/>
              <w:sz w:val="28"/>
              <w:szCs w:val="28"/>
              <w:lang w:val="en-US"/>
            </w:rPr>
          </w:rPrChange>
        </w:rPr>
        <w:t>Rezidor</w:t>
      </w:r>
      <w:proofErr w:type="spellEnd"/>
      <w:r w:rsidRPr="00967A21">
        <w:rPr>
          <w:rFonts w:ascii="Times New Roman" w:hAnsi="Times New Roman"/>
          <w:sz w:val="24"/>
          <w:szCs w:val="24"/>
          <w:lang w:val="en-US"/>
          <w:rPrChange w:id="1233" w:author="Владимир" w:date="2016-05-12T14:56:00Z">
            <w:rPr>
              <w:rFonts w:ascii="Times New Roman" w:hAnsi="Times New Roman"/>
              <w:sz w:val="28"/>
              <w:szCs w:val="28"/>
              <w:lang w:val="en-US"/>
            </w:rPr>
          </w:rPrChange>
        </w:rPr>
        <w:t xml:space="preserve"> Hotel Group, are expected to add to the network of 20 existing branded properties in Sochi.</w:t>
      </w:r>
    </w:p>
    <w:p w14:paraId="43D2C96C" w14:textId="77777777" w:rsidR="00680BAD" w:rsidRDefault="00680BAD" w:rsidP="00CF44D6">
      <w:pPr>
        <w:autoSpaceDE w:val="0"/>
        <w:autoSpaceDN w:val="0"/>
        <w:adjustRightInd w:val="0"/>
        <w:spacing w:after="0" w:line="312" w:lineRule="auto"/>
        <w:ind w:firstLine="709"/>
        <w:jc w:val="both"/>
        <w:rPr>
          <w:ins w:id="1234" w:author="Владимир" w:date="2016-05-12T14:39:00Z"/>
          <w:rFonts w:ascii="Times New Roman" w:hAnsi="Times New Roman"/>
          <w:sz w:val="28"/>
          <w:szCs w:val="28"/>
          <w:lang w:val="en-US"/>
        </w:rPr>
      </w:pPr>
    </w:p>
    <w:p w14:paraId="6E43F74A" w14:textId="00474585" w:rsidR="00C159B9" w:rsidRDefault="00C159B9">
      <w:pPr>
        <w:autoSpaceDE w:val="0"/>
        <w:autoSpaceDN w:val="0"/>
        <w:adjustRightInd w:val="0"/>
        <w:spacing w:after="0" w:line="312" w:lineRule="auto"/>
        <w:jc w:val="center"/>
        <w:rPr>
          <w:rFonts w:ascii="Times New Roman" w:hAnsi="Times New Roman"/>
          <w:sz w:val="28"/>
          <w:szCs w:val="28"/>
          <w:lang w:val="en-US"/>
        </w:rPr>
        <w:pPrChange w:id="1235" w:author="Владимир" w:date="2016-05-12T14:39:00Z">
          <w:pPr>
            <w:autoSpaceDE w:val="0"/>
            <w:autoSpaceDN w:val="0"/>
            <w:adjustRightInd w:val="0"/>
            <w:spacing w:after="0" w:line="312" w:lineRule="auto"/>
            <w:ind w:firstLine="709"/>
            <w:jc w:val="both"/>
          </w:pPr>
        </w:pPrChange>
      </w:pPr>
      <w:ins w:id="1236" w:author="Владимир" w:date="2016-05-12T14:39:00Z">
        <w:r w:rsidRPr="00C159B9">
          <w:rPr>
            <w:rFonts w:ascii="Times New Roman" w:hAnsi="Times New Roman"/>
            <w:noProof/>
            <w:sz w:val="28"/>
            <w:szCs w:val="28"/>
            <w:lang w:eastAsia="ru-RU"/>
          </w:rPr>
          <w:drawing>
            <wp:inline distT="0" distB="0" distL="0" distR="0" wp14:anchorId="0188394E" wp14:editId="7790B77B">
              <wp:extent cx="4278573" cy="3964067"/>
              <wp:effectExtent l="0" t="0" r="8255" b="0"/>
              <wp:docPr id="1" name="Рисунок 1" descr="C:\Users\Владимир\Downloads\Fig 1. Distribution of branded room stock in Russia by c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ладимир\Downloads\Fig 1. Distribution of branded room stock in Russia by citi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7918" cy="3972725"/>
                      </a:xfrm>
                      <a:prstGeom prst="rect">
                        <a:avLst/>
                      </a:prstGeom>
                      <a:noFill/>
                      <a:ln>
                        <a:noFill/>
                      </a:ln>
                    </pic:spPr>
                  </pic:pic>
                </a:graphicData>
              </a:graphic>
            </wp:inline>
          </w:drawing>
        </w:r>
      </w:ins>
    </w:p>
    <w:p w14:paraId="05DBE9BD" w14:textId="77777777" w:rsidR="00967A21" w:rsidRDefault="00967A21" w:rsidP="00680BAD">
      <w:pPr>
        <w:autoSpaceDE w:val="0"/>
        <w:autoSpaceDN w:val="0"/>
        <w:adjustRightInd w:val="0"/>
        <w:spacing w:after="0" w:line="312" w:lineRule="auto"/>
        <w:ind w:firstLine="709"/>
        <w:jc w:val="center"/>
        <w:rPr>
          <w:ins w:id="1237" w:author="Владимир" w:date="2016-05-12T14:57:00Z"/>
          <w:rFonts w:ascii="Times New Roman" w:hAnsi="Times New Roman"/>
          <w:sz w:val="24"/>
          <w:szCs w:val="24"/>
          <w:lang w:val="en-US"/>
        </w:rPr>
      </w:pPr>
    </w:p>
    <w:p w14:paraId="08860682" w14:textId="51BB83B1" w:rsidR="00680BAD" w:rsidRPr="00967A21" w:rsidRDefault="00680BAD">
      <w:pPr>
        <w:autoSpaceDE w:val="0"/>
        <w:autoSpaceDN w:val="0"/>
        <w:adjustRightInd w:val="0"/>
        <w:spacing w:after="0" w:line="312" w:lineRule="auto"/>
        <w:jc w:val="center"/>
        <w:rPr>
          <w:rFonts w:ascii="Times New Roman" w:hAnsi="Times New Roman"/>
          <w:sz w:val="24"/>
          <w:szCs w:val="24"/>
          <w:lang w:val="en-US"/>
          <w:rPrChange w:id="1238" w:author="Владимир" w:date="2016-05-12T14:56:00Z">
            <w:rPr>
              <w:rFonts w:ascii="Times New Roman" w:hAnsi="Times New Roman"/>
              <w:sz w:val="28"/>
              <w:szCs w:val="28"/>
              <w:lang w:val="en-US"/>
            </w:rPr>
          </w:rPrChange>
        </w:rPr>
        <w:pPrChange w:id="1239" w:author="Владимир" w:date="2016-05-12T15:02:00Z">
          <w:pPr>
            <w:autoSpaceDE w:val="0"/>
            <w:autoSpaceDN w:val="0"/>
            <w:adjustRightInd w:val="0"/>
            <w:spacing w:after="0" w:line="312" w:lineRule="auto"/>
            <w:ind w:firstLine="709"/>
            <w:jc w:val="center"/>
          </w:pPr>
        </w:pPrChange>
      </w:pPr>
      <w:del w:id="1240" w:author="Владимир" w:date="2016-05-12T14:40:00Z">
        <w:r w:rsidRPr="00967A21" w:rsidDel="00C159B9">
          <w:rPr>
            <w:rFonts w:ascii="Times New Roman" w:hAnsi="Times New Roman"/>
            <w:sz w:val="24"/>
            <w:szCs w:val="24"/>
            <w:lang w:val="en-US"/>
            <w:rPrChange w:id="1241" w:author="Владимир" w:date="2016-05-12T14:56:00Z">
              <w:rPr>
                <w:rFonts w:ascii="Times New Roman" w:hAnsi="Times New Roman"/>
                <w:sz w:val="28"/>
                <w:szCs w:val="28"/>
                <w:lang w:val="en-US"/>
              </w:rPr>
            </w:rPrChange>
          </w:rPr>
          <w:delText xml:space="preserve">Figure </w:delText>
        </w:r>
      </w:del>
      <w:ins w:id="1242" w:author="Владимир" w:date="2016-05-12T14:40:00Z">
        <w:r w:rsidR="00C159B9" w:rsidRPr="00967A21">
          <w:rPr>
            <w:rFonts w:ascii="Times New Roman" w:hAnsi="Times New Roman"/>
            <w:sz w:val="24"/>
            <w:szCs w:val="24"/>
            <w:lang w:val="en-US"/>
            <w:rPrChange w:id="1243" w:author="Владимир" w:date="2016-05-12T14:56:00Z">
              <w:rPr>
                <w:rFonts w:ascii="Times New Roman" w:hAnsi="Times New Roman"/>
                <w:sz w:val="28"/>
                <w:szCs w:val="28"/>
                <w:lang w:val="en-US"/>
              </w:rPr>
            </w:rPrChange>
          </w:rPr>
          <w:t xml:space="preserve">Fig. </w:t>
        </w:r>
      </w:ins>
      <w:r w:rsidRPr="00967A21">
        <w:rPr>
          <w:rFonts w:ascii="Times New Roman" w:hAnsi="Times New Roman"/>
          <w:sz w:val="24"/>
          <w:szCs w:val="24"/>
          <w:lang w:val="en-US"/>
          <w:rPrChange w:id="1244" w:author="Владимир" w:date="2016-05-12T14:56:00Z">
            <w:rPr>
              <w:rFonts w:ascii="Times New Roman" w:hAnsi="Times New Roman"/>
              <w:sz w:val="28"/>
              <w:szCs w:val="28"/>
              <w:lang w:val="en-US"/>
            </w:rPr>
          </w:rPrChange>
        </w:rPr>
        <w:t>1</w:t>
      </w:r>
      <w:ins w:id="1245" w:author="Владимир" w:date="2016-05-12T14:40:00Z">
        <w:r w:rsidR="00C159B9" w:rsidRPr="00967A21">
          <w:rPr>
            <w:rFonts w:ascii="Times New Roman" w:hAnsi="Times New Roman"/>
            <w:sz w:val="24"/>
            <w:szCs w:val="24"/>
            <w:lang w:val="en-US"/>
            <w:rPrChange w:id="1246" w:author="Владимир" w:date="2016-05-12T14:56:00Z">
              <w:rPr>
                <w:rFonts w:ascii="Times New Roman" w:hAnsi="Times New Roman"/>
                <w:sz w:val="28"/>
                <w:szCs w:val="28"/>
                <w:lang w:val="en-US"/>
              </w:rPr>
            </w:rPrChange>
          </w:rPr>
          <w:t xml:space="preserve">. </w:t>
        </w:r>
      </w:ins>
      <w:del w:id="1247" w:author="Владимир" w:date="2016-05-12T14:40:00Z">
        <w:r w:rsidRPr="00967A21" w:rsidDel="00C159B9">
          <w:rPr>
            <w:rFonts w:ascii="Times New Roman" w:hAnsi="Times New Roman"/>
            <w:sz w:val="24"/>
            <w:szCs w:val="24"/>
            <w:lang w:val="en-US"/>
            <w:rPrChange w:id="1248" w:author="Владимир" w:date="2016-05-12T14:56:00Z">
              <w:rPr>
                <w:rFonts w:ascii="Times New Roman" w:hAnsi="Times New Roman"/>
                <w:sz w:val="28"/>
                <w:szCs w:val="28"/>
                <w:lang w:val="en-US"/>
              </w:rPr>
            </w:rPrChange>
          </w:rPr>
          <w:delText xml:space="preserve"> – </w:delText>
        </w:r>
      </w:del>
      <w:r w:rsidRPr="00967A21">
        <w:rPr>
          <w:rFonts w:ascii="Times New Roman" w:hAnsi="Times New Roman"/>
          <w:sz w:val="24"/>
          <w:szCs w:val="24"/>
          <w:lang w:val="en-US"/>
          <w:rPrChange w:id="1249" w:author="Владимир" w:date="2016-05-12T14:56:00Z">
            <w:rPr>
              <w:rFonts w:ascii="Times New Roman" w:hAnsi="Times New Roman"/>
              <w:sz w:val="28"/>
              <w:szCs w:val="28"/>
              <w:lang w:val="en-US"/>
            </w:rPr>
          </w:rPrChange>
        </w:rPr>
        <w:t>Distribution of branded room stock in Russia by cities</w:t>
      </w:r>
    </w:p>
    <w:p w14:paraId="18B46DA4" w14:textId="77777777" w:rsidR="00680BAD" w:rsidRPr="009543A0" w:rsidRDefault="00680BAD" w:rsidP="00680BAD">
      <w:pPr>
        <w:autoSpaceDE w:val="0"/>
        <w:autoSpaceDN w:val="0"/>
        <w:adjustRightInd w:val="0"/>
        <w:spacing w:after="0" w:line="312" w:lineRule="auto"/>
        <w:ind w:firstLine="709"/>
        <w:jc w:val="center"/>
        <w:rPr>
          <w:rFonts w:ascii="Times New Roman" w:hAnsi="Times New Roman"/>
          <w:sz w:val="28"/>
          <w:szCs w:val="28"/>
          <w:lang w:val="en-US"/>
        </w:rPr>
      </w:pPr>
    </w:p>
    <w:p w14:paraId="21B80155" w14:textId="1D561D71" w:rsidR="00C159B9" w:rsidRDefault="00C159B9">
      <w:pPr>
        <w:autoSpaceDE w:val="0"/>
        <w:autoSpaceDN w:val="0"/>
        <w:adjustRightInd w:val="0"/>
        <w:spacing w:after="0" w:line="312" w:lineRule="auto"/>
        <w:jc w:val="center"/>
        <w:rPr>
          <w:ins w:id="1250" w:author="Владимир" w:date="2016-05-12T14:40:00Z"/>
          <w:rFonts w:ascii="Times New Roman" w:hAnsi="Times New Roman"/>
          <w:sz w:val="28"/>
          <w:szCs w:val="28"/>
          <w:lang w:val="en-US"/>
        </w:rPr>
        <w:pPrChange w:id="1251" w:author="Владимир" w:date="2016-05-12T14:40:00Z">
          <w:pPr>
            <w:autoSpaceDE w:val="0"/>
            <w:autoSpaceDN w:val="0"/>
            <w:adjustRightInd w:val="0"/>
            <w:spacing w:after="0" w:line="312" w:lineRule="auto"/>
            <w:ind w:firstLine="709"/>
            <w:jc w:val="center"/>
          </w:pPr>
        </w:pPrChange>
      </w:pPr>
      <w:ins w:id="1252" w:author="Владимир" w:date="2016-05-12T14:40:00Z">
        <w:r w:rsidRPr="00C159B9">
          <w:rPr>
            <w:rFonts w:ascii="Times New Roman" w:hAnsi="Times New Roman"/>
            <w:noProof/>
            <w:sz w:val="28"/>
            <w:szCs w:val="28"/>
            <w:lang w:eastAsia="ru-RU"/>
          </w:rPr>
          <w:lastRenderedPageBreak/>
          <w:drawing>
            <wp:inline distT="0" distB="0" distL="0" distR="0" wp14:anchorId="07E6F947" wp14:editId="31CF6360">
              <wp:extent cx="5117911" cy="2714118"/>
              <wp:effectExtent l="0" t="0" r="6985" b="0"/>
              <wp:docPr id="2" name="Рисунок 2" descr="C:\Users\Владимир\Downloads\Fig 2 Share of existing and future room supply by c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Владимир\Downloads\Fig 2 Share of existing and future room supply by citi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4112" cy="2722710"/>
                      </a:xfrm>
                      <a:prstGeom prst="rect">
                        <a:avLst/>
                      </a:prstGeom>
                      <a:noFill/>
                      <a:ln>
                        <a:noFill/>
                      </a:ln>
                    </pic:spPr>
                  </pic:pic>
                </a:graphicData>
              </a:graphic>
            </wp:inline>
          </w:drawing>
        </w:r>
      </w:ins>
    </w:p>
    <w:p w14:paraId="5CDED9D5" w14:textId="2FF970C0" w:rsidR="00680BAD" w:rsidRPr="00967A21" w:rsidRDefault="00680BAD">
      <w:pPr>
        <w:autoSpaceDE w:val="0"/>
        <w:autoSpaceDN w:val="0"/>
        <w:adjustRightInd w:val="0"/>
        <w:spacing w:after="0" w:line="312" w:lineRule="auto"/>
        <w:jc w:val="center"/>
        <w:rPr>
          <w:rFonts w:ascii="Times New Roman" w:hAnsi="Times New Roman"/>
          <w:sz w:val="24"/>
          <w:szCs w:val="24"/>
          <w:lang w:val="en-US"/>
          <w:rPrChange w:id="1253" w:author="Владимир" w:date="2016-05-12T14:57:00Z">
            <w:rPr>
              <w:rFonts w:ascii="Times New Roman" w:hAnsi="Times New Roman"/>
              <w:sz w:val="28"/>
              <w:szCs w:val="28"/>
              <w:lang w:val="en-US"/>
            </w:rPr>
          </w:rPrChange>
        </w:rPr>
        <w:pPrChange w:id="1254" w:author="Владимир" w:date="2016-05-12T15:02:00Z">
          <w:pPr>
            <w:autoSpaceDE w:val="0"/>
            <w:autoSpaceDN w:val="0"/>
            <w:adjustRightInd w:val="0"/>
            <w:spacing w:after="0" w:line="312" w:lineRule="auto"/>
            <w:ind w:firstLine="709"/>
            <w:jc w:val="center"/>
          </w:pPr>
        </w:pPrChange>
      </w:pPr>
      <w:r w:rsidRPr="00967A21">
        <w:rPr>
          <w:rFonts w:ascii="Times New Roman" w:hAnsi="Times New Roman"/>
          <w:sz w:val="24"/>
          <w:szCs w:val="24"/>
          <w:lang w:val="en-US"/>
          <w:rPrChange w:id="1255" w:author="Владимир" w:date="2016-05-12T14:57:00Z">
            <w:rPr>
              <w:rFonts w:ascii="Times New Roman" w:hAnsi="Times New Roman"/>
              <w:sz w:val="28"/>
              <w:szCs w:val="28"/>
              <w:lang w:val="en-US"/>
            </w:rPr>
          </w:rPrChange>
        </w:rPr>
        <w:t>Fig</w:t>
      </w:r>
      <w:ins w:id="1256" w:author="Владимир" w:date="2016-05-12T15:01:00Z">
        <w:r w:rsidR="00967A21">
          <w:rPr>
            <w:rFonts w:ascii="Times New Roman" w:hAnsi="Times New Roman"/>
            <w:sz w:val="24"/>
            <w:szCs w:val="24"/>
            <w:lang w:val="en-US"/>
          </w:rPr>
          <w:t>.</w:t>
        </w:r>
      </w:ins>
      <w:del w:id="1257" w:author="Владимир" w:date="2016-05-12T15:01:00Z">
        <w:r w:rsidRPr="00967A21" w:rsidDel="00967A21">
          <w:rPr>
            <w:rFonts w:ascii="Times New Roman" w:hAnsi="Times New Roman"/>
            <w:sz w:val="24"/>
            <w:szCs w:val="24"/>
            <w:lang w:val="en-US"/>
            <w:rPrChange w:id="1258" w:author="Владимир" w:date="2016-05-12T14:57:00Z">
              <w:rPr>
                <w:rFonts w:ascii="Times New Roman" w:hAnsi="Times New Roman"/>
                <w:sz w:val="28"/>
                <w:szCs w:val="28"/>
                <w:lang w:val="en-US"/>
              </w:rPr>
            </w:rPrChange>
          </w:rPr>
          <w:delText>ure</w:delText>
        </w:r>
      </w:del>
      <w:r w:rsidRPr="00967A21">
        <w:rPr>
          <w:rFonts w:ascii="Times New Roman" w:hAnsi="Times New Roman"/>
          <w:sz w:val="24"/>
          <w:szCs w:val="24"/>
          <w:lang w:val="en-US"/>
          <w:rPrChange w:id="1259" w:author="Владимир" w:date="2016-05-12T14:57:00Z">
            <w:rPr>
              <w:rFonts w:ascii="Times New Roman" w:hAnsi="Times New Roman"/>
              <w:sz w:val="28"/>
              <w:szCs w:val="28"/>
              <w:lang w:val="en-US"/>
            </w:rPr>
          </w:rPrChange>
        </w:rPr>
        <w:t xml:space="preserve"> 2</w:t>
      </w:r>
      <w:del w:id="1260" w:author="Владимир" w:date="2016-05-12T15:01:00Z">
        <w:r w:rsidRPr="00967A21" w:rsidDel="00967A21">
          <w:rPr>
            <w:rFonts w:ascii="Times New Roman" w:hAnsi="Times New Roman"/>
            <w:sz w:val="24"/>
            <w:szCs w:val="24"/>
            <w:lang w:val="en-US"/>
            <w:rPrChange w:id="1261" w:author="Владимир" w:date="2016-05-12T14:57:00Z">
              <w:rPr>
                <w:rFonts w:ascii="Times New Roman" w:hAnsi="Times New Roman"/>
                <w:sz w:val="28"/>
                <w:szCs w:val="28"/>
                <w:lang w:val="en-US"/>
              </w:rPr>
            </w:rPrChange>
          </w:rPr>
          <w:delText xml:space="preserve"> </w:delText>
        </w:r>
      </w:del>
      <w:ins w:id="1262" w:author="Владимир" w:date="2016-05-12T15:01:00Z">
        <w:r w:rsidR="00967A21">
          <w:rPr>
            <w:rFonts w:ascii="Times New Roman" w:hAnsi="Times New Roman"/>
            <w:sz w:val="24"/>
            <w:szCs w:val="24"/>
            <w:lang w:val="en-US"/>
          </w:rPr>
          <w:t>.</w:t>
        </w:r>
      </w:ins>
      <w:del w:id="1263" w:author="Владимир" w:date="2016-05-12T15:01:00Z">
        <w:r w:rsidRPr="00967A21" w:rsidDel="00967A21">
          <w:rPr>
            <w:rFonts w:ascii="Times New Roman" w:hAnsi="Times New Roman"/>
            <w:sz w:val="24"/>
            <w:szCs w:val="24"/>
            <w:lang w:val="en-US"/>
            <w:rPrChange w:id="1264" w:author="Владимир" w:date="2016-05-12T14:57:00Z">
              <w:rPr>
                <w:rFonts w:ascii="Times New Roman" w:hAnsi="Times New Roman"/>
                <w:sz w:val="28"/>
                <w:szCs w:val="28"/>
                <w:lang w:val="en-US"/>
              </w:rPr>
            </w:rPrChange>
          </w:rPr>
          <w:delText>–</w:delText>
        </w:r>
      </w:del>
      <w:r w:rsidRPr="00967A21">
        <w:rPr>
          <w:rFonts w:ascii="Times New Roman" w:hAnsi="Times New Roman"/>
          <w:sz w:val="24"/>
          <w:szCs w:val="24"/>
          <w:lang w:val="en-US"/>
          <w:rPrChange w:id="1265" w:author="Владимир" w:date="2016-05-12T14:57:00Z">
            <w:rPr>
              <w:rFonts w:ascii="Times New Roman" w:hAnsi="Times New Roman"/>
              <w:sz w:val="28"/>
              <w:szCs w:val="28"/>
              <w:lang w:val="en-US"/>
            </w:rPr>
          </w:rPrChange>
        </w:rPr>
        <w:t xml:space="preserve"> Share of existing and future room supply by cities</w:t>
      </w:r>
    </w:p>
    <w:p w14:paraId="6C57B57D" w14:textId="7C243609" w:rsidR="00680BAD" w:rsidRPr="00967A21" w:rsidDel="00967A21" w:rsidRDefault="00680BAD" w:rsidP="00CF44D6">
      <w:pPr>
        <w:autoSpaceDE w:val="0"/>
        <w:autoSpaceDN w:val="0"/>
        <w:adjustRightInd w:val="0"/>
        <w:spacing w:after="0" w:line="312" w:lineRule="auto"/>
        <w:ind w:firstLine="709"/>
        <w:jc w:val="both"/>
        <w:rPr>
          <w:del w:id="1266" w:author="Владимир" w:date="2016-05-12T14:59:00Z"/>
          <w:rFonts w:ascii="Times New Roman" w:hAnsi="Times New Roman"/>
          <w:sz w:val="24"/>
          <w:szCs w:val="24"/>
          <w:lang w:val="en-US"/>
          <w:rPrChange w:id="1267" w:author="Владимир" w:date="2016-05-12T14:57:00Z">
            <w:rPr>
              <w:del w:id="1268" w:author="Владимир" w:date="2016-05-12T14:59:00Z"/>
              <w:rFonts w:ascii="Times New Roman" w:hAnsi="Times New Roman"/>
              <w:sz w:val="28"/>
              <w:szCs w:val="28"/>
              <w:lang w:val="en-US"/>
            </w:rPr>
          </w:rPrChange>
        </w:rPr>
      </w:pPr>
    </w:p>
    <w:p w14:paraId="7BDA78F0" w14:textId="4F2D2E07" w:rsidR="002572CA" w:rsidRPr="00967A21" w:rsidDel="00C159B9" w:rsidRDefault="002572CA" w:rsidP="00CF44D6">
      <w:pPr>
        <w:pStyle w:val="a3"/>
        <w:spacing w:after="0" w:line="312" w:lineRule="auto"/>
        <w:ind w:left="0" w:firstLine="709"/>
        <w:jc w:val="both"/>
        <w:rPr>
          <w:del w:id="1269" w:author="Владимир" w:date="2016-05-12T14:40:00Z"/>
          <w:rFonts w:ascii="Times New Roman" w:hAnsi="Times New Roman"/>
          <w:sz w:val="24"/>
          <w:szCs w:val="24"/>
          <w:lang w:val="en-US"/>
          <w:rPrChange w:id="1270" w:author="Владимир" w:date="2016-05-12T14:57:00Z">
            <w:rPr>
              <w:del w:id="1271" w:author="Владимир" w:date="2016-05-12T14:40:00Z"/>
              <w:rFonts w:ascii="Times New Roman" w:hAnsi="Times New Roman"/>
              <w:sz w:val="28"/>
              <w:szCs w:val="28"/>
              <w:lang w:val="en-US"/>
            </w:rPr>
          </w:rPrChange>
        </w:rPr>
      </w:pPr>
      <w:del w:id="1272" w:author="Владимир" w:date="2016-05-12T14:40:00Z">
        <w:r w:rsidRPr="00967A21" w:rsidDel="00C159B9">
          <w:rPr>
            <w:rFonts w:ascii="Times New Roman" w:hAnsi="Times New Roman"/>
            <w:sz w:val="24"/>
            <w:szCs w:val="24"/>
            <w:lang w:val="en-US"/>
            <w:rPrChange w:id="1273" w:author="Владимир" w:date="2016-05-12T14:57:00Z">
              <w:rPr>
                <w:rFonts w:ascii="Times New Roman" w:hAnsi="Times New Roman"/>
                <w:sz w:val="28"/>
                <w:szCs w:val="28"/>
                <w:lang w:val="en-US"/>
              </w:rPr>
            </w:rPrChange>
          </w:rPr>
          <w:delText xml:space="preserve">In relation to the Western Caucasus republics (although this can be attributed to the whole Caucasus) it should be noted that the arrival </w:delText>
        </w:r>
      </w:del>
      <w:ins w:id="1274" w:author="Оля" w:date="2016-04-07T14:57:00Z">
        <w:del w:id="1275" w:author="Владимир" w:date="2016-05-12T14:40:00Z">
          <w:r w:rsidR="00961DBD" w:rsidRPr="00967A21" w:rsidDel="00C159B9">
            <w:rPr>
              <w:rFonts w:ascii="Times New Roman" w:hAnsi="Times New Roman"/>
              <w:sz w:val="24"/>
              <w:szCs w:val="24"/>
              <w:lang w:val="en-US"/>
              <w:rPrChange w:id="1276" w:author="Владимир" w:date="2016-05-12T14:57:00Z">
                <w:rPr>
                  <w:rFonts w:ascii="Times New Roman" w:hAnsi="Times New Roman"/>
                  <w:sz w:val="28"/>
                  <w:szCs w:val="28"/>
                  <w:lang w:val="en-US"/>
                </w:rPr>
              </w:rPrChange>
            </w:rPr>
            <w:delText xml:space="preserve">of international hotel operators </w:delText>
          </w:r>
        </w:del>
      </w:ins>
      <w:ins w:id="1277" w:author="Оля" w:date="2016-04-07T15:04:00Z">
        <w:del w:id="1278" w:author="Владимир" w:date="2016-05-12T14:40:00Z">
          <w:r w:rsidR="00961DBD" w:rsidRPr="00967A21" w:rsidDel="00C159B9">
            <w:rPr>
              <w:rFonts w:ascii="Times New Roman" w:hAnsi="Times New Roman"/>
              <w:sz w:val="24"/>
              <w:szCs w:val="24"/>
              <w:lang w:val="en-US"/>
              <w:rPrChange w:id="1279" w:author="Владимир" w:date="2016-05-12T14:57:00Z">
                <w:rPr>
                  <w:rFonts w:ascii="Times New Roman" w:hAnsi="Times New Roman"/>
                  <w:sz w:val="28"/>
                  <w:szCs w:val="28"/>
                  <w:lang w:val="en-US"/>
                </w:rPr>
              </w:rPrChange>
            </w:rPr>
            <w:delText xml:space="preserve">at </w:delText>
          </w:r>
        </w:del>
      </w:ins>
      <w:del w:id="1280" w:author="Владимир" w:date="2016-05-12T14:40:00Z">
        <w:r w:rsidRPr="00967A21" w:rsidDel="00C159B9">
          <w:rPr>
            <w:rFonts w:ascii="Times New Roman" w:hAnsi="Times New Roman"/>
            <w:sz w:val="24"/>
            <w:szCs w:val="24"/>
            <w:lang w:val="en-US"/>
            <w:rPrChange w:id="1281" w:author="Владимир" w:date="2016-05-12T14:57:00Z">
              <w:rPr>
                <w:rFonts w:ascii="Times New Roman" w:hAnsi="Times New Roman"/>
                <w:sz w:val="28"/>
                <w:szCs w:val="28"/>
                <w:lang w:val="en-US"/>
              </w:rPr>
            </w:rPrChange>
          </w:rPr>
          <w:delText xml:space="preserve">the market is </w:delText>
        </w:r>
      </w:del>
      <w:ins w:id="1282" w:author="Оля" w:date="2016-04-07T15:06:00Z">
        <w:del w:id="1283" w:author="Владимир" w:date="2016-05-12T14:40:00Z">
          <w:r w:rsidR="00961DBD" w:rsidRPr="00967A21" w:rsidDel="00C159B9">
            <w:rPr>
              <w:rFonts w:ascii="Times New Roman" w:hAnsi="Times New Roman"/>
              <w:sz w:val="24"/>
              <w:szCs w:val="24"/>
              <w:lang w:val="en-US"/>
              <w:rPrChange w:id="1284" w:author="Владимир" w:date="2016-05-12T14:57:00Z">
                <w:rPr>
                  <w:rFonts w:ascii="Times New Roman" w:hAnsi="Times New Roman"/>
                  <w:sz w:val="28"/>
                  <w:szCs w:val="28"/>
                  <w:lang w:val="en-US"/>
                </w:rPr>
              </w:rPrChange>
            </w:rPr>
            <w:delText>in the lap of</w:delText>
          </w:r>
        </w:del>
      </w:ins>
      <w:del w:id="1285" w:author="Владимир" w:date="2016-05-12T14:40:00Z">
        <w:r w:rsidRPr="00967A21" w:rsidDel="00C159B9">
          <w:rPr>
            <w:rFonts w:ascii="Times New Roman" w:hAnsi="Times New Roman"/>
            <w:sz w:val="24"/>
            <w:szCs w:val="24"/>
            <w:lang w:val="en-US"/>
            <w:rPrChange w:id="1286" w:author="Владимир" w:date="2016-05-12T14:57:00Z">
              <w:rPr>
                <w:rFonts w:ascii="Times New Roman" w:hAnsi="Times New Roman"/>
                <w:sz w:val="28"/>
                <w:szCs w:val="28"/>
                <w:lang w:val="en-US"/>
              </w:rPr>
            </w:rPrChange>
          </w:rPr>
          <w:delText xml:space="preserve"> the future. This process is extremely important in terms of market development. On the one hand, it transforms the market in terms of </w:delText>
        </w:r>
      </w:del>
      <w:ins w:id="1287" w:author="Оля" w:date="2016-04-07T15:06:00Z">
        <w:del w:id="1288" w:author="Владимир" w:date="2016-05-12T14:40:00Z">
          <w:r w:rsidR="00B07189" w:rsidRPr="00967A21" w:rsidDel="00C159B9">
            <w:rPr>
              <w:rFonts w:ascii="Times New Roman" w:hAnsi="Times New Roman"/>
              <w:sz w:val="24"/>
              <w:szCs w:val="24"/>
              <w:lang w:val="en-US"/>
              <w:rPrChange w:id="1289" w:author="Владимир" w:date="2016-05-12T14:57:00Z">
                <w:rPr>
                  <w:rFonts w:ascii="Times New Roman" w:hAnsi="Times New Roman"/>
                  <w:sz w:val="28"/>
                  <w:szCs w:val="28"/>
                  <w:lang w:val="en-US"/>
                </w:rPr>
              </w:rPrChange>
            </w:rPr>
            <w:delText xml:space="preserve">hotel services </w:delText>
          </w:r>
        </w:del>
      </w:ins>
      <w:del w:id="1290" w:author="Владимир" w:date="2016-05-12T14:40:00Z">
        <w:r w:rsidRPr="00967A21" w:rsidDel="00C159B9">
          <w:rPr>
            <w:rFonts w:ascii="Times New Roman" w:hAnsi="Times New Roman"/>
            <w:sz w:val="24"/>
            <w:szCs w:val="24"/>
            <w:lang w:val="en-US"/>
            <w:rPrChange w:id="1291" w:author="Владимир" w:date="2016-05-12T14:57:00Z">
              <w:rPr>
                <w:rFonts w:ascii="Times New Roman" w:hAnsi="Times New Roman"/>
                <w:sz w:val="28"/>
                <w:szCs w:val="28"/>
                <w:lang w:val="en-US"/>
              </w:rPr>
            </w:rPrChange>
          </w:rPr>
          <w:delText>diversification. On the other - it promotes the development of competition in the market, which will certainly influence over the pricing policy of hotel business</w:delText>
        </w:r>
        <w:r w:rsidR="00B07189" w:rsidRPr="00967A21" w:rsidDel="00C159B9">
          <w:rPr>
            <w:rFonts w:ascii="Times New Roman" w:hAnsi="Times New Roman"/>
            <w:sz w:val="24"/>
            <w:szCs w:val="24"/>
            <w:lang w:val="en-US"/>
            <w:rPrChange w:id="1292" w:author="Владимир" w:date="2016-05-12T14:57:00Z">
              <w:rPr>
                <w:rFonts w:ascii="Times New Roman" w:hAnsi="Times New Roman"/>
                <w:sz w:val="28"/>
                <w:szCs w:val="28"/>
                <w:lang w:val="en-US"/>
              </w:rPr>
            </w:rPrChange>
          </w:rPr>
          <w:delText>es</w:delText>
        </w:r>
        <w:r w:rsidRPr="00967A21" w:rsidDel="00C159B9">
          <w:rPr>
            <w:rFonts w:ascii="Times New Roman" w:hAnsi="Times New Roman"/>
            <w:sz w:val="24"/>
            <w:szCs w:val="24"/>
            <w:lang w:val="en-US"/>
            <w:rPrChange w:id="1293" w:author="Владимир" w:date="2016-05-12T14:57:00Z">
              <w:rPr>
                <w:rFonts w:ascii="Times New Roman" w:hAnsi="Times New Roman"/>
                <w:sz w:val="28"/>
                <w:szCs w:val="28"/>
                <w:lang w:val="en-US"/>
              </w:rPr>
            </w:rPrChange>
          </w:rPr>
          <w:delText xml:space="preserve"> (the level of </w:delText>
        </w:r>
      </w:del>
      <w:ins w:id="1294" w:author="Оля" w:date="2016-04-07T15:07:00Z">
        <w:del w:id="1295" w:author="Владимир" w:date="2016-05-12T14:40:00Z">
          <w:r w:rsidR="00B07189" w:rsidRPr="00967A21" w:rsidDel="00C159B9">
            <w:rPr>
              <w:rFonts w:ascii="Times New Roman" w:hAnsi="Times New Roman"/>
              <w:sz w:val="24"/>
              <w:szCs w:val="24"/>
              <w:lang w:val="en-US"/>
              <w:rPrChange w:id="1296" w:author="Владимир" w:date="2016-05-12T14:57:00Z">
                <w:rPr>
                  <w:rFonts w:ascii="Times New Roman" w:hAnsi="Times New Roman"/>
                  <w:sz w:val="28"/>
                  <w:szCs w:val="28"/>
                  <w:lang w:val="en-US"/>
                </w:rPr>
              </w:rPrChange>
            </w:rPr>
            <w:delText>ho</w:delText>
          </w:r>
        </w:del>
      </w:ins>
      <w:ins w:id="1297" w:author="Оля" w:date="2016-04-07T15:08:00Z">
        <w:del w:id="1298" w:author="Владимир" w:date="2016-05-12T14:40:00Z">
          <w:r w:rsidR="00B07189" w:rsidRPr="00967A21" w:rsidDel="00C159B9">
            <w:rPr>
              <w:rFonts w:ascii="Times New Roman" w:hAnsi="Times New Roman"/>
              <w:sz w:val="24"/>
              <w:szCs w:val="24"/>
              <w:lang w:val="en-US"/>
              <w:rPrChange w:id="1299" w:author="Владимир" w:date="2016-05-12T14:57:00Z">
                <w:rPr>
                  <w:rFonts w:ascii="Times New Roman" w:hAnsi="Times New Roman"/>
                  <w:sz w:val="28"/>
                  <w:szCs w:val="28"/>
                  <w:lang w:val="en-US"/>
                </w:rPr>
              </w:rPrChange>
            </w:rPr>
            <w:delText xml:space="preserve">tel </w:delText>
          </w:r>
        </w:del>
      </w:ins>
      <w:del w:id="1300" w:author="Владимир" w:date="2016-05-12T14:40:00Z">
        <w:r w:rsidRPr="00967A21" w:rsidDel="00C159B9">
          <w:rPr>
            <w:rFonts w:ascii="Times New Roman" w:hAnsi="Times New Roman"/>
            <w:sz w:val="24"/>
            <w:szCs w:val="24"/>
            <w:lang w:val="en-US"/>
            <w:rPrChange w:id="1301" w:author="Владимир" w:date="2016-05-12T14:57:00Z">
              <w:rPr>
                <w:rFonts w:ascii="Times New Roman" w:hAnsi="Times New Roman"/>
                <w:sz w:val="28"/>
                <w:szCs w:val="28"/>
                <w:lang w:val="en-US"/>
              </w:rPr>
            </w:rPrChange>
          </w:rPr>
          <w:delText xml:space="preserve">comfort provided to tourists </w:delText>
        </w:r>
        <w:r w:rsidR="007F0289" w:rsidRPr="00967A21" w:rsidDel="00C159B9">
          <w:rPr>
            <w:rFonts w:ascii="Times New Roman" w:hAnsi="Times New Roman"/>
            <w:sz w:val="24"/>
            <w:szCs w:val="24"/>
            <w:lang w:val="en-US"/>
            <w:rPrChange w:id="1302" w:author="Владимир" w:date="2016-05-12T14:57:00Z">
              <w:rPr>
                <w:rFonts w:ascii="Times New Roman" w:hAnsi="Times New Roman"/>
                <w:sz w:val="28"/>
                <w:szCs w:val="28"/>
                <w:lang w:val="en-US"/>
              </w:rPr>
            </w:rPrChange>
          </w:rPr>
          <w:delText>in North</w:delText>
        </w:r>
        <w:r w:rsidRPr="00967A21" w:rsidDel="00C159B9">
          <w:rPr>
            <w:rFonts w:ascii="Times New Roman" w:hAnsi="Times New Roman"/>
            <w:sz w:val="24"/>
            <w:szCs w:val="24"/>
            <w:lang w:val="en-US"/>
            <w:rPrChange w:id="1303" w:author="Владимир" w:date="2016-05-12T14:57:00Z">
              <w:rPr>
                <w:rFonts w:ascii="Times New Roman" w:hAnsi="Times New Roman"/>
                <w:sz w:val="28"/>
                <w:szCs w:val="28"/>
                <w:lang w:val="en-US"/>
              </w:rPr>
            </w:rPrChange>
          </w:rPr>
          <w:delText xml:space="preserve"> Caucasus Federal District </w:delText>
        </w:r>
      </w:del>
      <w:ins w:id="1304" w:author="Оля" w:date="2016-04-07T15:08:00Z">
        <w:del w:id="1305" w:author="Владимир" w:date="2016-05-12T14:40:00Z">
          <w:r w:rsidR="00B07189" w:rsidRPr="00967A21" w:rsidDel="00C159B9">
            <w:rPr>
              <w:rFonts w:ascii="Times New Roman" w:hAnsi="Times New Roman"/>
              <w:sz w:val="24"/>
              <w:szCs w:val="24"/>
              <w:lang w:val="en-US"/>
              <w:rPrChange w:id="1306" w:author="Владимир" w:date="2016-05-12T14:57:00Z">
                <w:rPr>
                  <w:rFonts w:ascii="Times New Roman" w:hAnsi="Times New Roman"/>
                  <w:sz w:val="28"/>
                  <w:szCs w:val="28"/>
                  <w:lang w:val="en-US"/>
                </w:rPr>
              </w:rPrChange>
            </w:rPr>
            <w:delText xml:space="preserve">does </w:delText>
          </w:r>
        </w:del>
      </w:ins>
      <w:del w:id="1307" w:author="Владимир" w:date="2016-05-12T14:40:00Z">
        <w:r w:rsidRPr="00967A21" w:rsidDel="00C159B9">
          <w:rPr>
            <w:rFonts w:ascii="Times New Roman" w:hAnsi="Times New Roman"/>
            <w:sz w:val="24"/>
            <w:szCs w:val="24"/>
            <w:lang w:val="en-US"/>
            <w:rPrChange w:id="1308" w:author="Владимир" w:date="2016-05-12T14:57:00Z">
              <w:rPr>
                <w:rFonts w:ascii="Times New Roman" w:hAnsi="Times New Roman"/>
                <w:sz w:val="28"/>
                <w:szCs w:val="28"/>
                <w:lang w:val="en-US"/>
              </w:rPr>
            </w:rPrChange>
          </w:rPr>
          <w:delText>not always correspond to the declared selling prices).</w:delText>
        </w:r>
      </w:del>
    </w:p>
    <w:p w14:paraId="075E8B33" w14:textId="64FE0F64" w:rsidR="002572CA" w:rsidRPr="00967A21" w:rsidDel="00C159B9" w:rsidRDefault="002572CA" w:rsidP="00CF44D6">
      <w:pPr>
        <w:pStyle w:val="a3"/>
        <w:spacing w:after="0" w:line="312" w:lineRule="auto"/>
        <w:ind w:left="0" w:firstLine="709"/>
        <w:jc w:val="both"/>
        <w:rPr>
          <w:del w:id="1309" w:author="Владимир" w:date="2016-05-12T14:40:00Z"/>
          <w:rFonts w:ascii="Times New Roman" w:hAnsi="Times New Roman"/>
          <w:sz w:val="24"/>
          <w:szCs w:val="24"/>
          <w:lang w:val="en-US"/>
          <w:rPrChange w:id="1310" w:author="Владимир" w:date="2016-05-12T14:57:00Z">
            <w:rPr>
              <w:del w:id="1311" w:author="Владимир" w:date="2016-05-12T14:40:00Z"/>
              <w:rFonts w:ascii="Times New Roman" w:hAnsi="Times New Roman"/>
              <w:sz w:val="28"/>
              <w:szCs w:val="28"/>
              <w:lang w:val="en-US"/>
            </w:rPr>
          </w:rPrChange>
        </w:rPr>
      </w:pPr>
      <w:del w:id="1312" w:author="Владимир" w:date="2016-05-12T14:40:00Z">
        <w:r w:rsidRPr="00967A21" w:rsidDel="00C159B9">
          <w:rPr>
            <w:rFonts w:ascii="Times New Roman" w:hAnsi="Times New Roman"/>
            <w:sz w:val="24"/>
            <w:szCs w:val="24"/>
            <w:lang w:val="en-US"/>
            <w:rPrChange w:id="1313" w:author="Владимир" w:date="2016-05-12T14:57:00Z">
              <w:rPr>
                <w:rFonts w:ascii="Times New Roman" w:hAnsi="Times New Roman"/>
                <w:sz w:val="28"/>
                <w:szCs w:val="28"/>
                <w:lang w:val="en-US"/>
              </w:rPr>
            </w:rPrChange>
          </w:rPr>
          <w:delText xml:space="preserve">In case of the arrival of international operators </w:delText>
        </w:r>
      </w:del>
      <w:ins w:id="1314" w:author="Оля" w:date="2016-04-07T15:10:00Z">
        <w:del w:id="1315" w:author="Владимир" w:date="2016-05-12T14:40:00Z">
          <w:r w:rsidR="00B07189" w:rsidRPr="00967A21" w:rsidDel="00C159B9">
            <w:rPr>
              <w:rFonts w:ascii="Times New Roman" w:hAnsi="Times New Roman"/>
              <w:sz w:val="24"/>
              <w:szCs w:val="24"/>
              <w:lang w:val="en-US"/>
              <w:rPrChange w:id="1316" w:author="Владимир" w:date="2016-05-12T14:57:00Z">
                <w:rPr>
                  <w:rFonts w:ascii="Times New Roman" w:hAnsi="Times New Roman"/>
                  <w:sz w:val="28"/>
                  <w:szCs w:val="28"/>
                  <w:lang w:val="en-US"/>
                </w:rPr>
              </w:rPrChange>
            </w:rPr>
            <w:delText xml:space="preserve">in </w:delText>
          </w:r>
        </w:del>
      </w:ins>
      <w:del w:id="1317" w:author="Владимир" w:date="2016-05-12T14:40:00Z">
        <w:r w:rsidRPr="00967A21" w:rsidDel="00C159B9">
          <w:rPr>
            <w:rFonts w:ascii="Times New Roman" w:hAnsi="Times New Roman"/>
            <w:sz w:val="24"/>
            <w:szCs w:val="24"/>
            <w:lang w:val="en-US"/>
            <w:rPrChange w:id="1318" w:author="Владимир" w:date="2016-05-12T14:57:00Z">
              <w:rPr>
                <w:rFonts w:ascii="Times New Roman" w:hAnsi="Times New Roman"/>
                <w:sz w:val="28"/>
                <w:szCs w:val="28"/>
                <w:lang w:val="en-US"/>
              </w:rPr>
            </w:rPrChange>
          </w:rPr>
          <w:delText>the North Caucasus Federal District, such projects</w:delText>
        </w:r>
      </w:del>
      <w:ins w:id="1319" w:author="Оля" w:date="2016-04-07T15:11:00Z">
        <w:del w:id="1320" w:author="Владимир" w:date="2016-05-12T14:40:00Z">
          <w:r w:rsidR="00B07189" w:rsidRPr="00967A21" w:rsidDel="00C159B9">
            <w:rPr>
              <w:rFonts w:ascii="Times New Roman" w:hAnsi="Times New Roman"/>
              <w:sz w:val="24"/>
              <w:szCs w:val="24"/>
              <w:lang w:val="en-US"/>
              <w:rPrChange w:id="1321" w:author="Владимир" w:date="2016-05-12T14:57:00Z">
                <w:rPr>
                  <w:rFonts w:ascii="Times New Roman" w:hAnsi="Times New Roman"/>
                  <w:sz w:val="28"/>
                  <w:szCs w:val="28"/>
                  <w:lang w:val="en-US"/>
                </w:rPr>
              </w:rPrChange>
            </w:rPr>
            <w:delText xml:space="preserve"> of</w:delText>
          </w:r>
        </w:del>
      </w:ins>
      <w:del w:id="1322" w:author="Владимир" w:date="2016-05-12T14:40:00Z">
        <w:r w:rsidRPr="00967A21" w:rsidDel="00C159B9">
          <w:rPr>
            <w:rFonts w:ascii="Times New Roman" w:hAnsi="Times New Roman"/>
            <w:sz w:val="24"/>
            <w:szCs w:val="24"/>
            <w:lang w:val="en-US"/>
            <w:rPrChange w:id="1323" w:author="Владимир" w:date="2016-05-12T14:57:00Z">
              <w:rPr>
                <w:rFonts w:ascii="Times New Roman" w:hAnsi="Times New Roman"/>
                <w:sz w:val="28"/>
                <w:szCs w:val="28"/>
                <w:lang w:val="en-US"/>
              </w:rPr>
            </w:rPrChange>
          </w:rPr>
          <w:delText xml:space="preserve"> joint management of hotel complexes may arouse </w:delText>
        </w:r>
      </w:del>
      <w:ins w:id="1324" w:author="Оля" w:date="2016-04-07T15:13:00Z">
        <w:del w:id="1325" w:author="Владимир" w:date="2016-05-12T14:40:00Z">
          <w:r w:rsidR="00B07189" w:rsidRPr="00967A21" w:rsidDel="00C159B9">
            <w:rPr>
              <w:rFonts w:ascii="Times New Roman" w:hAnsi="Times New Roman"/>
              <w:sz w:val="24"/>
              <w:szCs w:val="24"/>
              <w:lang w:val="en-US"/>
              <w:rPrChange w:id="1326" w:author="Владимир" w:date="2016-05-12T14:57:00Z">
                <w:rPr>
                  <w:rFonts w:ascii="Times New Roman" w:hAnsi="Times New Roman"/>
                  <w:sz w:val="28"/>
                  <w:szCs w:val="28"/>
                  <w:lang w:val="en-US"/>
                </w:rPr>
              </w:rPrChange>
            </w:rPr>
            <w:delText>in</w:delText>
          </w:r>
        </w:del>
      </w:ins>
      <w:ins w:id="1327" w:author="Оля" w:date="2016-04-07T17:22:00Z">
        <w:del w:id="1328" w:author="Владимир" w:date="2016-05-12T14:40:00Z">
          <w:r w:rsidR="00506CB9" w:rsidRPr="00967A21" w:rsidDel="00C159B9">
            <w:rPr>
              <w:rFonts w:ascii="Times New Roman" w:hAnsi="Times New Roman"/>
              <w:sz w:val="24"/>
              <w:szCs w:val="24"/>
              <w:lang w:val="en-US"/>
              <w:rPrChange w:id="1329" w:author="Владимир" w:date="2016-05-12T14:57:00Z">
                <w:rPr>
                  <w:rFonts w:ascii="Times New Roman" w:hAnsi="Times New Roman"/>
                  <w:sz w:val="28"/>
                  <w:szCs w:val="28"/>
                  <w:lang w:val="en-US"/>
                </w:rPr>
              </w:rPrChange>
            </w:rPr>
            <w:delText>c</w:delText>
          </w:r>
        </w:del>
      </w:ins>
      <w:ins w:id="1330" w:author="Оля" w:date="2016-04-07T15:13:00Z">
        <w:del w:id="1331" w:author="Владимир" w:date="2016-05-12T14:40:00Z">
          <w:r w:rsidR="00B07189" w:rsidRPr="00967A21" w:rsidDel="00C159B9">
            <w:rPr>
              <w:rFonts w:ascii="Times New Roman" w:hAnsi="Times New Roman"/>
              <w:sz w:val="24"/>
              <w:szCs w:val="24"/>
              <w:lang w:val="en-US"/>
              <w:rPrChange w:id="1332" w:author="Владимир" w:date="2016-05-12T14:57:00Z">
                <w:rPr>
                  <w:rFonts w:ascii="Times New Roman" w:hAnsi="Times New Roman"/>
                  <w:sz w:val="28"/>
                  <w:szCs w:val="28"/>
                  <w:lang w:val="en-US"/>
                </w:rPr>
              </w:rPrChange>
            </w:rPr>
            <w:delText xml:space="preserve">ite </w:delText>
          </w:r>
        </w:del>
      </w:ins>
      <w:del w:id="1333" w:author="Владимир" w:date="2016-05-12T14:40:00Z">
        <w:r w:rsidRPr="00967A21" w:rsidDel="00C159B9">
          <w:rPr>
            <w:rFonts w:ascii="Times New Roman" w:hAnsi="Times New Roman"/>
            <w:sz w:val="24"/>
            <w:szCs w:val="24"/>
            <w:lang w:val="en-US"/>
            <w:rPrChange w:id="1334" w:author="Владимир" w:date="2016-05-12T14:57:00Z">
              <w:rPr>
                <w:rFonts w:ascii="Times New Roman" w:hAnsi="Times New Roman"/>
                <w:sz w:val="28"/>
                <w:szCs w:val="28"/>
                <w:lang w:val="en-US"/>
              </w:rPr>
            </w:rPrChange>
          </w:rPr>
          <w:delText xml:space="preserve">the interest of the existing private owners. The main advantage of the hotel chains </w:delText>
        </w:r>
        <w:r w:rsidR="007F0289" w:rsidRPr="00967A21" w:rsidDel="00C159B9">
          <w:rPr>
            <w:rFonts w:ascii="Times New Roman" w:hAnsi="Times New Roman"/>
            <w:sz w:val="24"/>
            <w:szCs w:val="24"/>
            <w:lang w:val="en-US"/>
            <w:rPrChange w:id="1335" w:author="Владимир" w:date="2016-05-12T14:57:00Z">
              <w:rPr>
                <w:rFonts w:ascii="Times New Roman" w:hAnsi="Times New Roman"/>
                <w:sz w:val="28"/>
                <w:szCs w:val="28"/>
                <w:lang w:val="en-US"/>
              </w:rPr>
            </w:rPrChange>
          </w:rPr>
          <w:delText xml:space="preserve">is </w:delText>
        </w:r>
      </w:del>
      <w:ins w:id="1336" w:author="Оля" w:date="2016-04-07T15:14:00Z">
        <w:del w:id="1337" w:author="Владимир" w:date="2016-05-12T14:40:00Z">
          <w:r w:rsidR="00B07189" w:rsidRPr="00967A21" w:rsidDel="00C159B9">
            <w:rPr>
              <w:rFonts w:ascii="Times New Roman" w:hAnsi="Times New Roman"/>
              <w:sz w:val="24"/>
              <w:szCs w:val="24"/>
              <w:lang w:val="en-US"/>
              <w:rPrChange w:id="1338" w:author="Владимир" w:date="2016-05-12T14:57:00Z">
                <w:rPr>
                  <w:rFonts w:ascii="Times New Roman" w:hAnsi="Times New Roman"/>
                  <w:sz w:val="28"/>
                  <w:szCs w:val="28"/>
                  <w:lang w:val="en-US"/>
                </w:rPr>
              </w:rPrChange>
            </w:rPr>
            <w:delText xml:space="preserve">lies in the </w:delText>
          </w:r>
        </w:del>
      </w:ins>
      <w:del w:id="1339" w:author="Владимир" w:date="2016-05-12T14:40:00Z">
        <w:r w:rsidR="007F0289" w:rsidRPr="00967A21" w:rsidDel="00C159B9">
          <w:rPr>
            <w:rFonts w:ascii="Times New Roman" w:hAnsi="Times New Roman"/>
            <w:sz w:val="24"/>
            <w:szCs w:val="24"/>
            <w:lang w:val="en-US"/>
            <w:rPrChange w:id="1340" w:author="Владимир" w:date="2016-05-12T14:57:00Z">
              <w:rPr>
                <w:rFonts w:ascii="Times New Roman" w:hAnsi="Times New Roman"/>
                <w:sz w:val="28"/>
                <w:szCs w:val="28"/>
                <w:lang w:val="en-US"/>
              </w:rPr>
            </w:rPrChange>
          </w:rPr>
          <w:delText>established</w:delText>
        </w:r>
        <w:r w:rsidRPr="00967A21" w:rsidDel="00C159B9">
          <w:rPr>
            <w:rFonts w:ascii="Times New Roman" w:hAnsi="Times New Roman"/>
            <w:sz w:val="24"/>
            <w:szCs w:val="24"/>
            <w:lang w:val="en-US"/>
            <w:rPrChange w:id="1341" w:author="Владимир" w:date="2016-05-12T14:57:00Z">
              <w:rPr>
                <w:rFonts w:ascii="Times New Roman" w:hAnsi="Times New Roman"/>
                <w:sz w:val="28"/>
                <w:szCs w:val="28"/>
                <w:lang w:val="en-US"/>
              </w:rPr>
            </w:rPrChange>
          </w:rPr>
          <w:delText xml:space="preserve"> business processes, network suppliers, well-known brand and the corresponding level of quality. </w:delText>
        </w:r>
      </w:del>
      <w:ins w:id="1342" w:author="Оля" w:date="2016-04-07T15:23:00Z">
        <w:del w:id="1343" w:author="Владимир" w:date="2016-05-12T14:40:00Z">
          <w:r w:rsidR="00C33941" w:rsidRPr="00967A21" w:rsidDel="00C159B9">
            <w:rPr>
              <w:rFonts w:ascii="Times New Roman" w:hAnsi="Times New Roman"/>
              <w:sz w:val="24"/>
              <w:szCs w:val="24"/>
              <w:lang w:val="en-US"/>
              <w:rPrChange w:id="1344" w:author="Владимир" w:date="2016-05-12T14:57:00Z">
                <w:rPr>
                  <w:rFonts w:ascii="Times New Roman" w:hAnsi="Times New Roman"/>
                  <w:sz w:val="28"/>
                  <w:szCs w:val="28"/>
                  <w:lang w:val="en-US"/>
                </w:rPr>
              </w:rPrChange>
            </w:rPr>
            <w:delText xml:space="preserve">Leading </w:delText>
          </w:r>
        </w:del>
      </w:ins>
      <w:del w:id="1345" w:author="Владимир" w:date="2016-05-12T14:40:00Z">
        <w:r w:rsidRPr="00967A21" w:rsidDel="00C159B9">
          <w:rPr>
            <w:rFonts w:ascii="Times New Roman" w:hAnsi="Times New Roman"/>
            <w:sz w:val="24"/>
            <w:szCs w:val="24"/>
            <w:lang w:val="en-US"/>
            <w:rPrChange w:id="1346" w:author="Владимир" w:date="2016-05-12T14:57:00Z">
              <w:rPr>
                <w:rFonts w:ascii="Times New Roman" w:hAnsi="Times New Roman"/>
                <w:sz w:val="28"/>
                <w:szCs w:val="28"/>
                <w:lang w:val="en-US"/>
              </w:rPr>
            </w:rPrChange>
          </w:rPr>
          <w:delText xml:space="preserve">domestic and foreign companies involved in the tourist and recreation business, such as hotel operators and chains “Azimut”, </w:delText>
        </w:r>
        <w:r w:rsidR="007F0289" w:rsidRPr="00967A21" w:rsidDel="00C159B9">
          <w:rPr>
            <w:rFonts w:ascii="Times New Roman" w:hAnsi="Times New Roman"/>
            <w:sz w:val="24"/>
            <w:szCs w:val="24"/>
            <w:lang w:val="en-US"/>
            <w:rPrChange w:id="1347" w:author="Владимир" w:date="2016-05-12T14:57:00Z">
              <w:rPr>
                <w:rFonts w:ascii="Times New Roman" w:hAnsi="Times New Roman"/>
                <w:sz w:val="28"/>
                <w:szCs w:val="28"/>
                <w:lang w:val="en-US"/>
              </w:rPr>
            </w:rPrChange>
          </w:rPr>
          <w:delText>“</w:delText>
        </w:r>
        <w:r w:rsidRPr="00967A21" w:rsidDel="00C159B9">
          <w:rPr>
            <w:rFonts w:ascii="Times New Roman" w:hAnsi="Times New Roman"/>
            <w:sz w:val="24"/>
            <w:szCs w:val="24"/>
            <w:lang w:val="en-US"/>
            <w:rPrChange w:id="1348" w:author="Владимир" w:date="2016-05-12T14:57:00Z">
              <w:rPr>
                <w:rFonts w:ascii="Times New Roman" w:hAnsi="Times New Roman"/>
                <w:sz w:val="28"/>
                <w:szCs w:val="28"/>
                <w:lang w:val="en-US"/>
              </w:rPr>
            </w:rPrChange>
          </w:rPr>
          <w:delText>AMAKS Hotels &amp; Resorts</w:delText>
        </w:r>
        <w:r w:rsidR="007F0289" w:rsidRPr="00967A21" w:rsidDel="00C159B9">
          <w:rPr>
            <w:rFonts w:ascii="Times New Roman" w:hAnsi="Times New Roman"/>
            <w:sz w:val="24"/>
            <w:szCs w:val="24"/>
            <w:lang w:val="en-US"/>
            <w:rPrChange w:id="1349" w:author="Владимир" w:date="2016-05-12T14:57:00Z">
              <w:rPr>
                <w:rFonts w:ascii="Times New Roman" w:hAnsi="Times New Roman"/>
                <w:sz w:val="28"/>
                <w:szCs w:val="28"/>
                <w:lang w:val="en-US"/>
              </w:rPr>
            </w:rPrChange>
          </w:rPr>
          <w:delText>”</w:delText>
        </w:r>
        <w:r w:rsidRPr="00967A21" w:rsidDel="00C159B9">
          <w:rPr>
            <w:rFonts w:ascii="Times New Roman" w:hAnsi="Times New Roman"/>
            <w:sz w:val="24"/>
            <w:szCs w:val="24"/>
            <w:lang w:val="en-US"/>
            <w:rPrChange w:id="1350" w:author="Владимир" w:date="2016-05-12T14:57:00Z">
              <w:rPr>
                <w:rFonts w:ascii="Times New Roman" w:hAnsi="Times New Roman"/>
                <w:sz w:val="28"/>
                <w:szCs w:val="28"/>
                <w:lang w:val="en-US"/>
              </w:rPr>
            </w:rPrChange>
          </w:rPr>
          <w:delText xml:space="preserve">, </w:delText>
        </w:r>
        <w:r w:rsidR="007F0289" w:rsidRPr="00967A21" w:rsidDel="00C159B9">
          <w:rPr>
            <w:rFonts w:ascii="Times New Roman" w:hAnsi="Times New Roman"/>
            <w:sz w:val="24"/>
            <w:szCs w:val="24"/>
            <w:lang w:val="en-US"/>
            <w:rPrChange w:id="1351" w:author="Владимир" w:date="2016-05-12T14:57:00Z">
              <w:rPr>
                <w:rFonts w:ascii="Times New Roman" w:hAnsi="Times New Roman"/>
                <w:sz w:val="28"/>
                <w:szCs w:val="28"/>
                <w:lang w:val="en-US"/>
              </w:rPr>
            </w:rPrChange>
          </w:rPr>
          <w:delText>“</w:delText>
        </w:r>
        <w:r w:rsidRPr="00967A21" w:rsidDel="00C159B9">
          <w:rPr>
            <w:rFonts w:ascii="Times New Roman" w:hAnsi="Times New Roman"/>
            <w:sz w:val="24"/>
            <w:szCs w:val="24"/>
            <w:lang w:val="en-US"/>
            <w:rPrChange w:id="1352" w:author="Владимир" w:date="2016-05-12T14:57:00Z">
              <w:rPr>
                <w:rFonts w:ascii="Times New Roman" w:hAnsi="Times New Roman"/>
                <w:sz w:val="28"/>
                <w:szCs w:val="28"/>
                <w:lang w:val="en-US"/>
              </w:rPr>
            </w:rPrChange>
          </w:rPr>
          <w:delText>Russian Hotels”, Residor SAS Hospitality and others</w:delText>
        </w:r>
      </w:del>
      <w:ins w:id="1353" w:author="Оля" w:date="2016-04-07T15:22:00Z">
        <w:del w:id="1354" w:author="Владимир" w:date="2016-05-12T14:40:00Z">
          <w:r w:rsidR="00C33941" w:rsidRPr="00967A21" w:rsidDel="00C159B9">
            <w:rPr>
              <w:rFonts w:ascii="Times New Roman" w:hAnsi="Times New Roman"/>
              <w:sz w:val="24"/>
              <w:szCs w:val="24"/>
              <w:lang w:val="en-US"/>
              <w:rPrChange w:id="1355" w:author="Владимир" w:date="2016-05-12T14:57:00Z">
                <w:rPr>
                  <w:rFonts w:ascii="Times New Roman" w:hAnsi="Times New Roman"/>
                  <w:sz w:val="28"/>
                  <w:szCs w:val="28"/>
                  <w:lang w:val="en-US"/>
                </w:rPr>
              </w:rPrChange>
            </w:rPr>
            <w:delText xml:space="preserve"> can be engaged acting as partners</w:delText>
          </w:r>
        </w:del>
      </w:ins>
      <w:del w:id="1356" w:author="Владимир" w:date="2016-05-12T14:40:00Z">
        <w:r w:rsidRPr="00967A21" w:rsidDel="00C159B9">
          <w:rPr>
            <w:rFonts w:ascii="Times New Roman" w:hAnsi="Times New Roman"/>
            <w:sz w:val="24"/>
            <w:szCs w:val="24"/>
            <w:lang w:val="en-US"/>
            <w:rPrChange w:id="1357" w:author="Владимир" w:date="2016-05-12T14:57:00Z">
              <w:rPr>
                <w:rFonts w:ascii="Times New Roman" w:hAnsi="Times New Roman"/>
                <w:sz w:val="28"/>
                <w:szCs w:val="28"/>
                <w:lang w:val="en-US"/>
              </w:rPr>
            </w:rPrChange>
          </w:rPr>
          <w:delText>.</w:delText>
        </w:r>
      </w:del>
    </w:p>
    <w:p w14:paraId="01A164E5" w14:textId="77777777" w:rsidR="00C159B9" w:rsidRPr="00967A21" w:rsidRDefault="00C159B9" w:rsidP="007F0289">
      <w:pPr>
        <w:pStyle w:val="a3"/>
        <w:spacing w:after="0" w:line="312" w:lineRule="auto"/>
        <w:ind w:left="0" w:firstLine="709"/>
        <w:jc w:val="both"/>
        <w:rPr>
          <w:ins w:id="1358" w:author="Владимир" w:date="2016-05-12T14:40:00Z"/>
          <w:rFonts w:ascii="Times New Roman" w:hAnsi="Times New Roman"/>
          <w:i/>
          <w:sz w:val="24"/>
          <w:szCs w:val="24"/>
          <w:lang w:val="en-US"/>
          <w:rPrChange w:id="1359" w:author="Владимир" w:date="2016-05-12T14:57:00Z">
            <w:rPr>
              <w:ins w:id="1360" w:author="Владимир" w:date="2016-05-12T14:40:00Z"/>
              <w:rFonts w:ascii="Times New Roman" w:hAnsi="Times New Roman"/>
              <w:i/>
              <w:sz w:val="28"/>
              <w:szCs w:val="28"/>
              <w:lang w:val="en-US"/>
            </w:rPr>
          </w:rPrChange>
        </w:rPr>
      </w:pPr>
    </w:p>
    <w:p w14:paraId="510EC851" w14:textId="77777777" w:rsidR="002572CA" w:rsidRPr="00967A21" w:rsidRDefault="002572CA" w:rsidP="007F0289">
      <w:pPr>
        <w:pStyle w:val="a3"/>
        <w:spacing w:after="0" w:line="312" w:lineRule="auto"/>
        <w:ind w:left="0" w:firstLine="709"/>
        <w:jc w:val="both"/>
        <w:rPr>
          <w:rFonts w:ascii="Times New Roman" w:hAnsi="Times New Roman"/>
          <w:i/>
          <w:sz w:val="24"/>
          <w:szCs w:val="24"/>
          <w:lang w:val="en-US"/>
          <w:rPrChange w:id="1361" w:author="Владимир" w:date="2016-05-12T14:57:00Z">
            <w:rPr>
              <w:rFonts w:ascii="Times New Roman" w:hAnsi="Times New Roman"/>
              <w:i/>
              <w:sz w:val="28"/>
              <w:szCs w:val="28"/>
              <w:lang w:val="en-US"/>
            </w:rPr>
          </w:rPrChange>
        </w:rPr>
      </w:pPr>
      <w:r w:rsidRPr="00967A21">
        <w:rPr>
          <w:rFonts w:ascii="Times New Roman" w:hAnsi="Times New Roman"/>
          <w:i/>
          <w:sz w:val="24"/>
          <w:szCs w:val="24"/>
          <w:lang w:val="en-US"/>
          <w:rPrChange w:id="1362" w:author="Владимир" w:date="2016-05-12T14:57:00Z">
            <w:rPr>
              <w:rFonts w:ascii="Times New Roman" w:hAnsi="Times New Roman"/>
              <w:i/>
              <w:sz w:val="28"/>
              <w:szCs w:val="28"/>
              <w:lang w:val="en-US"/>
            </w:rPr>
          </w:rPrChange>
        </w:rPr>
        <w:t xml:space="preserve">Activation of event tourism to ensure the occupancy of </w:t>
      </w:r>
      <w:ins w:id="1363" w:author="Оля" w:date="2016-04-07T15:25:00Z">
        <w:r w:rsidR="00C33941" w:rsidRPr="00967A21">
          <w:rPr>
            <w:rFonts w:ascii="Times New Roman" w:hAnsi="Times New Roman"/>
            <w:i/>
            <w:sz w:val="24"/>
            <w:szCs w:val="24"/>
            <w:lang w:val="en-US"/>
            <w:rPrChange w:id="1364" w:author="Владимир" w:date="2016-05-12T14:57:00Z">
              <w:rPr>
                <w:rFonts w:ascii="Times New Roman" w:hAnsi="Times New Roman"/>
                <w:i/>
                <w:sz w:val="28"/>
                <w:szCs w:val="28"/>
                <w:lang w:val="en-US"/>
              </w:rPr>
            </w:rPrChange>
          </w:rPr>
          <w:t xml:space="preserve">the </w:t>
        </w:r>
      </w:ins>
      <w:r w:rsidRPr="00967A21">
        <w:rPr>
          <w:rFonts w:ascii="Times New Roman" w:hAnsi="Times New Roman"/>
          <w:i/>
          <w:sz w:val="24"/>
          <w:szCs w:val="24"/>
          <w:lang w:val="en-US"/>
          <w:rPrChange w:id="1365" w:author="Владимир" w:date="2016-05-12T14:57:00Z">
            <w:rPr>
              <w:rFonts w:ascii="Times New Roman" w:hAnsi="Times New Roman"/>
              <w:i/>
              <w:sz w:val="28"/>
              <w:szCs w:val="28"/>
              <w:lang w:val="en-US"/>
            </w:rPr>
          </w:rPrChange>
        </w:rPr>
        <w:t>Olympic infrastructure</w:t>
      </w:r>
    </w:p>
    <w:p w14:paraId="3F27AC62" w14:textId="49C8F1CC" w:rsidR="002572CA" w:rsidRPr="00967A21" w:rsidRDefault="002572CA" w:rsidP="00CF44D6">
      <w:pPr>
        <w:spacing w:after="0" w:line="312" w:lineRule="auto"/>
        <w:ind w:firstLine="709"/>
        <w:jc w:val="both"/>
        <w:rPr>
          <w:rFonts w:ascii="Times New Roman" w:hAnsi="Times New Roman"/>
          <w:sz w:val="24"/>
          <w:szCs w:val="24"/>
          <w:lang w:val="en-US"/>
          <w:rPrChange w:id="1366" w:author="Владимир" w:date="2016-05-12T14:57:00Z">
            <w:rPr>
              <w:rFonts w:ascii="Times New Roman" w:hAnsi="Times New Roman"/>
              <w:sz w:val="28"/>
              <w:szCs w:val="28"/>
              <w:lang w:val="en-US"/>
            </w:rPr>
          </w:rPrChange>
        </w:rPr>
      </w:pPr>
      <w:r w:rsidRPr="00967A21">
        <w:rPr>
          <w:rFonts w:ascii="Times New Roman" w:hAnsi="Times New Roman"/>
          <w:sz w:val="24"/>
          <w:szCs w:val="24"/>
          <w:lang w:val="en-US"/>
          <w:rPrChange w:id="1367" w:author="Владимир" w:date="2016-05-12T14:57:00Z">
            <w:rPr>
              <w:rFonts w:ascii="Times New Roman" w:hAnsi="Times New Roman"/>
              <w:sz w:val="28"/>
              <w:szCs w:val="28"/>
              <w:lang w:val="en-US"/>
            </w:rPr>
          </w:rPrChange>
        </w:rPr>
        <w:t xml:space="preserve">The new infrastructure that was built in Sochi for the Games requires a continuing effort to ensure its workload. In this regard, today Sochi becomes the third largest city in Russia, tourist and sports center. In the fall of 2014 Sochi </w:t>
      </w:r>
      <w:del w:id="1368" w:author="Оля" w:date="2016-04-07T15:27:00Z">
        <w:r w:rsidRPr="00967A21" w:rsidDel="00C33941">
          <w:rPr>
            <w:rFonts w:ascii="Times New Roman" w:hAnsi="Times New Roman"/>
            <w:sz w:val="24"/>
            <w:szCs w:val="24"/>
            <w:lang w:val="en-US"/>
            <w:rPrChange w:id="1369" w:author="Владимир" w:date="2016-05-12T14:57:00Z">
              <w:rPr>
                <w:rFonts w:ascii="Times New Roman" w:hAnsi="Times New Roman"/>
                <w:sz w:val="28"/>
                <w:szCs w:val="28"/>
                <w:lang w:val="en-US"/>
              </w:rPr>
            </w:rPrChange>
          </w:rPr>
          <w:delText xml:space="preserve">took </w:delText>
        </w:r>
      </w:del>
      <w:ins w:id="1370" w:author="Оля" w:date="2016-04-07T15:27:00Z">
        <w:r w:rsidR="00C33941" w:rsidRPr="00967A21">
          <w:rPr>
            <w:rFonts w:ascii="Times New Roman" w:hAnsi="Times New Roman"/>
            <w:sz w:val="24"/>
            <w:szCs w:val="24"/>
            <w:lang w:val="en-US"/>
            <w:rPrChange w:id="1371" w:author="Владимир" w:date="2016-05-12T14:57:00Z">
              <w:rPr>
                <w:rFonts w:ascii="Times New Roman" w:hAnsi="Times New Roman"/>
                <w:sz w:val="28"/>
                <w:szCs w:val="28"/>
                <w:lang w:val="en-US"/>
              </w:rPr>
            </w:rPrChange>
          </w:rPr>
          <w:t xml:space="preserve">hosted </w:t>
        </w:r>
      </w:ins>
      <w:r w:rsidRPr="00967A21">
        <w:rPr>
          <w:rFonts w:ascii="Times New Roman" w:hAnsi="Times New Roman"/>
          <w:sz w:val="24"/>
          <w:szCs w:val="24"/>
          <w:lang w:val="en-US"/>
          <w:rPrChange w:id="1372" w:author="Владимир" w:date="2016-05-12T14:57:00Z">
            <w:rPr>
              <w:rFonts w:ascii="Times New Roman" w:hAnsi="Times New Roman"/>
              <w:sz w:val="28"/>
              <w:szCs w:val="28"/>
              <w:lang w:val="en-US"/>
            </w:rPr>
          </w:rPrChange>
        </w:rPr>
        <w:t>Formula 1</w:t>
      </w:r>
      <w:ins w:id="1373" w:author="Оля" w:date="2016-04-07T15:27:00Z">
        <w:r w:rsidR="00FC70AF" w:rsidRPr="00967A21">
          <w:rPr>
            <w:rFonts w:ascii="Times New Roman" w:hAnsi="Times New Roman"/>
            <w:sz w:val="24"/>
            <w:szCs w:val="24"/>
            <w:lang w:val="en-US"/>
            <w:rPrChange w:id="1374" w:author="Владимир" w:date="2016-05-12T14:57:00Z">
              <w:rPr>
                <w:rFonts w:ascii="Times New Roman" w:hAnsi="Times New Roman"/>
                <w:sz w:val="28"/>
                <w:szCs w:val="28"/>
                <w:lang w:val="en-US"/>
              </w:rPr>
            </w:rPrChange>
          </w:rPr>
          <w:t xml:space="preserve"> competition</w:t>
        </w:r>
      </w:ins>
      <w:r w:rsidRPr="00967A21">
        <w:rPr>
          <w:rFonts w:ascii="Times New Roman" w:hAnsi="Times New Roman"/>
          <w:sz w:val="24"/>
          <w:szCs w:val="24"/>
          <w:lang w:val="en-US"/>
          <w:rPrChange w:id="1375" w:author="Владимир" w:date="2016-05-12T14:57:00Z">
            <w:rPr>
              <w:rFonts w:ascii="Times New Roman" w:hAnsi="Times New Roman"/>
              <w:sz w:val="28"/>
              <w:szCs w:val="28"/>
              <w:lang w:val="en-US"/>
            </w:rPr>
          </w:rPrChange>
        </w:rPr>
        <w:t xml:space="preserve">, and in 2018 the stadium </w:t>
      </w:r>
      <w:del w:id="1376" w:author="Владимир" w:date="2016-05-12T14:41:00Z">
        <w:r w:rsidRPr="00967A21" w:rsidDel="00C159B9">
          <w:rPr>
            <w:rFonts w:ascii="Times New Roman" w:hAnsi="Times New Roman"/>
            <w:sz w:val="24"/>
            <w:szCs w:val="24"/>
            <w:lang w:val="en-US"/>
            <w:rPrChange w:id="1377" w:author="Владимир" w:date="2016-05-12T14:57:00Z">
              <w:rPr>
                <w:rFonts w:ascii="Times New Roman" w:hAnsi="Times New Roman"/>
                <w:sz w:val="28"/>
                <w:szCs w:val="28"/>
                <w:lang w:val="en-US"/>
              </w:rPr>
            </w:rPrChange>
          </w:rPr>
          <w:delText>"</w:delText>
        </w:r>
      </w:del>
      <w:ins w:id="1378" w:author="Владимир" w:date="2016-05-12T14:41:00Z">
        <w:r w:rsidR="00C159B9" w:rsidRPr="00967A21">
          <w:rPr>
            <w:rFonts w:ascii="Times New Roman" w:hAnsi="Times New Roman"/>
            <w:sz w:val="24"/>
            <w:szCs w:val="24"/>
            <w:lang w:val="en-US"/>
            <w:rPrChange w:id="1379" w:author="Владимир" w:date="2016-05-12T14:57:00Z">
              <w:rPr>
                <w:rFonts w:ascii="Times New Roman" w:hAnsi="Times New Roman"/>
                <w:sz w:val="28"/>
                <w:szCs w:val="28"/>
                <w:lang w:val="en-US"/>
              </w:rPr>
            </w:rPrChange>
          </w:rPr>
          <w:t>“</w:t>
        </w:r>
      </w:ins>
      <w:proofErr w:type="spellStart"/>
      <w:r w:rsidRPr="00967A21">
        <w:rPr>
          <w:rFonts w:ascii="Times New Roman" w:hAnsi="Times New Roman"/>
          <w:sz w:val="24"/>
          <w:szCs w:val="24"/>
          <w:lang w:val="en-US"/>
          <w:rPrChange w:id="1380" w:author="Владимир" w:date="2016-05-12T14:57:00Z">
            <w:rPr>
              <w:rFonts w:ascii="Times New Roman" w:hAnsi="Times New Roman"/>
              <w:sz w:val="28"/>
              <w:szCs w:val="28"/>
              <w:lang w:val="en-US"/>
            </w:rPr>
          </w:rPrChange>
        </w:rPr>
        <w:t>Fischt</w:t>
      </w:r>
      <w:proofErr w:type="spellEnd"/>
      <w:del w:id="1381" w:author="Владимир" w:date="2016-05-12T14:41:00Z">
        <w:r w:rsidRPr="00967A21" w:rsidDel="00C159B9">
          <w:rPr>
            <w:rFonts w:ascii="Times New Roman" w:hAnsi="Times New Roman"/>
            <w:sz w:val="24"/>
            <w:szCs w:val="24"/>
            <w:lang w:val="en-US"/>
            <w:rPrChange w:id="1382" w:author="Владимир" w:date="2016-05-12T14:57:00Z">
              <w:rPr>
                <w:rFonts w:ascii="Times New Roman" w:hAnsi="Times New Roman"/>
                <w:sz w:val="28"/>
                <w:szCs w:val="28"/>
                <w:lang w:val="en-US"/>
              </w:rPr>
            </w:rPrChange>
          </w:rPr>
          <w:delText xml:space="preserve">" </w:delText>
        </w:r>
      </w:del>
      <w:ins w:id="1383" w:author="Владимир" w:date="2016-05-12T14:41:00Z">
        <w:r w:rsidR="00C159B9" w:rsidRPr="00967A21">
          <w:rPr>
            <w:rFonts w:ascii="Times New Roman" w:hAnsi="Times New Roman"/>
            <w:sz w:val="24"/>
            <w:szCs w:val="24"/>
            <w:lang w:val="en-US"/>
            <w:rPrChange w:id="1384" w:author="Владимир" w:date="2016-05-12T14:57:00Z">
              <w:rPr>
                <w:rFonts w:ascii="Times New Roman" w:hAnsi="Times New Roman"/>
                <w:sz w:val="28"/>
                <w:szCs w:val="28"/>
                <w:lang w:val="en-US"/>
              </w:rPr>
            </w:rPrChange>
          </w:rPr>
          <w:t xml:space="preserve">” </w:t>
        </w:r>
      </w:ins>
      <w:r w:rsidRPr="00967A21">
        <w:rPr>
          <w:rFonts w:ascii="Times New Roman" w:hAnsi="Times New Roman"/>
          <w:sz w:val="24"/>
          <w:szCs w:val="24"/>
          <w:lang w:val="en-US"/>
          <w:rPrChange w:id="1385" w:author="Владимир" w:date="2016-05-12T14:57:00Z">
            <w:rPr>
              <w:rFonts w:ascii="Times New Roman" w:hAnsi="Times New Roman"/>
              <w:sz w:val="28"/>
              <w:szCs w:val="28"/>
              <w:lang w:val="en-US"/>
            </w:rPr>
          </w:rPrChange>
        </w:rPr>
        <w:t xml:space="preserve">will be </w:t>
      </w:r>
      <w:del w:id="1386" w:author="Оля" w:date="2016-04-07T15:27:00Z">
        <w:r w:rsidRPr="00967A21" w:rsidDel="00FC70AF">
          <w:rPr>
            <w:rFonts w:ascii="Times New Roman" w:hAnsi="Times New Roman"/>
            <w:sz w:val="24"/>
            <w:szCs w:val="24"/>
            <w:lang w:val="en-US"/>
            <w:rPrChange w:id="1387" w:author="Владимир" w:date="2016-05-12T14:57:00Z">
              <w:rPr>
                <w:rFonts w:ascii="Times New Roman" w:hAnsi="Times New Roman"/>
                <w:sz w:val="28"/>
                <w:szCs w:val="28"/>
                <w:lang w:val="en-US"/>
              </w:rPr>
            </w:rPrChange>
          </w:rPr>
          <w:delText xml:space="preserve">waiting </w:delText>
        </w:r>
      </w:del>
      <w:ins w:id="1388" w:author="Оля" w:date="2016-04-07T15:27:00Z">
        <w:r w:rsidR="00FC70AF" w:rsidRPr="00967A21">
          <w:rPr>
            <w:rFonts w:ascii="Times New Roman" w:hAnsi="Times New Roman"/>
            <w:sz w:val="24"/>
            <w:szCs w:val="24"/>
            <w:lang w:val="en-US"/>
            <w:rPrChange w:id="1389" w:author="Владимир" w:date="2016-05-12T14:57:00Z">
              <w:rPr>
                <w:rFonts w:ascii="Times New Roman" w:hAnsi="Times New Roman"/>
                <w:sz w:val="28"/>
                <w:szCs w:val="28"/>
                <w:lang w:val="en-US"/>
              </w:rPr>
            </w:rPrChange>
          </w:rPr>
          <w:t xml:space="preserve">welcoming </w:t>
        </w:r>
      </w:ins>
      <w:del w:id="1390" w:author="Оля" w:date="2016-04-07T15:28:00Z">
        <w:r w:rsidRPr="00967A21" w:rsidDel="00FC70AF">
          <w:rPr>
            <w:rFonts w:ascii="Times New Roman" w:hAnsi="Times New Roman"/>
            <w:sz w:val="24"/>
            <w:szCs w:val="24"/>
            <w:lang w:val="en-US"/>
            <w:rPrChange w:id="1391" w:author="Владимир" w:date="2016-05-12T14:57:00Z">
              <w:rPr>
                <w:rFonts w:ascii="Times New Roman" w:hAnsi="Times New Roman"/>
                <w:sz w:val="28"/>
                <w:szCs w:val="28"/>
                <w:lang w:val="en-US"/>
              </w:rPr>
            </w:rPrChange>
          </w:rPr>
          <w:delText xml:space="preserve">for </w:delText>
        </w:r>
      </w:del>
      <w:ins w:id="1392" w:author="Оля" w:date="2016-04-07T15:28:00Z">
        <w:r w:rsidR="00FC70AF" w:rsidRPr="00967A21">
          <w:rPr>
            <w:rFonts w:ascii="Times New Roman" w:hAnsi="Times New Roman"/>
            <w:sz w:val="24"/>
            <w:szCs w:val="24"/>
            <w:lang w:val="en-US"/>
            <w:rPrChange w:id="1393" w:author="Владимир" w:date="2016-05-12T14:57: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1394" w:author="Владимир" w:date="2016-05-12T14:57:00Z">
            <w:rPr>
              <w:rFonts w:ascii="Times New Roman" w:hAnsi="Times New Roman"/>
              <w:sz w:val="28"/>
              <w:szCs w:val="28"/>
              <w:lang w:val="en-US"/>
            </w:rPr>
          </w:rPrChange>
        </w:rPr>
        <w:t>guests of the World Cup.</w:t>
      </w:r>
    </w:p>
    <w:p w14:paraId="700D0716" w14:textId="77777777" w:rsidR="002572CA" w:rsidRPr="00967A21" w:rsidRDefault="002572CA" w:rsidP="00CF44D6">
      <w:pPr>
        <w:spacing w:after="0" w:line="312" w:lineRule="auto"/>
        <w:ind w:firstLine="709"/>
        <w:jc w:val="both"/>
        <w:rPr>
          <w:rFonts w:ascii="Times New Roman" w:hAnsi="Times New Roman"/>
          <w:sz w:val="24"/>
          <w:szCs w:val="24"/>
          <w:lang w:val="en-US"/>
          <w:rPrChange w:id="1395" w:author="Владимир" w:date="2016-05-12T14:57:00Z">
            <w:rPr>
              <w:rFonts w:ascii="Times New Roman" w:hAnsi="Times New Roman"/>
              <w:sz w:val="28"/>
              <w:szCs w:val="28"/>
              <w:lang w:val="en-US"/>
            </w:rPr>
          </w:rPrChange>
        </w:rPr>
      </w:pPr>
      <w:r w:rsidRPr="00967A21">
        <w:rPr>
          <w:rFonts w:ascii="Times New Roman" w:hAnsi="Times New Roman"/>
          <w:sz w:val="24"/>
          <w:szCs w:val="24"/>
          <w:lang w:val="en-US"/>
          <w:rPrChange w:id="1396" w:author="Владимир" w:date="2016-05-12T14:57:00Z">
            <w:rPr>
              <w:rFonts w:ascii="Times New Roman" w:hAnsi="Times New Roman"/>
              <w:sz w:val="28"/>
              <w:szCs w:val="28"/>
              <w:lang w:val="en-US"/>
            </w:rPr>
          </w:rPrChange>
        </w:rPr>
        <w:t xml:space="preserve">These are global sporting events, of course, which, however, </w:t>
      </w:r>
      <w:r w:rsidR="009F63E4" w:rsidRPr="00967A21">
        <w:rPr>
          <w:rFonts w:ascii="Times New Roman" w:hAnsi="Times New Roman"/>
          <w:sz w:val="24"/>
          <w:szCs w:val="24"/>
          <w:lang w:val="en-US"/>
          <w:rPrChange w:id="1397" w:author="Владимир" w:date="2016-05-12T14:57:00Z">
            <w:rPr>
              <w:rFonts w:ascii="Times New Roman" w:hAnsi="Times New Roman"/>
              <w:sz w:val="28"/>
              <w:szCs w:val="28"/>
              <w:lang w:val="en-US"/>
            </w:rPr>
          </w:rPrChange>
        </w:rPr>
        <w:t>cannot</w:t>
      </w:r>
      <w:r w:rsidRPr="00967A21">
        <w:rPr>
          <w:rFonts w:ascii="Times New Roman" w:hAnsi="Times New Roman"/>
          <w:sz w:val="24"/>
          <w:szCs w:val="24"/>
          <w:lang w:val="en-US"/>
          <w:rPrChange w:id="1398" w:author="Владимир" w:date="2016-05-12T14:57:00Z">
            <w:rPr>
              <w:rFonts w:ascii="Times New Roman" w:hAnsi="Times New Roman"/>
              <w:sz w:val="28"/>
              <w:szCs w:val="28"/>
              <w:lang w:val="en-US"/>
            </w:rPr>
          </w:rPrChange>
        </w:rPr>
        <w:t xml:space="preserve"> provide the demand for </w:t>
      </w:r>
      <w:ins w:id="1399" w:author="Оля" w:date="2016-04-07T15:28:00Z">
        <w:r w:rsidR="00FC70AF" w:rsidRPr="00967A21">
          <w:rPr>
            <w:rFonts w:ascii="Times New Roman" w:hAnsi="Times New Roman"/>
            <w:sz w:val="24"/>
            <w:szCs w:val="24"/>
            <w:lang w:val="en-US"/>
            <w:rPrChange w:id="1400" w:author="Владимир" w:date="2016-05-12T14:57: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1401" w:author="Владимир" w:date="2016-05-12T14:57:00Z">
            <w:rPr>
              <w:rFonts w:ascii="Times New Roman" w:hAnsi="Times New Roman"/>
              <w:sz w:val="28"/>
              <w:szCs w:val="28"/>
              <w:lang w:val="en-US"/>
            </w:rPr>
          </w:rPrChange>
        </w:rPr>
        <w:t>facilities throughout the year.</w:t>
      </w:r>
    </w:p>
    <w:p w14:paraId="3ED5CEE1" w14:textId="77777777" w:rsidR="002572CA" w:rsidRPr="00967A21" w:rsidRDefault="002572CA" w:rsidP="00CF44D6">
      <w:pPr>
        <w:spacing w:after="0" w:line="312" w:lineRule="auto"/>
        <w:ind w:firstLine="709"/>
        <w:jc w:val="both"/>
        <w:rPr>
          <w:rFonts w:ascii="Times New Roman" w:hAnsi="Times New Roman"/>
          <w:sz w:val="24"/>
          <w:szCs w:val="24"/>
          <w:lang w:val="en-US"/>
          <w:rPrChange w:id="1402" w:author="Владимир" w:date="2016-05-12T14:57:00Z">
            <w:rPr>
              <w:rFonts w:ascii="Times New Roman" w:hAnsi="Times New Roman"/>
              <w:sz w:val="28"/>
              <w:szCs w:val="28"/>
              <w:lang w:val="en-US"/>
            </w:rPr>
          </w:rPrChange>
        </w:rPr>
      </w:pPr>
      <w:r w:rsidRPr="00967A21">
        <w:rPr>
          <w:rFonts w:ascii="Times New Roman" w:hAnsi="Times New Roman"/>
          <w:sz w:val="24"/>
          <w:szCs w:val="24"/>
          <w:lang w:val="en-US"/>
          <w:rPrChange w:id="1403" w:author="Владимир" w:date="2016-05-12T14:57:00Z">
            <w:rPr>
              <w:rFonts w:ascii="Times New Roman" w:hAnsi="Times New Roman"/>
              <w:sz w:val="28"/>
              <w:szCs w:val="28"/>
              <w:lang w:val="en-US"/>
            </w:rPr>
          </w:rPrChange>
        </w:rPr>
        <w:t xml:space="preserve">Therefore, after the Games, </w:t>
      </w:r>
      <w:ins w:id="1404" w:author="Оля" w:date="2016-04-07T15:29:00Z">
        <w:r w:rsidR="00FC70AF" w:rsidRPr="00967A21">
          <w:rPr>
            <w:rFonts w:ascii="Times New Roman" w:hAnsi="Times New Roman"/>
            <w:sz w:val="24"/>
            <w:szCs w:val="24"/>
            <w:lang w:val="en-US"/>
            <w:rPrChange w:id="1405" w:author="Владимир" w:date="2016-05-12T14:57:00Z">
              <w:rPr>
                <w:rFonts w:ascii="Times New Roman" w:hAnsi="Times New Roman"/>
                <w:sz w:val="28"/>
                <w:szCs w:val="28"/>
                <w:lang w:val="en-US"/>
              </w:rPr>
            </w:rPrChange>
          </w:rPr>
          <w:t xml:space="preserve">there have been held </w:t>
        </w:r>
      </w:ins>
      <w:r w:rsidRPr="00967A21">
        <w:rPr>
          <w:rFonts w:ascii="Times New Roman" w:hAnsi="Times New Roman"/>
          <w:sz w:val="24"/>
          <w:szCs w:val="24"/>
          <w:lang w:val="en-US"/>
          <w:rPrChange w:id="1406" w:author="Владимир" w:date="2016-05-12T14:57:00Z">
            <w:rPr>
              <w:rFonts w:ascii="Times New Roman" w:hAnsi="Times New Roman"/>
              <w:sz w:val="28"/>
              <w:szCs w:val="28"/>
              <w:lang w:val="en-US"/>
            </w:rPr>
          </w:rPrChange>
        </w:rPr>
        <w:t>many social events in Sochi.</w:t>
      </w:r>
    </w:p>
    <w:p w14:paraId="2B6E5931" w14:textId="1E654667" w:rsidR="002572CA" w:rsidRPr="00967A21" w:rsidRDefault="005861B9" w:rsidP="00CF44D6">
      <w:pPr>
        <w:spacing w:after="0" w:line="312" w:lineRule="auto"/>
        <w:ind w:firstLine="709"/>
        <w:jc w:val="both"/>
        <w:rPr>
          <w:rFonts w:ascii="Times New Roman" w:hAnsi="Times New Roman"/>
          <w:sz w:val="24"/>
          <w:szCs w:val="24"/>
          <w:lang w:val="en-US"/>
          <w:rPrChange w:id="1407" w:author="Владимир" w:date="2016-05-12T14:57:00Z">
            <w:rPr>
              <w:rFonts w:ascii="Times New Roman" w:hAnsi="Times New Roman"/>
              <w:sz w:val="28"/>
              <w:szCs w:val="28"/>
              <w:lang w:val="en-US"/>
            </w:rPr>
          </w:rPrChange>
        </w:rPr>
      </w:pPr>
      <w:ins w:id="1408" w:author="Оля" w:date="2016-04-07T15:34:00Z">
        <w:r w:rsidRPr="00967A21">
          <w:rPr>
            <w:rFonts w:ascii="Times New Roman" w:hAnsi="Times New Roman"/>
            <w:sz w:val="24"/>
            <w:szCs w:val="24"/>
            <w:lang w:val="en-US"/>
            <w:rPrChange w:id="1409" w:author="Владимир" w:date="2016-05-12T14:57:00Z">
              <w:rPr>
                <w:rFonts w:ascii="Times New Roman" w:hAnsi="Times New Roman"/>
                <w:sz w:val="28"/>
                <w:szCs w:val="28"/>
                <w:lang w:val="en-US"/>
              </w:rPr>
            </w:rPrChange>
          </w:rPr>
          <w:t>I</w:t>
        </w:r>
      </w:ins>
      <w:ins w:id="1410" w:author="Оля" w:date="2016-04-07T15:33:00Z">
        <w:r w:rsidRPr="00967A21">
          <w:rPr>
            <w:rFonts w:ascii="Times New Roman" w:hAnsi="Times New Roman"/>
            <w:sz w:val="24"/>
            <w:szCs w:val="24"/>
            <w:lang w:val="en-US"/>
            <w:rPrChange w:id="1411" w:author="Владимир" w:date="2016-05-12T14:57:00Z">
              <w:rPr>
                <w:rFonts w:ascii="Times New Roman" w:hAnsi="Times New Roman"/>
                <w:sz w:val="28"/>
                <w:szCs w:val="28"/>
                <w:lang w:val="en-US"/>
              </w:rPr>
            </w:rPrChange>
          </w:rPr>
          <w:t xml:space="preserve">n the </w:t>
        </w:r>
      </w:ins>
      <w:proofErr w:type="spellStart"/>
      <w:r w:rsidR="002572CA" w:rsidRPr="00967A21">
        <w:rPr>
          <w:rFonts w:ascii="Times New Roman" w:hAnsi="Times New Roman"/>
          <w:sz w:val="24"/>
          <w:szCs w:val="24"/>
          <w:lang w:val="en-US"/>
          <w:rPrChange w:id="1412" w:author="Владимир" w:date="2016-05-12T14:57:00Z">
            <w:rPr>
              <w:rFonts w:ascii="Times New Roman" w:hAnsi="Times New Roman"/>
              <w:sz w:val="28"/>
              <w:szCs w:val="28"/>
              <w:lang w:val="en-US"/>
            </w:rPr>
          </w:rPrChange>
        </w:rPr>
        <w:t>first</w:t>
      </w:r>
      <w:ins w:id="1413" w:author="Оля" w:date="2016-04-07T15:33:00Z">
        <w:r w:rsidRPr="00967A21">
          <w:rPr>
            <w:rFonts w:ascii="Times New Roman" w:hAnsi="Times New Roman"/>
            <w:sz w:val="24"/>
            <w:szCs w:val="24"/>
            <w:lang w:val="en-US"/>
            <w:rPrChange w:id="1414" w:author="Владимир" w:date="2016-05-12T14:57:00Z">
              <w:rPr>
                <w:rFonts w:ascii="Times New Roman" w:hAnsi="Times New Roman"/>
                <w:sz w:val="28"/>
                <w:szCs w:val="28"/>
                <w:lang w:val="en-US"/>
              </w:rPr>
            </w:rPrChange>
          </w:rPr>
          <w:t>place</w:t>
        </w:r>
      </w:ins>
      <w:proofErr w:type="spellEnd"/>
      <w:r w:rsidR="002572CA" w:rsidRPr="00967A21">
        <w:rPr>
          <w:rFonts w:ascii="Times New Roman" w:hAnsi="Times New Roman"/>
          <w:sz w:val="24"/>
          <w:szCs w:val="24"/>
          <w:lang w:val="en-US"/>
          <w:rPrChange w:id="1415" w:author="Владимир" w:date="2016-05-12T14:57:00Z">
            <w:rPr>
              <w:rFonts w:ascii="Times New Roman" w:hAnsi="Times New Roman"/>
              <w:sz w:val="28"/>
              <w:szCs w:val="28"/>
              <w:lang w:val="en-US"/>
            </w:rPr>
          </w:rPrChange>
        </w:rPr>
        <w:t xml:space="preserve">, the President of Russia </w:t>
      </w:r>
      <w:r w:rsidR="009F63E4" w:rsidRPr="00967A21">
        <w:rPr>
          <w:rFonts w:ascii="Times New Roman" w:hAnsi="Times New Roman"/>
          <w:sz w:val="24"/>
          <w:szCs w:val="24"/>
          <w:lang w:val="en-US"/>
          <w:rPrChange w:id="1416" w:author="Владимир" w:date="2016-05-12T14:57:00Z">
            <w:rPr>
              <w:rFonts w:ascii="Times New Roman" w:hAnsi="Times New Roman"/>
              <w:sz w:val="28"/>
              <w:szCs w:val="28"/>
              <w:lang w:val="en-US"/>
            </w:rPr>
          </w:rPrChange>
        </w:rPr>
        <w:t>Mr. Putin</w:t>
      </w:r>
      <w:r w:rsidR="002572CA" w:rsidRPr="00967A21">
        <w:rPr>
          <w:rFonts w:ascii="Times New Roman" w:hAnsi="Times New Roman"/>
          <w:sz w:val="24"/>
          <w:szCs w:val="24"/>
          <w:lang w:val="en-US"/>
          <w:rPrChange w:id="1417" w:author="Владимир" w:date="2016-05-12T14:57:00Z">
            <w:rPr>
              <w:rFonts w:ascii="Times New Roman" w:hAnsi="Times New Roman"/>
              <w:sz w:val="28"/>
              <w:szCs w:val="28"/>
              <w:lang w:val="en-US"/>
            </w:rPr>
          </w:rPrChange>
        </w:rPr>
        <w:t xml:space="preserve"> began to spend more time in Sochi </w:t>
      </w:r>
      <w:del w:id="1418" w:author="Владимир" w:date="2016-05-12T15:00:00Z">
        <w:r w:rsidR="002572CA" w:rsidRPr="00967A21" w:rsidDel="00967A21">
          <w:rPr>
            <w:rFonts w:ascii="Times New Roman" w:hAnsi="Times New Roman"/>
            <w:sz w:val="24"/>
            <w:szCs w:val="24"/>
            <w:lang w:val="en-US"/>
            <w:rPrChange w:id="1419" w:author="Владимир" w:date="2016-05-12T14:57:00Z">
              <w:rPr>
                <w:rFonts w:ascii="Times New Roman" w:hAnsi="Times New Roman"/>
                <w:sz w:val="28"/>
                <w:szCs w:val="28"/>
                <w:lang w:val="en-US"/>
              </w:rPr>
            </w:rPrChange>
          </w:rPr>
          <w:delText>-</w:delText>
        </w:r>
      </w:del>
      <w:ins w:id="1420" w:author="Владимир" w:date="2016-05-12T15:00:00Z">
        <w:r w:rsidR="00967A21">
          <w:rPr>
            <w:rFonts w:ascii="Times New Roman" w:hAnsi="Times New Roman"/>
            <w:sz w:val="24"/>
            <w:szCs w:val="24"/>
            <w:lang w:val="en-US"/>
          </w:rPr>
          <w:t>–</w:t>
        </w:r>
      </w:ins>
      <w:r w:rsidR="002572CA" w:rsidRPr="00967A21">
        <w:rPr>
          <w:rFonts w:ascii="Times New Roman" w:hAnsi="Times New Roman"/>
          <w:sz w:val="24"/>
          <w:szCs w:val="24"/>
          <w:lang w:val="en-US"/>
          <w:rPrChange w:id="1421" w:author="Владимир" w:date="2016-05-12T14:57:00Z">
            <w:rPr>
              <w:rFonts w:ascii="Times New Roman" w:hAnsi="Times New Roman"/>
              <w:sz w:val="28"/>
              <w:szCs w:val="28"/>
              <w:lang w:val="en-US"/>
            </w:rPr>
          </w:rPrChange>
        </w:rPr>
        <w:t xml:space="preserve"> </w:t>
      </w:r>
      <w:del w:id="1422" w:author="Владимир" w:date="2016-05-12T15:00:00Z">
        <w:r w:rsidR="002572CA" w:rsidRPr="00967A21" w:rsidDel="00967A21">
          <w:rPr>
            <w:rFonts w:ascii="Times New Roman" w:hAnsi="Times New Roman"/>
            <w:sz w:val="24"/>
            <w:szCs w:val="24"/>
            <w:lang w:val="en-US"/>
            <w:rPrChange w:id="1423" w:author="Владимир" w:date="2016-05-12T14:57:00Z">
              <w:rPr>
                <w:rFonts w:ascii="Times New Roman" w:hAnsi="Times New Roman"/>
                <w:sz w:val="28"/>
                <w:szCs w:val="28"/>
                <w:lang w:val="en-US"/>
              </w:rPr>
            </w:rPrChange>
          </w:rPr>
          <w:delText>i</w:delText>
        </w:r>
      </w:del>
      <w:ins w:id="1424" w:author="Владимир" w:date="2016-05-12T15:00:00Z">
        <w:r w:rsidR="00967A21">
          <w:rPr>
            <w:rFonts w:ascii="Times New Roman" w:hAnsi="Times New Roman"/>
            <w:sz w:val="24"/>
            <w:szCs w:val="24"/>
            <w:lang w:val="en-US"/>
          </w:rPr>
          <w:t>i</w:t>
        </w:r>
      </w:ins>
      <w:r w:rsidR="002572CA" w:rsidRPr="00967A21">
        <w:rPr>
          <w:rFonts w:ascii="Times New Roman" w:hAnsi="Times New Roman"/>
          <w:sz w:val="24"/>
          <w:szCs w:val="24"/>
          <w:lang w:val="en-US"/>
          <w:rPrChange w:id="1425" w:author="Владимир" w:date="2016-05-12T14:57:00Z">
            <w:rPr>
              <w:rFonts w:ascii="Times New Roman" w:hAnsi="Times New Roman"/>
              <w:sz w:val="28"/>
              <w:szCs w:val="28"/>
              <w:lang w:val="en-US"/>
            </w:rPr>
          </w:rPrChange>
        </w:rPr>
        <w:t xml:space="preserve">t </w:t>
      </w:r>
      <w:del w:id="1426" w:author="Оля" w:date="2016-04-07T15:35:00Z">
        <w:r w:rsidR="002572CA" w:rsidRPr="00967A21" w:rsidDel="005861B9">
          <w:rPr>
            <w:rFonts w:ascii="Times New Roman" w:hAnsi="Times New Roman"/>
            <w:sz w:val="24"/>
            <w:szCs w:val="24"/>
            <w:lang w:val="en-US"/>
            <w:rPrChange w:id="1427" w:author="Владимир" w:date="2016-05-12T14:57:00Z">
              <w:rPr>
                <w:rFonts w:ascii="Times New Roman" w:hAnsi="Times New Roman"/>
                <w:sz w:val="28"/>
                <w:szCs w:val="28"/>
                <w:lang w:val="en-US"/>
              </w:rPr>
            </w:rPrChange>
          </w:rPr>
          <w:delText xml:space="preserve">contributed </w:delText>
        </w:r>
      </w:del>
      <w:ins w:id="1428" w:author="Оля" w:date="2016-04-07T15:36:00Z">
        <w:r w:rsidRPr="00967A21">
          <w:rPr>
            <w:rFonts w:ascii="Times New Roman" w:hAnsi="Times New Roman"/>
            <w:sz w:val="24"/>
            <w:szCs w:val="24"/>
            <w:lang w:val="en-US"/>
            <w:rPrChange w:id="1429" w:author="Владимир" w:date="2016-05-12T14:57:00Z">
              <w:rPr>
                <w:rFonts w:ascii="Times New Roman" w:hAnsi="Times New Roman"/>
                <w:sz w:val="28"/>
                <w:szCs w:val="28"/>
                <w:lang w:val="en-US"/>
              </w:rPr>
            </w:rPrChange>
          </w:rPr>
          <w:t xml:space="preserve"> </w:t>
        </w:r>
      </w:ins>
      <w:ins w:id="1430" w:author="Оля" w:date="2016-04-07T15:35:00Z">
        <w:r w:rsidRPr="00967A21">
          <w:rPr>
            <w:rFonts w:ascii="Times New Roman" w:hAnsi="Times New Roman"/>
            <w:sz w:val="24"/>
            <w:szCs w:val="24"/>
            <w:lang w:val="en-US"/>
            <w:rPrChange w:id="1431" w:author="Владимир" w:date="2016-05-12T14:57:00Z">
              <w:rPr>
                <w:rFonts w:ascii="Times New Roman" w:hAnsi="Times New Roman"/>
                <w:sz w:val="28"/>
                <w:szCs w:val="28"/>
                <w:lang w:val="en-US"/>
              </w:rPr>
            </w:rPrChange>
          </w:rPr>
          <w:t xml:space="preserve">led </w:t>
        </w:r>
      </w:ins>
      <w:r w:rsidR="002572CA" w:rsidRPr="00967A21">
        <w:rPr>
          <w:rFonts w:ascii="Times New Roman" w:hAnsi="Times New Roman"/>
          <w:sz w:val="24"/>
          <w:szCs w:val="24"/>
          <w:lang w:val="en-US"/>
          <w:rPrChange w:id="1432" w:author="Владимир" w:date="2016-05-12T14:57:00Z">
            <w:rPr>
              <w:rFonts w:ascii="Times New Roman" w:hAnsi="Times New Roman"/>
              <w:sz w:val="28"/>
              <w:szCs w:val="28"/>
              <w:lang w:val="en-US"/>
            </w:rPr>
          </w:rPrChange>
        </w:rPr>
        <w:t xml:space="preserve">to the construction of the residence </w:t>
      </w:r>
      <w:del w:id="1433" w:author="Владимир" w:date="2016-05-12T14:41:00Z">
        <w:r w:rsidR="002572CA" w:rsidRPr="00967A21" w:rsidDel="00C159B9">
          <w:rPr>
            <w:rFonts w:ascii="Times New Roman" w:hAnsi="Times New Roman"/>
            <w:sz w:val="24"/>
            <w:szCs w:val="24"/>
            <w:lang w:val="en-US"/>
            <w:rPrChange w:id="1434" w:author="Владимир" w:date="2016-05-12T14:57:00Z">
              <w:rPr>
                <w:rFonts w:ascii="Times New Roman" w:hAnsi="Times New Roman"/>
                <w:sz w:val="28"/>
                <w:szCs w:val="28"/>
                <w:lang w:val="en-US"/>
              </w:rPr>
            </w:rPrChange>
          </w:rPr>
          <w:delText>"</w:delText>
        </w:r>
      </w:del>
      <w:ins w:id="1435" w:author="Владимир" w:date="2016-05-12T14:41:00Z">
        <w:r w:rsidR="00C159B9" w:rsidRPr="00967A21">
          <w:rPr>
            <w:rFonts w:ascii="Times New Roman" w:hAnsi="Times New Roman"/>
            <w:sz w:val="24"/>
            <w:szCs w:val="24"/>
            <w:lang w:val="en-US"/>
            <w:rPrChange w:id="1436" w:author="Владимир" w:date="2016-05-12T14:57:00Z">
              <w:rPr>
                <w:rFonts w:ascii="Times New Roman" w:hAnsi="Times New Roman"/>
                <w:sz w:val="28"/>
                <w:szCs w:val="28"/>
                <w:lang w:val="en-US"/>
              </w:rPr>
            </w:rPrChange>
          </w:rPr>
          <w:t>“</w:t>
        </w:r>
      </w:ins>
      <w:proofErr w:type="spellStart"/>
      <w:r w:rsidR="002572CA" w:rsidRPr="00967A21">
        <w:rPr>
          <w:rFonts w:ascii="Times New Roman" w:hAnsi="Times New Roman"/>
          <w:sz w:val="24"/>
          <w:szCs w:val="24"/>
          <w:lang w:val="en-US"/>
          <w:rPrChange w:id="1437" w:author="Владимир" w:date="2016-05-12T14:57:00Z">
            <w:rPr>
              <w:rFonts w:ascii="Times New Roman" w:hAnsi="Times New Roman"/>
              <w:sz w:val="28"/>
              <w:szCs w:val="28"/>
              <w:lang w:val="en-US"/>
            </w:rPr>
          </w:rPrChange>
        </w:rPr>
        <w:t>Bocharov</w:t>
      </w:r>
      <w:proofErr w:type="spellEnd"/>
      <w:r w:rsidR="002572CA" w:rsidRPr="00967A21">
        <w:rPr>
          <w:rFonts w:ascii="Times New Roman" w:hAnsi="Times New Roman"/>
          <w:sz w:val="24"/>
          <w:szCs w:val="24"/>
          <w:lang w:val="en-US"/>
          <w:rPrChange w:id="1438" w:author="Владимир" w:date="2016-05-12T14:57:00Z">
            <w:rPr>
              <w:rFonts w:ascii="Times New Roman" w:hAnsi="Times New Roman"/>
              <w:sz w:val="28"/>
              <w:szCs w:val="28"/>
              <w:lang w:val="en-US"/>
            </w:rPr>
          </w:rPrChange>
        </w:rPr>
        <w:t xml:space="preserve"> Stream</w:t>
      </w:r>
      <w:del w:id="1439" w:author="Владимир" w:date="2016-05-12T14:41:00Z">
        <w:r w:rsidR="002572CA" w:rsidRPr="00967A21" w:rsidDel="00C159B9">
          <w:rPr>
            <w:rFonts w:ascii="Times New Roman" w:hAnsi="Times New Roman"/>
            <w:sz w:val="24"/>
            <w:szCs w:val="24"/>
            <w:lang w:val="en-US"/>
            <w:rPrChange w:id="1440" w:author="Владимир" w:date="2016-05-12T14:57:00Z">
              <w:rPr>
                <w:rFonts w:ascii="Times New Roman" w:hAnsi="Times New Roman"/>
                <w:sz w:val="28"/>
                <w:szCs w:val="28"/>
                <w:lang w:val="en-US"/>
              </w:rPr>
            </w:rPrChange>
          </w:rPr>
          <w:delText xml:space="preserve">" </w:delText>
        </w:r>
      </w:del>
      <w:ins w:id="1441" w:author="Владимир" w:date="2016-05-12T14:41:00Z">
        <w:r w:rsidR="00C159B9" w:rsidRPr="00967A21">
          <w:rPr>
            <w:rFonts w:ascii="Times New Roman" w:hAnsi="Times New Roman"/>
            <w:sz w:val="24"/>
            <w:szCs w:val="24"/>
            <w:lang w:val="en-US"/>
            <w:rPrChange w:id="1442" w:author="Владимир" w:date="2016-05-12T14:57:00Z">
              <w:rPr>
                <w:rFonts w:ascii="Times New Roman" w:hAnsi="Times New Roman"/>
                <w:sz w:val="28"/>
                <w:szCs w:val="28"/>
                <w:lang w:val="en-US"/>
              </w:rPr>
            </w:rPrChange>
          </w:rPr>
          <w:t xml:space="preserve">” </w:t>
        </w:r>
      </w:ins>
      <w:r w:rsidR="002572CA" w:rsidRPr="00967A21">
        <w:rPr>
          <w:rFonts w:ascii="Times New Roman" w:hAnsi="Times New Roman"/>
          <w:sz w:val="24"/>
          <w:szCs w:val="24"/>
          <w:lang w:val="en-US"/>
          <w:rPrChange w:id="1443" w:author="Владимир" w:date="2016-05-12T14:57:00Z">
            <w:rPr>
              <w:rFonts w:ascii="Times New Roman" w:hAnsi="Times New Roman"/>
              <w:sz w:val="28"/>
              <w:szCs w:val="28"/>
              <w:lang w:val="en-US"/>
            </w:rPr>
          </w:rPrChange>
        </w:rPr>
        <w:t xml:space="preserve">and </w:t>
      </w:r>
      <w:ins w:id="1444" w:author="Оля" w:date="2016-04-07T15:34:00Z">
        <w:r w:rsidRPr="00967A21">
          <w:rPr>
            <w:rFonts w:ascii="Times New Roman" w:hAnsi="Times New Roman"/>
            <w:sz w:val="24"/>
            <w:szCs w:val="24"/>
            <w:lang w:val="en-US"/>
            <w:rPrChange w:id="1445" w:author="Владимир" w:date="2016-05-12T14:57:00Z">
              <w:rPr>
                <w:rFonts w:ascii="Times New Roman" w:hAnsi="Times New Roman"/>
                <w:sz w:val="28"/>
                <w:szCs w:val="28"/>
                <w:lang w:val="en-US"/>
              </w:rPr>
            </w:rPrChange>
          </w:rPr>
          <w:t xml:space="preserve">on </w:t>
        </w:r>
      </w:ins>
      <w:ins w:id="1446" w:author="Оля" w:date="2016-04-07T15:36:00Z">
        <w:r w:rsidRPr="00967A21">
          <w:rPr>
            <w:rFonts w:ascii="Times New Roman" w:hAnsi="Times New Roman"/>
            <w:sz w:val="24"/>
            <w:szCs w:val="24"/>
            <w:lang w:val="en-US"/>
            <w:rPrChange w:id="1447" w:author="Владимир" w:date="2016-05-12T14:57:00Z">
              <w:rPr>
                <w:rFonts w:ascii="Times New Roman" w:hAnsi="Times New Roman"/>
                <w:sz w:val="28"/>
                <w:szCs w:val="28"/>
                <w:lang w:val="en-US"/>
              </w:rPr>
            </w:rPrChange>
          </w:rPr>
          <w:t>2</w:t>
        </w:r>
        <w:r w:rsidRPr="00967A21">
          <w:rPr>
            <w:rFonts w:ascii="Times New Roman" w:hAnsi="Times New Roman"/>
            <w:sz w:val="24"/>
            <w:szCs w:val="24"/>
            <w:vertAlign w:val="superscript"/>
            <w:lang w:val="en-US"/>
            <w:rPrChange w:id="1448" w:author="Владимир" w:date="2016-05-12T14:57:00Z">
              <w:rPr>
                <w:rFonts w:ascii="Times New Roman" w:hAnsi="Times New Roman"/>
                <w:sz w:val="28"/>
                <w:szCs w:val="28"/>
                <w:vertAlign w:val="superscript"/>
                <w:lang w:val="en-US"/>
              </w:rPr>
            </w:rPrChange>
          </w:rPr>
          <w:t>nd</w:t>
        </w:r>
        <w:r w:rsidRPr="00967A21">
          <w:rPr>
            <w:rFonts w:ascii="Times New Roman" w:hAnsi="Times New Roman"/>
            <w:sz w:val="24"/>
            <w:szCs w:val="24"/>
            <w:lang w:val="en-US"/>
            <w:rPrChange w:id="1449" w:author="Владимир" w:date="2016-05-12T14:57:00Z">
              <w:rPr>
                <w:rFonts w:ascii="Times New Roman" w:hAnsi="Times New Roman"/>
                <w:sz w:val="28"/>
                <w:szCs w:val="28"/>
                <w:lang w:val="en-US"/>
              </w:rPr>
            </w:rPrChange>
          </w:rPr>
          <w:t xml:space="preserve"> June </w:t>
        </w:r>
      </w:ins>
      <w:r w:rsidR="007F0289" w:rsidRPr="00967A21">
        <w:rPr>
          <w:rFonts w:ascii="Times New Roman" w:hAnsi="Times New Roman"/>
          <w:sz w:val="24"/>
          <w:szCs w:val="24"/>
          <w:lang w:val="en-US"/>
          <w:rPrChange w:id="1450" w:author="Владимир" w:date="2016-05-12T14:57:00Z">
            <w:rPr>
              <w:rFonts w:ascii="Times New Roman" w:hAnsi="Times New Roman"/>
              <w:sz w:val="28"/>
              <w:szCs w:val="28"/>
              <w:lang w:val="en-US"/>
            </w:rPr>
          </w:rPrChange>
        </w:rPr>
        <w:t>20</w:t>
      </w:r>
      <w:r w:rsidR="002572CA" w:rsidRPr="00967A21">
        <w:rPr>
          <w:rFonts w:ascii="Times New Roman" w:hAnsi="Times New Roman"/>
          <w:sz w:val="24"/>
          <w:szCs w:val="24"/>
          <w:lang w:val="en-US"/>
          <w:rPrChange w:id="1451" w:author="Владимир" w:date="2016-05-12T14:57:00Z">
            <w:rPr>
              <w:rFonts w:ascii="Times New Roman" w:hAnsi="Times New Roman"/>
              <w:sz w:val="28"/>
              <w:szCs w:val="28"/>
              <w:lang w:val="en-US"/>
            </w:rPr>
          </w:rPrChange>
        </w:rPr>
        <w:t xml:space="preserve">14 a new residence </w:t>
      </w:r>
      <w:del w:id="1452" w:author="Владимир" w:date="2016-05-12T14:41:00Z">
        <w:r w:rsidR="002572CA" w:rsidRPr="00967A21" w:rsidDel="00C159B9">
          <w:rPr>
            <w:rFonts w:ascii="Times New Roman" w:hAnsi="Times New Roman"/>
            <w:sz w:val="24"/>
            <w:szCs w:val="24"/>
            <w:lang w:val="en-US"/>
            <w:rPrChange w:id="1453" w:author="Владимир" w:date="2016-05-12T14:57:00Z">
              <w:rPr>
                <w:rFonts w:ascii="Times New Roman" w:hAnsi="Times New Roman"/>
                <w:sz w:val="28"/>
                <w:szCs w:val="28"/>
                <w:lang w:val="en-US"/>
              </w:rPr>
            </w:rPrChange>
          </w:rPr>
          <w:delText>"</w:delText>
        </w:r>
      </w:del>
      <w:ins w:id="1454" w:author="Владимир" w:date="2016-05-12T14:41:00Z">
        <w:r w:rsidR="00C159B9" w:rsidRPr="00967A21">
          <w:rPr>
            <w:rFonts w:ascii="Times New Roman" w:hAnsi="Times New Roman"/>
            <w:sz w:val="24"/>
            <w:szCs w:val="24"/>
            <w:lang w:val="en-US"/>
            <w:rPrChange w:id="1455" w:author="Владимир" w:date="2016-05-12T14:57:00Z">
              <w:rPr>
                <w:rFonts w:ascii="Times New Roman" w:hAnsi="Times New Roman"/>
                <w:sz w:val="28"/>
                <w:szCs w:val="28"/>
                <w:lang w:val="en-US"/>
              </w:rPr>
            </w:rPrChange>
          </w:rPr>
          <w:t>“</w:t>
        </w:r>
      </w:ins>
      <w:proofErr w:type="spellStart"/>
      <w:r w:rsidR="002572CA" w:rsidRPr="00967A21">
        <w:rPr>
          <w:rFonts w:ascii="Times New Roman" w:hAnsi="Times New Roman"/>
          <w:sz w:val="24"/>
          <w:szCs w:val="24"/>
          <w:lang w:val="en-US"/>
          <w:rPrChange w:id="1456" w:author="Владимир" w:date="2016-05-12T14:57:00Z">
            <w:rPr>
              <w:rFonts w:ascii="Times New Roman" w:hAnsi="Times New Roman"/>
              <w:sz w:val="28"/>
              <w:szCs w:val="28"/>
              <w:lang w:val="en-US"/>
            </w:rPr>
          </w:rPrChange>
        </w:rPr>
        <w:t>Bocharov</w:t>
      </w:r>
      <w:proofErr w:type="spellEnd"/>
      <w:r w:rsidR="002572CA" w:rsidRPr="00967A21">
        <w:rPr>
          <w:rFonts w:ascii="Times New Roman" w:hAnsi="Times New Roman"/>
          <w:sz w:val="24"/>
          <w:szCs w:val="24"/>
          <w:lang w:val="en-US"/>
          <w:rPrChange w:id="1457" w:author="Владимир" w:date="2016-05-12T14:57:00Z">
            <w:rPr>
              <w:rFonts w:ascii="Times New Roman" w:hAnsi="Times New Roman"/>
              <w:sz w:val="28"/>
              <w:szCs w:val="28"/>
              <w:lang w:val="en-US"/>
            </w:rPr>
          </w:rPrChange>
        </w:rPr>
        <w:t xml:space="preserve"> Stream-2</w:t>
      </w:r>
      <w:del w:id="1458" w:author="Владимир" w:date="2016-05-12T14:41:00Z">
        <w:r w:rsidR="002572CA" w:rsidRPr="00967A21" w:rsidDel="00C159B9">
          <w:rPr>
            <w:rFonts w:ascii="Times New Roman" w:hAnsi="Times New Roman"/>
            <w:sz w:val="24"/>
            <w:szCs w:val="24"/>
            <w:lang w:val="en-US"/>
            <w:rPrChange w:id="1459" w:author="Владимир" w:date="2016-05-12T14:57:00Z">
              <w:rPr>
                <w:rFonts w:ascii="Times New Roman" w:hAnsi="Times New Roman"/>
                <w:sz w:val="28"/>
                <w:szCs w:val="28"/>
                <w:lang w:val="en-US"/>
              </w:rPr>
            </w:rPrChange>
          </w:rPr>
          <w:delText xml:space="preserve">" </w:delText>
        </w:r>
      </w:del>
      <w:ins w:id="1460" w:author="Владимир" w:date="2016-05-12T14:41:00Z">
        <w:r w:rsidR="00C159B9" w:rsidRPr="00967A21">
          <w:rPr>
            <w:rFonts w:ascii="Times New Roman" w:hAnsi="Times New Roman"/>
            <w:sz w:val="24"/>
            <w:szCs w:val="24"/>
            <w:lang w:val="en-US"/>
            <w:rPrChange w:id="1461" w:author="Владимир" w:date="2016-05-12T14:57:00Z">
              <w:rPr>
                <w:rFonts w:ascii="Times New Roman" w:hAnsi="Times New Roman"/>
                <w:sz w:val="28"/>
                <w:szCs w:val="28"/>
                <w:lang w:val="en-US"/>
              </w:rPr>
            </w:rPrChange>
          </w:rPr>
          <w:t xml:space="preserve">” </w:t>
        </w:r>
      </w:ins>
      <w:r w:rsidR="002572CA" w:rsidRPr="00967A21">
        <w:rPr>
          <w:rFonts w:ascii="Times New Roman" w:hAnsi="Times New Roman"/>
          <w:sz w:val="24"/>
          <w:szCs w:val="24"/>
          <w:lang w:val="en-US"/>
          <w:rPrChange w:id="1462" w:author="Владимир" w:date="2016-05-12T14:57:00Z">
            <w:rPr>
              <w:rFonts w:ascii="Times New Roman" w:hAnsi="Times New Roman"/>
              <w:sz w:val="28"/>
              <w:szCs w:val="28"/>
              <w:lang w:val="en-US"/>
            </w:rPr>
          </w:rPrChange>
        </w:rPr>
        <w:t xml:space="preserve">for journalists was opened </w:t>
      </w:r>
      <w:del w:id="1463" w:author="Оля" w:date="2016-04-07T15:35:00Z">
        <w:r w:rsidR="002572CA" w:rsidRPr="00967A21" w:rsidDel="005861B9">
          <w:rPr>
            <w:rFonts w:ascii="Times New Roman" w:hAnsi="Times New Roman"/>
            <w:sz w:val="24"/>
            <w:szCs w:val="24"/>
            <w:lang w:val="en-US"/>
            <w:rPrChange w:id="1464" w:author="Владимир" w:date="2016-05-12T14:57:00Z">
              <w:rPr>
                <w:rFonts w:ascii="Times New Roman" w:hAnsi="Times New Roman"/>
                <w:sz w:val="28"/>
                <w:szCs w:val="28"/>
                <w:lang w:val="en-US"/>
              </w:rPr>
            </w:rPrChange>
          </w:rPr>
          <w:delText xml:space="preserve">for </w:delText>
        </w:r>
      </w:del>
      <w:ins w:id="1465" w:author="Оля" w:date="2016-04-07T15:35:00Z">
        <w:r w:rsidRPr="00967A21">
          <w:rPr>
            <w:rFonts w:ascii="Times New Roman" w:hAnsi="Times New Roman"/>
            <w:sz w:val="24"/>
            <w:szCs w:val="24"/>
            <w:lang w:val="en-US"/>
            <w:rPrChange w:id="1466" w:author="Владимир" w:date="2016-05-12T14:57:00Z">
              <w:rPr>
                <w:rFonts w:ascii="Times New Roman" w:hAnsi="Times New Roman"/>
                <w:sz w:val="28"/>
                <w:szCs w:val="28"/>
                <w:lang w:val="en-US"/>
              </w:rPr>
            </w:rPrChange>
          </w:rPr>
          <w:t xml:space="preserve">to hold </w:t>
        </w:r>
      </w:ins>
      <w:r w:rsidR="002572CA" w:rsidRPr="00967A21">
        <w:rPr>
          <w:rFonts w:ascii="Times New Roman" w:hAnsi="Times New Roman"/>
          <w:sz w:val="24"/>
          <w:szCs w:val="24"/>
          <w:lang w:val="en-US"/>
          <w:rPrChange w:id="1467" w:author="Владимир" w:date="2016-05-12T14:57:00Z">
            <w:rPr>
              <w:rFonts w:ascii="Times New Roman" w:hAnsi="Times New Roman"/>
              <w:sz w:val="28"/>
              <w:szCs w:val="28"/>
              <w:lang w:val="en-US"/>
            </w:rPr>
          </w:rPrChange>
        </w:rPr>
        <w:t>international meetings and negotiations. Now Sochi is seen not only as a resort, but also as an important administrative unit.</w:t>
      </w:r>
    </w:p>
    <w:p w14:paraId="43608345" w14:textId="42DD17C2" w:rsidR="002572CA" w:rsidRPr="00967A21" w:rsidRDefault="007F0289" w:rsidP="00CF44D6">
      <w:pPr>
        <w:spacing w:after="0" w:line="312" w:lineRule="auto"/>
        <w:ind w:firstLine="709"/>
        <w:jc w:val="both"/>
        <w:rPr>
          <w:rFonts w:ascii="Times New Roman" w:hAnsi="Times New Roman"/>
          <w:sz w:val="24"/>
          <w:szCs w:val="24"/>
          <w:lang w:val="en-US"/>
          <w:rPrChange w:id="1468" w:author="Владимир" w:date="2016-05-12T14:57:00Z">
            <w:rPr>
              <w:rFonts w:ascii="Times New Roman" w:hAnsi="Times New Roman"/>
              <w:sz w:val="28"/>
              <w:szCs w:val="28"/>
              <w:lang w:val="en-US"/>
            </w:rPr>
          </w:rPrChange>
        </w:rPr>
      </w:pPr>
      <w:r w:rsidRPr="00967A21">
        <w:rPr>
          <w:rFonts w:ascii="Times New Roman" w:hAnsi="Times New Roman"/>
          <w:sz w:val="24"/>
          <w:szCs w:val="24"/>
          <w:lang w:val="en-US"/>
          <w:rPrChange w:id="1469" w:author="Владимир" w:date="2016-05-12T14:57:00Z">
            <w:rPr>
              <w:rFonts w:ascii="Times New Roman" w:hAnsi="Times New Roman"/>
              <w:sz w:val="28"/>
              <w:szCs w:val="28"/>
              <w:lang w:val="en-US"/>
            </w:rPr>
          </w:rPrChange>
        </w:rPr>
        <w:t xml:space="preserve">Mr. </w:t>
      </w:r>
      <w:proofErr w:type="spellStart"/>
      <w:r w:rsidRPr="00967A21">
        <w:rPr>
          <w:rFonts w:ascii="Times New Roman" w:hAnsi="Times New Roman"/>
          <w:sz w:val="24"/>
          <w:szCs w:val="24"/>
          <w:lang w:val="en-US"/>
          <w:rPrChange w:id="1470" w:author="Владимир" w:date="2016-05-12T14:57:00Z">
            <w:rPr>
              <w:rFonts w:ascii="Times New Roman" w:hAnsi="Times New Roman"/>
              <w:sz w:val="28"/>
              <w:szCs w:val="28"/>
              <w:lang w:val="en-US"/>
            </w:rPr>
          </w:rPrChange>
        </w:rPr>
        <w:t>Gref</w:t>
      </w:r>
      <w:proofErr w:type="spellEnd"/>
      <w:r w:rsidRPr="00967A21">
        <w:rPr>
          <w:rFonts w:ascii="Times New Roman" w:hAnsi="Times New Roman"/>
          <w:sz w:val="24"/>
          <w:szCs w:val="24"/>
          <w:lang w:val="en-US"/>
          <w:rPrChange w:id="1471" w:author="Владимир" w:date="2016-05-12T14:57:00Z">
            <w:rPr>
              <w:rFonts w:ascii="Times New Roman" w:hAnsi="Times New Roman"/>
              <w:sz w:val="28"/>
              <w:szCs w:val="28"/>
              <w:lang w:val="en-US"/>
            </w:rPr>
          </w:rPrChange>
        </w:rPr>
        <w:t xml:space="preserve"> (t</w:t>
      </w:r>
      <w:r w:rsidR="002572CA" w:rsidRPr="00967A21">
        <w:rPr>
          <w:rFonts w:ascii="Times New Roman" w:hAnsi="Times New Roman"/>
          <w:sz w:val="24"/>
          <w:szCs w:val="24"/>
          <w:lang w:val="en-US"/>
          <w:rPrChange w:id="1472" w:author="Владимир" w:date="2016-05-12T14:57:00Z">
            <w:rPr>
              <w:rFonts w:ascii="Times New Roman" w:hAnsi="Times New Roman"/>
              <w:sz w:val="28"/>
              <w:szCs w:val="28"/>
              <w:lang w:val="en-US"/>
            </w:rPr>
          </w:rPrChange>
        </w:rPr>
        <w:t xml:space="preserve">he head of </w:t>
      </w:r>
      <w:del w:id="1473" w:author="Владимир" w:date="2016-05-12T14:41:00Z">
        <w:r w:rsidRPr="00967A21" w:rsidDel="00C159B9">
          <w:rPr>
            <w:rFonts w:ascii="Times New Roman" w:hAnsi="Times New Roman"/>
            <w:sz w:val="24"/>
            <w:szCs w:val="24"/>
            <w:lang w:val="en-US"/>
            <w:rPrChange w:id="1474" w:author="Владимир" w:date="2016-05-12T14:57:00Z">
              <w:rPr>
                <w:rFonts w:ascii="Times New Roman" w:hAnsi="Times New Roman"/>
                <w:sz w:val="28"/>
                <w:szCs w:val="28"/>
                <w:lang w:val="en-US"/>
              </w:rPr>
            </w:rPrChange>
          </w:rPr>
          <w:delText>“</w:delText>
        </w:r>
      </w:del>
      <w:ins w:id="1475" w:author="Владимир" w:date="2016-05-12T14:41:00Z">
        <w:r w:rsidR="00C159B9" w:rsidRPr="00967A21">
          <w:rPr>
            <w:rFonts w:ascii="Times New Roman" w:hAnsi="Times New Roman"/>
            <w:sz w:val="24"/>
            <w:szCs w:val="24"/>
            <w:lang w:val="en-US"/>
            <w:rPrChange w:id="1476" w:author="Владимир" w:date="2016-05-12T14:57:00Z">
              <w:rPr>
                <w:rFonts w:ascii="Times New Roman" w:hAnsi="Times New Roman"/>
                <w:sz w:val="28"/>
                <w:szCs w:val="28"/>
                <w:lang w:val="en-US"/>
              </w:rPr>
            </w:rPrChange>
          </w:rPr>
          <w:t>“</w:t>
        </w:r>
      </w:ins>
      <w:proofErr w:type="spellStart"/>
      <w:r w:rsidR="002572CA" w:rsidRPr="00967A21">
        <w:rPr>
          <w:rFonts w:ascii="Times New Roman" w:hAnsi="Times New Roman"/>
          <w:sz w:val="24"/>
          <w:szCs w:val="24"/>
          <w:lang w:val="en-US"/>
          <w:rPrChange w:id="1477" w:author="Владимир" w:date="2016-05-12T14:57:00Z">
            <w:rPr>
              <w:rFonts w:ascii="Times New Roman" w:hAnsi="Times New Roman"/>
              <w:sz w:val="28"/>
              <w:szCs w:val="28"/>
              <w:lang w:val="en-US"/>
            </w:rPr>
          </w:rPrChange>
        </w:rPr>
        <w:t>Sberbank</w:t>
      </w:r>
      <w:proofErr w:type="spellEnd"/>
      <w:del w:id="1478" w:author="Владимир" w:date="2016-05-12T14:41:00Z">
        <w:r w:rsidRPr="00967A21" w:rsidDel="00C159B9">
          <w:rPr>
            <w:rFonts w:ascii="Times New Roman" w:hAnsi="Times New Roman"/>
            <w:sz w:val="24"/>
            <w:szCs w:val="24"/>
            <w:lang w:val="en-US"/>
            <w:rPrChange w:id="1479" w:author="Владимир" w:date="2016-05-12T14:57:00Z">
              <w:rPr>
                <w:rFonts w:ascii="Times New Roman" w:hAnsi="Times New Roman"/>
                <w:sz w:val="28"/>
                <w:szCs w:val="28"/>
                <w:lang w:val="en-US"/>
              </w:rPr>
            </w:rPrChange>
          </w:rPr>
          <w:delText>”)</w:delText>
        </w:r>
        <w:r w:rsidR="002572CA" w:rsidRPr="00967A21" w:rsidDel="00C159B9">
          <w:rPr>
            <w:rFonts w:ascii="Times New Roman" w:hAnsi="Times New Roman"/>
            <w:sz w:val="24"/>
            <w:szCs w:val="24"/>
            <w:lang w:val="en-US"/>
            <w:rPrChange w:id="1480" w:author="Владимир" w:date="2016-05-12T14:57:00Z">
              <w:rPr>
                <w:rFonts w:ascii="Times New Roman" w:hAnsi="Times New Roman"/>
                <w:sz w:val="28"/>
                <w:szCs w:val="28"/>
                <w:lang w:val="en-US"/>
              </w:rPr>
            </w:rPrChange>
          </w:rPr>
          <w:delText xml:space="preserve"> </w:delText>
        </w:r>
      </w:del>
      <w:ins w:id="1481" w:author="Владимир" w:date="2016-05-12T14:41:00Z">
        <w:r w:rsidR="00C159B9" w:rsidRPr="00967A21">
          <w:rPr>
            <w:rFonts w:ascii="Times New Roman" w:hAnsi="Times New Roman"/>
            <w:sz w:val="24"/>
            <w:szCs w:val="24"/>
            <w:lang w:val="en-US"/>
            <w:rPrChange w:id="1482" w:author="Владимир" w:date="2016-05-12T14:57:00Z">
              <w:rPr>
                <w:rFonts w:ascii="Times New Roman" w:hAnsi="Times New Roman"/>
                <w:sz w:val="28"/>
                <w:szCs w:val="28"/>
                <w:lang w:val="en-US"/>
              </w:rPr>
            </w:rPrChange>
          </w:rPr>
          <w:t xml:space="preserve">”) </w:t>
        </w:r>
      </w:ins>
      <w:r w:rsidR="002572CA" w:rsidRPr="00967A21">
        <w:rPr>
          <w:rFonts w:ascii="Times New Roman" w:hAnsi="Times New Roman"/>
          <w:sz w:val="24"/>
          <w:szCs w:val="24"/>
          <w:lang w:val="en-US"/>
          <w:rPrChange w:id="1483" w:author="Владимир" w:date="2016-05-12T14:57:00Z">
            <w:rPr>
              <w:rFonts w:ascii="Times New Roman" w:hAnsi="Times New Roman"/>
              <w:sz w:val="28"/>
              <w:szCs w:val="28"/>
              <w:lang w:val="en-US"/>
            </w:rPr>
          </w:rPrChange>
        </w:rPr>
        <w:t xml:space="preserve">made a proposal to oblige state-owned companies to hold annual meeting in Sochi. These actions may also </w:t>
      </w:r>
      <w:del w:id="1484" w:author="Оля" w:date="2016-04-07T15:41:00Z">
        <w:r w:rsidR="002572CA" w:rsidRPr="00967A21" w:rsidDel="009F6D98">
          <w:rPr>
            <w:rFonts w:ascii="Times New Roman" w:hAnsi="Times New Roman"/>
            <w:sz w:val="24"/>
            <w:szCs w:val="24"/>
            <w:lang w:val="en-US"/>
            <w:rPrChange w:id="1485" w:author="Владимир" w:date="2016-05-12T14:57:00Z">
              <w:rPr>
                <w:rFonts w:ascii="Times New Roman" w:hAnsi="Times New Roman"/>
                <w:sz w:val="28"/>
                <w:szCs w:val="28"/>
                <w:lang w:val="en-US"/>
              </w:rPr>
            </w:rPrChange>
          </w:rPr>
          <w:delText xml:space="preserve">load </w:delText>
        </w:r>
      </w:del>
      <w:ins w:id="1486" w:author="Оля" w:date="2016-04-07T15:42:00Z">
        <w:r w:rsidR="009F6D98" w:rsidRPr="00967A21">
          <w:rPr>
            <w:rFonts w:ascii="Times New Roman" w:hAnsi="Times New Roman"/>
            <w:sz w:val="24"/>
            <w:szCs w:val="24"/>
            <w:lang w:val="en-US"/>
            <w:rPrChange w:id="1487" w:author="Владимир" w:date="2016-05-12T14:57:00Z">
              <w:rPr>
                <w:rFonts w:ascii="Times New Roman" w:hAnsi="Times New Roman"/>
                <w:sz w:val="28"/>
                <w:szCs w:val="28"/>
                <w:lang w:val="en-US"/>
              </w:rPr>
            </w:rPrChange>
          </w:rPr>
          <w:t>increase</w:t>
        </w:r>
      </w:ins>
      <w:ins w:id="1488" w:author="Оля" w:date="2016-04-07T15:41:00Z">
        <w:r w:rsidR="009F6D98" w:rsidRPr="00967A21">
          <w:rPr>
            <w:rFonts w:ascii="Times New Roman" w:hAnsi="Times New Roman"/>
            <w:sz w:val="24"/>
            <w:szCs w:val="24"/>
            <w:lang w:val="en-US"/>
            <w:rPrChange w:id="1489" w:author="Владимир" w:date="2016-05-12T14:57:00Z">
              <w:rPr>
                <w:rFonts w:ascii="Times New Roman" w:hAnsi="Times New Roman"/>
                <w:sz w:val="28"/>
                <w:szCs w:val="28"/>
                <w:lang w:val="en-US"/>
              </w:rPr>
            </w:rPrChange>
          </w:rPr>
          <w:t xml:space="preserve"> the occupancy of </w:t>
        </w:r>
      </w:ins>
      <w:r w:rsidR="002572CA" w:rsidRPr="00967A21">
        <w:rPr>
          <w:rFonts w:ascii="Times New Roman" w:hAnsi="Times New Roman"/>
          <w:sz w:val="24"/>
          <w:szCs w:val="24"/>
          <w:lang w:val="en-US"/>
          <w:rPrChange w:id="1490" w:author="Владимир" w:date="2016-05-12T14:57:00Z">
            <w:rPr>
              <w:rFonts w:ascii="Times New Roman" w:hAnsi="Times New Roman"/>
              <w:sz w:val="28"/>
              <w:szCs w:val="28"/>
              <w:lang w:val="en-US"/>
            </w:rPr>
          </w:rPrChange>
        </w:rPr>
        <w:t>the resort.</w:t>
      </w:r>
    </w:p>
    <w:p w14:paraId="6898B911" w14:textId="6C35734C" w:rsidR="002572CA" w:rsidRPr="00967A21" w:rsidRDefault="002572CA" w:rsidP="00CF44D6">
      <w:pPr>
        <w:spacing w:after="0" w:line="312" w:lineRule="auto"/>
        <w:ind w:firstLine="709"/>
        <w:jc w:val="both"/>
        <w:rPr>
          <w:rFonts w:ascii="Times New Roman" w:hAnsi="Times New Roman"/>
          <w:sz w:val="24"/>
          <w:szCs w:val="24"/>
          <w:lang w:val="en-US"/>
          <w:rPrChange w:id="1491" w:author="Владимир" w:date="2016-05-12T14:57:00Z">
            <w:rPr>
              <w:rFonts w:ascii="Times New Roman" w:hAnsi="Times New Roman"/>
              <w:sz w:val="28"/>
              <w:szCs w:val="28"/>
              <w:lang w:val="en-US"/>
            </w:rPr>
          </w:rPrChange>
        </w:rPr>
      </w:pPr>
      <w:r w:rsidRPr="00967A21">
        <w:rPr>
          <w:rFonts w:ascii="Times New Roman" w:hAnsi="Times New Roman"/>
          <w:sz w:val="24"/>
          <w:szCs w:val="24"/>
          <w:lang w:val="en-US"/>
          <w:rPrChange w:id="1492" w:author="Владимир" w:date="2016-05-12T14:57:00Z">
            <w:rPr>
              <w:rFonts w:ascii="Times New Roman" w:hAnsi="Times New Roman"/>
              <w:sz w:val="28"/>
              <w:szCs w:val="28"/>
              <w:lang w:val="en-US"/>
            </w:rPr>
          </w:rPrChange>
        </w:rPr>
        <w:t xml:space="preserve">The way which is now being actively implemented, </w:t>
      </w:r>
      <w:del w:id="1493" w:author="Владимир" w:date="2016-05-12T14:42:00Z">
        <w:r w:rsidRPr="00967A21" w:rsidDel="00C159B9">
          <w:rPr>
            <w:rFonts w:ascii="Times New Roman" w:hAnsi="Times New Roman"/>
            <w:sz w:val="24"/>
            <w:szCs w:val="24"/>
            <w:lang w:val="en-US"/>
            <w:rPrChange w:id="1494" w:author="Владимир" w:date="2016-05-12T14:57:00Z">
              <w:rPr>
                <w:rFonts w:ascii="Times New Roman" w:hAnsi="Times New Roman"/>
                <w:sz w:val="28"/>
                <w:szCs w:val="28"/>
                <w:lang w:val="en-US"/>
              </w:rPr>
            </w:rPrChange>
          </w:rPr>
          <w:delText>-</w:delText>
        </w:r>
      </w:del>
      <w:ins w:id="1495" w:author="Владимир" w:date="2016-05-12T14:42:00Z">
        <w:r w:rsidR="00C159B9" w:rsidRPr="00967A21">
          <w:rPr>
            <w:rFonts w:ascii="Times New Roman" w:hAnsi="Times New Roman"/>
            <w:sz w:val="24"/>
            <w:szCs w:val="24"/>
            <w:lang w:val="en-US"/>
            <w:rPrChange w:id="1496" w:author="Владимир" w:date="2016-05-12T14:57:00Z">
              <w:rPr>
                <w:rFonts w:ascii="Times New Roman" w:hAnsi="Times New Roman"/>
                <w:sz w:val="28"/>
                <w:szCs w:val="28"/>
                <w:lang w:val="en-US"/>
              </w:rPr>
            </w:rPrChange>
          </w:rPr>
          <w:t>–</w:t>
        </w:r>
      </w:ins>
      <w:r w:rsidRPr="00967A21">
        <w:rPr>
          <w:rFonts w:ascii="Times New Roman" w:hAnsi="Times New Roman"/>
          <w:sz w:val="24"/>
          <w:szCs w:val="24"/>
          <w:lang w:val="en-US"/>
          <w:rPrChange w:id="1497" w:author="Владимир" w:date="2016-05-12T14:57:00Z">
            <w:rPr>
              <w:rFonts w:ascii="Times New Roman" w:hAnsi="Times New Roman"/>
              <w:sz w:val="28"/>
              <w:szCs w:val="28"/>
              <w:lang w:val="en-US"/>
            </w:rPr>
          </w:rPrChange>
        </w:rPr>
        <w:t xml:space="preserve"> Sochi is the sport capital. The climate and topography of the region provides simultaneous operation of </w:t>
      </w:r>
      <w:ins w:id="1498" w:author="Оля" w:date="2016-04-07T15:44:00Z">
        <w:r w:rsidR="009F6D98" w:rsidRPr="00967A21">
          <w:rPr>
            <w:rFonts w:ascii="Times New Roman" w:hAnsi="Times New Roman"/>
            <w:sz w:val="24"/>
            <w:szCs w:val="24"/>
            <w:lang w:val="en-US"/>
            <w:rPrChange w:id="1499" w:author="Владимир" w:date="2016-05-12T14:57: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1500" w:author="Владимир" w:date="2016-05-12T14:57:00Z">
            <w:rPr>
              <w:rFonts w:ascii="Times New Roman" w:hAnsi="Times New Roman"/>
              <w:sz w:val="28"/>
              <w:szCs w:val="28"/>
              <w:lang w:val="en-US"/>
            </w:rPr>
          </w:rPrChange>
        </w:rPr>
        <w:t>mountain and coastal cluster</w:t>
      </w:r>
      <w:ins w:id="1501" w:author="Оля" w:date="2016-04-07T15:44:00Z">
        <w:r w:rsidR="009F6D98" w:rsidRPr="00967A21">
          <w:rPr>
            <w:rFonts w:ascii="Times New Roman" w:hAnsi="Times New Roman"/>
            <w:sz w:val="24"/>
            <w:szCs w:val="24"/>
            <w:lang w:val="en-US"/>
            <w:rPrChange w:id="1502" w:author="Владимир" w:date="2016-05-12T14:57:00Z">
              <w:rPr>
                <w:rFonts w:ascii="Times New Roman" w:hAnsi="Times New Roman"/>
                <w:sz w:val="28"/>
                <w:szCs w:val="28"/>
                <w:lang w:val="en-US"/>
              </w:rPr>
            </w:rPrChange>
          </w:rPr>
          <w:t>s</w:t>
        </w:r>
      </w:ins>
      <w:r w:rsidRPr="00967A21">
        <w:rPr>
          <w:rFonts w:ascii="Times New Roman" w:hAnsi="Times New Roman"/>
          <w:sz w:val="24"/>
          <w:szCs w:val="24"/>
          <w:lang w:val="en-US"/>
          <w:rPrChange w:id="1503" w:author="Владимир" w:date="2016-05-12T14:57:00Z">
            <w:rPr>
              <w:rFonts w:ascii="Times New Roman" w:hAnsi="Times New Roman"/>
              <w:sz w:val="28"/>
              <w:szCs w:val="28"/>
              <w:lang w:val="en-US"/>
            </w:rPr>
          </w:rPrChange>
        </w:rPr>
        <w:t>, thus Sochi will be a unique training ground for athletes.</w:t>
      </w:r>
    </w:p>
    <w:p w14:paraId="4600BA8F" w14:textId="77777777" w:rsidR="002572CA" w:rsidRPr="00967A21" w:rsidRDefault="002572CA" w:rsidP="00CF44D6">
      <w:pPr>
        <w:spacing w:after="0" w:line="312" w:lineRule="auto"/>
        <w:ind w:firstLine="709"/>
        <w:jc w:val="both"/>
        <w:rPr>
          <w:rFonts w:ascii="Times New Roman" w:hAnsi="Times New Roman"/>
          <w:sz w:val="24"/>
          <w:szCs w:val="24"/>
          <w:lang w:val="en-US"/>
          <w:rPrChange w:id="1504" w:author="Владимир" w:date="2016-05-12T14:57:00Z">
            <w:rPr>
              <w:rFonts w:ascii="Times New Roman" w:hAnsi="Times New Roman"/>
              <w:sz w:val="28"/>
              <w:szCs w:val="28"/>
              <w:lang w:val="en-US"/>
            </w:rPr>
          </w:rPrChange>
        </w:rPr>
      </w:pPr>
      <w:r w:rsidRPr="00967A21">
        <w:rPr>
          <w:rFonts w:ascii="Times New Roman" w:hAnsi="Times New Roman"/>
          <w:sz w:val="24"/>
          <w:szCs w:val="24"/>
          <w:lang w:val="en-US"/>
          <w:rPrChange w:id="1505" w:author="Владимир" w:date="2016-05-12T14:57:00Z">
            <w:rPr>
              <w:rFonts w:ascii="Times New Roman" w:hAnsi="Times New Roman"/>
              <w:sz w:val="28"/>
              <w:szCs w:val="28"/>
              <w:lang w:val="en-US"/>
            </w:rPr>
          </w:rPrChange>
        </w:rPr>
        <w:t xml:space="preserve">In addition, a large number of mass public events (festivals, forums, exhibitions, conferences, meetings, and even school subject </w:t>
      </w:r>
      <w:ins w:id="1506" w:author="Оля" w:date="2016-04-07T15:47:00Z">
        <w:r w:rsidR="009F6D98" w:rsidRPr="00967A21">
          <w:rPr>
            <w:rFonts w:ascii="Times New Roman" w:hAnsi="Times New Roman"/>
            <w:sz w:val="24"/>
            <w:szCs w:val="24"/>
            <w:lang w:val="en-US"/>
            <w:rPrChange w:id="1507" w:author="Владимир" w:date="2016-05-12T14:57:00Z">
              <w:rPr>
                <w:rFonts w:ascii="Times New Roman" w:hAnsi="Times New Roman"/>
                <w:sz w:val="28"/>
                <w:szCs w:val="28"/>
                <w:lang w:val="en-US"/>
              </w:rPr>
            </w:rPrChange>
          </w:rPr>
          <w:t>contests</w:t>
        </w:r>
      </w:ins>
      <w:r w:rsidRPr="00967A21">
        <w:rPr>
          <w:rFonts w:ascii="Times New Roman" w:hAnsi="Times New Roman"/>
          <w:sz w:val="24"/>
          <w:szCs w:val="24"/>
          <w:lang w:val="en-US"/>
          <w:rPrChange w:id="1508" w:author="Владимир" w:date="2016-05-12T14:57:00Z">
            <w:rPr>
              <w:rFonts w:ascii="Times New Roman" w:hAnsi="Times New Roman"/>
              <w:sz w:val="28"/>
              <w:szCs w:val="28"/>
              <w:lang w:val="en-US"/>
            </w:rPr>
          </w:rPrChange>
        </w:rPr>
        <w:t xml:space="preserve">) are now held </w:t>
      </w:r>
      <w:r w:rsidR="007F0289" w:rsidRPr="00967A21">
        <w:rPr>
          <w:rFonts w:ascii="Times New Roman" w:hAnsi="Times New Roman"/>
          <w:sz w:val="24"/>
          <w:szCs w:val="24"/>
          <w:lang w:val="en-US"/>
          <w:rPrChange w:id="1509" w:author="Владимир" w:date="2016-05-12T14:57:00Z">
            <w:rPr>
              <w:rFonts w:ascii="Times New Roman" w:hAnsi="Times New Roman"/>
              <w:sz w:val="28"/>
              <w:szCs w:val="28"/>
              <w:lang w:val="en-US"/>
            </w:rPr>
          </w:rPrChange>
        </w:rPr>
        <w:t>in Sochi</w:t>
      </w:r>
      <w:r w:rsidRPr="00967A21">
        <w:rPr>
          <w:rFonts w:ascii="Times New Roman" w:hAnsi="Times New Roman"/>
          <w:sz w:val="24"/>
          <w:szCs w:val="24"/>
          <w:lang w:val="en-US"/>
          <w:rPrChange w:id="1510" w:author="Владимир" w:date="2016-05-12T14:57:00Z">
            <w:rPr>
              <w:rFonts w:ascii="Times New Roman" w:hAnsi="Times New Roman"/>
              <w:sz w:val="28"/>
              <w:szCs w:val="28"/>
              <w:lang w:val="en-US"/>
            </w:rPr>
          </w:rPrChange>
        </w:rPr>
        <w:t>, because the city has a developed infrastructure and allows to accommodate a large number of guests at the meeting venue.</w:t>
      </w:r>
    </w:p>
    <w:p w14:paraId="2501E3AE" w14:textId="77777777" w:rsidR="002572CA" w:rsidRPr="00967A21" w:rsidRDefault="002572CA" w:rsidP="00CF44D6">
      <w:pPr>
        <w:spacing w:after="0" w:line="312" w:lineRule="auto"/>
        <w:ind w:firstLine="709"/>
        <w:jc w:val="both"/>
        <w:rPr>
          <w:rFonts w:ascii="Times New Roman" w:hAnsi="Times New Roman"/>
          <w:sz w:val="24"/>
          <w:szCs w:val="24"/>
          <w:lang w:val="en-US"/>
          <w:rPrChange w:id="1511" w:author="Владимир" w:date="2016-05-12T14:57:00Z">
            <w:rPr>
              <w:rFonts w:ascii="Times New Roman" w:hAnsi="Times New Roman"/>
              <w:sz w:val="28"/>
              <w:szCs w:val="28"/>
              <w:lang w:val="en-US"/>
            </w:rPr>
          </w:rPrChange>
        </w:rPr>
      </w:pPr>
      <w:r w:rsidRPr="00967A21">
        <w:rPr>
          <w:rFonts w:ascii="Times New Roman" w:hAnsi="Times New Roman"/>
          <w:sz w:val="24"/>
          <w:szCs w:val="24"/>
          <w:lang w:val="en-US"/>
          <w:rPrChange w:id="1512" w:author="Владимир" w:date="2016-05-12T14:57:00Z">
            <w:rPr>
              <w:rFonts w:ascii="Times New Roman" w:hAnsi="Times New Roman"/>
              <w:sz w:val="28"/>
              <w:szCs w:val="28"/>
              <w:lang w:val="en-US"/>
            </w:rPr>
          </w:rPrChange>
        </w:rPr>
        <w:t xml:space="preserve">In order to attract more visitors to Sochi after the Games </w:t>
      </w:r>
      <w:ins w:id="1513" w:author="Оля" w:date="2016-04-07T15:47:00Z">
        <w:r w:rsidR="009F6D98" w:rsidRPr="00967A21">
          <w:rPr>
            <w:rFonts w:ascii="Times New Roman" w:hAnsi="Times New Roman"/>
            <w:sz w:val="24"/>
            <w:szCs w:val="24"/>
            <w:lang w:val="en-US"/>
            <w:rPrChange w:id="1514" w:author="Владимир" w:date="2016-05-12T14:57:00Z">
              <w:rPr>
                <w:rFonts w:ascii="Times New Roman" w:hAnsi="Times New Roman"/>
                <w:sz w:val="28"/>
                <w:szCs w:val="28"/>
                <w:lang w:val="en-US"/>
              </w:rPr>
            </w:rPrChange>
          </w:rPr>
          <w:t>the</w:t>
        </w:r>
      </w:ins>
      <w:ins w:id="1515" w:author="Оля" w:date="2016-04-07T15:48:00Z">
        <w:r w:rsidR="009F6D98" w:rsidRPr="00967A21">
          <w:rPr>
            <w:rFonts w:ascii="Times New Roman" w:hAnsi="Times New Roman"/>
            <w:sz w:val="24"/>
            <w:szCs w:val="24"/>
            <w:lang w:val="en-US"/>
            <w:rPrChange w:id="1516" w:author="Владимир" w:date="2016-05-12T14:57:00Z">
              <w:rPr>
                <w:rFonts w:ascii="Times New Roman" w:hAnsi="Times New Roman"/>
                <w:sz w:val="28"/>
                <w:szCs w:val="28"/>
                <w:lang w:val="en-US"/>
              </w:rPr>
            </w:rPrChange>
          </w:rPr>
          <w:t>re have been</w:t>
        </w:r>
      </w:ins>
      <w:r w:rsidRPr="00967A21">
        <w:rPr>
          <w:rFonts w:ascii="Times New Roman" w:hAnsi="Times New Roman"/>
          <w:sz w:val="24"/>
          <w:szCs w:val="24"/>
          <w:lang w:val="en-US"/>
          <w:rPrChange w:id="1517" w:author="Владимир" w:date="2016-05-12T14:57:00Z">
            <w:rPr>
              <w:rFonts w:ascii="Times New Roman" w:hAnsi="Times New Roman"/>
              <w:sz w:val="28"/>
              <w:szCs w:val="28"/>
              <w:lang w:val="en-US"/>
            </w:rPr>
          </w:rPrChange>
        </w:rPr>
        <w:t xml:space="preserve"> built amusement parks: Sochi Park, Sky Park.</w:t>
      </w:r>
    </w:p>
    <w:p w14:paraId="54885AFC" w14:textId="77777777" w:rsidR="002572CA" w:rsidRPr="00967A21" w:rsidRDefault="002572CA" w:rsidP="00CF44D6">
      <w:pPr>
        <w:spacing w:after="0" w:line="312" w:lineRule="auto"/>
        <w:ind w:firstLine="709"/>
        <w:jc w:val="both"/>
        <w:rPr>
          <w:rFonts w:ascii="Times New Roman" w:hAnsi="Times New Roman"/>
          <w:sz w:val="24"/>
          <w:szCs w:val="24"/>
          <w:lang w:val="en-US"/>
          <w:rPrChange w:id="1518" w:author="Владимир" w:date="2016-05-12T14:57:00Z">
            <w:rPr>
              <w:rFonts w:ascii="Times New Roman" w:hAnsi="Times New Roman"/>
              <w:sz w:val="28"/>
              <w:szCs w:val="28"/>
              <w:lang w:val="en-US"/>
            </w:rPr>
          </w:rPrChange>
        </w:rPr>
      </w:pPr>
      <w:r w:rsidRPr="00967A21">
        <w:rPr>
          <w:rFonts w:ascii="Times New Roman" w:hAnsi="Times New Roman"/>
          <w:sz w:val="24"/>
          <w:szCs w:val="24"/>
          <w:lang w:val="en-US"/>
          <w:rPrChange w:id="1519" w:author="Владимир" w:date="2016-05-12T14:57:00Z">
            <w:rPr>
              <w:rFonts w:ascii="Times New Roman" w:hAnsi="Times New Roman"/>
              <w:sz w:val="28"/>
              <w:szCs w:val="28"/>
              <w:lang w:val="en-US"/>
            </w:rPr>
          </w:rPrChange>
        </w:rPr>
        <w:t>Today, Sochi is a city that offers many options, gives many ways to spend time. Modern Sochi is a unique resort of active recreation.</w:t>
      </w:r>
    </w:p>
    <w:p w14:paraId="0E17480C" w14:textId="77777777" w:rsidR="002572CA" w:rsidRPr="00967A21" w:rsidRDefault="002572CA" w:rsidP="007F0289">
      <w:pPr>
        <w:pStyle w:val="a3"/>
        <w:spacing w:after="0" w:line="312" w:lineRule="auto"/>
        <w:ind w:left="0" w:firstLine="709"/>
        <w:jc w:val="both"/>
        <w:rPr>
          <w:rFonts w:ascii="Times New Roman" w:hAnsi="Times New Roman"/>
          <w:i/>
          <w:sz w:val="24"/>
          <w:szCs w:val="24"/>
          <w:lang w:val="en-US"/>
          <w:rPrChange w:id="1520" w:author="Владимир" w:date="2016-05-12T14:57:00Z">
            <w:rPr>
              <w:rFonts w:ascii="Times New Roman" w:hAnsi="Times New Roman"/>
              <w:i/>
              <w:sz w:val="28"/>
              <w:szCs w:val="28"/>
              <w:lang w:val="en-US"/>
            </w:rPr>
          </w:rPrChange>
        </w:rPr>
      </w:pPr>
      <w:r w:rsidRPr="00967A21">
        <w:rPr>
          <w:rFonts w:ascii="Times New Roman" w:hAnsi="Times New Roman"/>
          <w:i/>
          <w:sz w:val="24"/>
          <w:szCs w:val="24"/>
          <w:lang w:val="en-US"/>
          <w:rPrChange w:id="1521" w:author="Владимир" w:date="2016-05-12T14:57:00Z">
            <w:rPr>
              <w:rFonts w:ascii="Times New Roman" w:hAnsi="Times New Roman"/>
              <w:i/>
              <w:sz w:val="28"/>
              <w:szCs w:val="28"/>
              <w:lang w:val="en-US"/>
            </w:rPr>
          </w:rPrChange>
        </w:rPr>
        <w:lastRenderedPageBreak/>
        <w:t>Transformation of hotel services market as a result of the XXII Olympic and XI Paralympic Winter Games</w:t>
      </w:r>
    </w:p>
    <w:p w14:paraId="2E33A750" w14:textId="77777777" w:rsidR="002572CA" w:rsidRPr="00967A21" w:rsidRDefault="002572CA" w:rsidP="00CF44D6">
      <w:pPr>
        <w:spacing w:after="0" w:line="312" w:lineRule="auto"/>
        <w:ind w:firstLine="709"/>
        <w:jc w:val="both"/>
        <w:rPr>
          <w:rFonts w:ascii="Times New Roman" w:hAnsi="Times New Roman"/>
          <w:sz w:val="24"/>
          <w:szCs w:val="24"/>
          <w:lang w:val="en-US"/>
          <w:rPrChange w:id="1522" w:author="Владимир" w:date="2016-05-12T14:57:00Z">
            <w:rPr>
              <w:rFonts w:ascii="Times New Roman" w:hAnsi="Times New Roman"/>
              <w:sz w:val="28"/>
              <w:szCs w:val="28"/>
              <w:lang w:val="en-US"/>
            </w:rPr>
          </w:rPrChange>
        </w:rPr>
      </w:pPr>
      <w:r w:rsidRPr="00967A21">
        <w:rPr>
          <w:rFonts w:ascii="Times New Roman" w:hAnsi="Times New Roman"/>
          <w:sz w:val="24"/>
          <w:szCs w:val="24"/>
          <w:lang w:val="en-US"/>
          <w:rPrChange w:id="1523" w:author="Владимир" w:date="2016-05-12T14:57:00Z">
            <w:rPr>
              <w:rFonts w:ascii="Times New Roman" w:hAnsi="Times New Roman"/>
              <w:sz w:val="28"/>
              <w:szCs w:val="28"/>
              <w:lang w:val="en-US"/>
            </w:rPr>
          </w:rPrChange>
        </w:rPr>
        <w:t xml:space="preserve">During the preparation for the Games in Sochi many new accommodation facilities </w:t>
      </w:r>
      <w:del w:id="1524" w:author="Оля" w:date="2016-04-07T15:49:00Z">
        <w:r w:rsidRPr="00967A21" w:rsidDel="001C7F37">
          <w:rPr>
            <w:rFonts w:ascii="Times New Roman" w:hAnsi="Times New Roman"/>
            <w:sz w:val="24"/>
            <w:szCs w:val="24"/>
            <w:lang w:val="en-US"/>
            <w:rPrChange w:id="1525" w:author="Владимир" w:date="2016-05-12T14:57:00Z">
              <w:rPr>
                <w:rFonts w:ascii="Times New Roman" w:hAnsi="Times New Roman"/>
                <w:sz w:val="28"/>
                <w:szCs w:val="28"/>
                <w:lang w:val="en-US"/>
              </w:rPr>
            </w:rPrChange>
          </w:rPr>
          <w:delText xml:space="preserve">was </w:delText>
        </w:r>
      </w:del>
      <w:ins w:id="1526" w:author="Оля" w:date="2016-04-07T15:49:00Z">
        <w:r w:rsidR="001C7F37" w:rsidRPr="00967A21">
          <w:rPr>
            <w:rFonts w:ascii="Times New Roman" w:hAnsi="Times New Roman"/>
            <w:sz w:val="24"/>
            <w:szCs w:val="24"/>
            <w:lang w:val="en-US"/>
            <w:rPrChange w:id="1527" w:author="Владимир" w:date="2016-05-12T14:57:00Z">
              <w:rPr>
                <w:rFonts w:ascii="Times New Roman" w:hAnsi="Times New Roman"/>
                <w:sz w:val="28"/>
                <w:szCs w:val="28"/>
                <w:lang w:val="en-US"/>
              </w:rPr>
            </w:rPrChange>
          </w:rPr>
          <w:t xml:space="preserve">were </w:t>
        </w:r>
      </w:ins>
      <w:r w:rsidRPr="00967A21">
        <w:rPr>
          <w:rFonts w:ascii="Times New Roman" w:hAnsi="Times New Roman"/>
          <w:sz w:val="24"/>
          <w:szCs w:val="24"/>
          <w:lang w:val="en-US"/>
          <w:rPrChange w:id="1528" w:author="Владимир" w:date="2016-05-12T14:57:00Z">
            <w:rPr>
              <w:rFonts w:ascii="Times New Roman" w:hAnsi="Times New Roman"/>
              <w:sz w:val="28"/>
              <w:szCs w:val="28"/>
              <w:lang w:val="en-US"/>
            </w:rPr>
          </w:rPrChange>
        </w:rPr>
        <w:t xml:space="preserve">built, </w:t>
      </w:r>
      <w:ins w:id="1529" w:author="Оля" w:date="2016-04-07T15:49:00Z">
        <w:r w:rsidR="001C7F37" w:rsidRPr="00967A21">
          <w:rPr>
            <w:rFonts w:ascii="Times New Roman" w:hAnsi="Times New Roman"/>
            <w:sz w:val="24"/>
            <w:szCs w:val="24"/>
            <w:lang w:val="en-US"/>
            <w:rPrChange w:id="1530" w:author="Владимир" w:date="2016-05-12T14:57: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1531" w:author="Владимир" w:date="2016-05-12T14:57:00Z">
            <w:rPr>
              <w:rFonts w:ascii="Times New Roman" w:hAnsi="Times New Roman"/>
              <w:sz w:val="28"/>
              <w:szCs w:val="28"/>
              <w:lang w:val="en-US"/>
            </w:rPr>
          </w:rPrChange>
        </w:rPr>
        <w:t>total number of rooms increased too</w:t>
      </w:r>
      <w:r w:rsidR="008200C9" w:rsidRPr="00967A21">
        <w:rPr>
          <w:rFonts w:ascii="Times New Roman" w:hAnsi="Times New Roman"/>
          <w:sz w:val="24"/>
          <w:szCs w:val="24"/>
          <w:lang w:val="en-US"/>
          <w:rPrChange w:id="1532" w:author="Владимир" w:date="2016-05-12T14:57:00Z">
            <w:rPr>
              <w:rFonts w:ascii="Times New Roman" w:hAnsi="Times New Roman"/>
              <w:sz w:val="28"/>
              <w:szCs w:val="28"/>
              <w:lang w:val="en-US"/>
            </w:rPr>
          </w:rPrChange>
        </w:rPr>
        <w:t xml:space="preserve"> (Fig. 3)</w:t>
      </w:r>
      <w:r w:rsidRPr="00967A21">
        <w:rPr>
          <w:rFonts w:ascii="Times New Roman" w:hAnsi="Times New Roman"/>
          <w:sz w:val="24"/>
          <w:szCs w:val="24"/>
          <w:lang w:val="en-US"/>
          <w:rPrChange w:id="1533" w:author="Владимир" w:date="2016-05-12T14:57:00Z">
            <w:rPr>
              <w:rFonts w:ascii="Times New Roman" w:hAnsi="Times New Roman"/>
              <w:sz w:val="28"/>
              <w:szCs w:val="28"/>
              <w:lang w:val="en-US"/>
            </w:rPr>
          </w:rPrChange>
        </w:rPr>
        <w:t>.</w:t>
      </w:r>
    </w:p>
    <w:p w14:paraId="0EA66F53" w14:textId="10B42EDB" w:rsidR="00680BAD" w:rsidRDefault="00F263E4">
      <w:pPr>
        <w:spacing w:after="0" w:line="312" w:lineRule="auto"/>
        <w:jc w:val="center"/>
        <w:rPr>
          <w:rFonts w:ascii="Times New Roman" w:hAnsi="Times New Roman"/>
          <w:sz w:val="28"/>
          <w:szCs w:val="28"/>
          <w:lang w:val="en-US"/>
        </w:rPr>
        <w:pPrChange w:id="1534" w:author="Владимир" w:date="2016-05-12T14:43:00Z">
          <w:pPr>
            <w:spacing w:after="0" w:line="312" w:lineRule="auto"/>
            <w:ind w:firstLine="709"/>
            <w:jc w:val="both"/>
          </w:pPr>
        </w:pPrChange>
      </w:pPr>
      <w:ins w:id="1535" w:author="Владимир" w:date="2016-05-12T14:43:00Z">
        <w:r w:rsidRPr="00F263E4">
          <w:rPr>
            <w:rFonts w:ascii="Times New Roman" w:hAnsi="Times New Roman"/>
            <w:noProof/>
            <w:sz w:val="28"/>
            <w:szCs w:val="28"/>
            <w:lang w:eastAsia="ru-RU"/>
          </w:rPr>
          <w:drawing>
            <wp:inline distT="0" distB="0" distL="0" distR="0" wp14:anchorId="76D20CBA" wp14:editId="6448CBC3">
              <wp:extent cx="4722125" cy="2612699"/>
              <wp:effectExtent l="0" t="0" r="2540" b="0"/>
              <wp:docPr id="3" name="Рисунок 3" descr="C:\Users\Владимир\Downloads\Fig 3 Dynamics of changes in the Hotel room capacity in So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Владимир\Downloads\Fig 3 Dynamics of changes in the Hotel room capacity in Soch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5461" cy="2631143"/>
                      </a:xfrm>
                      <a:prstGeom prst="rect">
                        <a:avLst/>
                      </a:prstGeom>
                      <a:noFill/>
                      <a:ln>
                        <a:noFill/>
                      </a:ln>
                    </pic:spPr>
                  </pic:pic>
                </a:graphicData>
              </a:graphic>
            </wp:inline>
          </w:drawing>
        </w:r>
      </w:ins>
    </w:p>
    <w:p w14:paraId="22096CAA" w14:textId="0471BFE7" w:rsidR="00680BAD" w:rsidRPr="00967A21" w:rsidRDefault="00680BAD">
      <w:pPr>
        <w:spacing w:after="0" w:line="312" w:lineRule="auto"/>
        <w:jc w:val="center"/>
        <w:rPr>
          <w:rFonts w:ascii="Times New Roman" w:hAnsi="Times New Roman"/>
          <w:sz w:val="24"/>
          <w:szCs w:val="24"/>
          <w:lang w:val="en-US"/>
          <w:rPrChange w:id="1536" w:author="Владимир" w:date="2016-05-12T14:57:00Z">
            <w:rPr>
              <w:rFonts w:ascii="Times New Roman" w:hAnsi="Times New Roman"/>
              <w:sz w:val="28"/>
              <w:szCs w:val="28"/>
              <w:lang w:val="en-US"/>
            </w:rPr>
          </w:rPrChange>
        </w:rPr>
        <w:pPrChange w:id="1537" w:author="Владимир" w:date="2016-05-12T15:03:00Z">
          <w:pPr>
            <w:spacing w:after="0" w:line="312" w:lineRule="auto"/>
            <w:ind w:firstLine="709"/>
            <w:jc w:val="center"/>
          </w:pPr>
        </w:pPrChange>
      </w:pPr>
      <w:r w:rsidRPr="00967A21">
        <w:rPr>
          <w:rFonts w:ascii="Times New Roman" w:hAnsi="Times New Roman"/>
          <w:sz w:val="24"/>
          <w:szCs w:val="24"/>
          <w:lang w:val="en-US"/>
          <w:rPrChange w:id="1538" w:author="Владимир" w:date="2016-05-12T14:57:00Z">
            <w:rPr>
              <w:rFonts w:ascii="Times New Roman" w:hAnsi="Times New Roman"/>
              <w:sz w:val="28"/>
              <w:szCs w:val="28"/>
              <w:lang w:val="en-US"/>
            </w:rPr>
          </w:rPrChange>
        </w:rPr>
        <w:t>Fig</w:t>
      </w:r>
      <w:ins w:id="1539" w:author="Владимир" w:date="2016-05-12T15:01:00Z">
        <w:r w:rsidR="00967A21">
          <w:rPr>
            <w:rFonts w:ascii="Times New Roman" w:hAnsi="Times New Roman"/>
            <w:sz w:val="24"/>
            <w:szCs w:val="24"/>
            <w:lang w:val="en-US"/>
          </w:rPr>
          <w:t>.</w:t>
        </w:r>
      </w:ins>
      <w:del w:id="1540" w:author="Владимир" w:date="2016-05-12T15:01:00Z">
        <w:r w:rsidRPr="00967A21" w:rsidDel="00967A21">
          <w:rPr>
            <w:rFonts w:ascii="Times New Roman" w:hAnsi="Times New Roman"/>
            <w:sz w:val="24"/>
            <w:szCs w:val="24"/>
            <w:lang w:val="en-US"/>
            <w:rPrChange w:id="1541" w:author="Владимир" w:date="2016-05-12T14:57:00Z">
              <w:rPr>
                <w:rFonts w:ascii="Times New Roman" w:hAnsi="Times New Roman"/>
                <w:sz w:val="28"/>
                <w:szCs w:val="28"/>
                <w:lang w:val="en-US"/>
              </w:rPr>
            </w:rPrChange>
          </w:rPr>
          <w:delText>ure</w:delText>
        </w:r>
      </w:del>
      <w:r w:rsidRPr="00967A21">
        <w:rPr>
          <w:rFonts w:ascii="Times New Roman" w:hAnsi="Times New Roman"/>
          <w:sz w:val="24"/>
          <w:szCs w:val="24"/>
          <w:lang w:val="en-US"/>
          <w:rPrChange w:id="1542" w:author="Владимир" w:date="2016-05-12T14:57:00Z">
            <w:rPr>
              <w:rFonts w:ascii="Times New Roman" w:hAnsi="Times New Roman"/>
              <w:sz w:val="28"/>
              <w:szCs w:val="28"/>
              <w:lang w:val="en-US"/>
            </w:rPr>
          </w:rPrChange>
        </w:rPr>
        <w:t xml:space="preserve"> 3</w:t>
      </w:r>
      <w:ins w:id="1543" w:author="Владимир" w:date="2016-05-12T15:01:00Z">
        <w:r w:rsidR="00967A21">
          <w:rPr>
            <w:rFonts w:ascii="Times New Roman" w:hAnsi="Times New Roman"/>
            <w:sz w:val="24"/>
            <w:szCs w:val="24"/>
            <w:lang w:val="en-US"/>
          </w:rPr>
          <w:t>.</w:t>
        </w:r>
      </w:ins>
      <w:del w:id="1544" w:author="Владимир" w:date="2016-05-12T15:01:00Z">
        <w:r w:rsidRPr="00967A21" w:rsidDel="00967A21">
          <w:rPr>
            <w:rFonts w:ascii="Times New Roman" w:hAnsi="Times New Roman"/>
            <w:sz w:val="24"/>
            <w:szCs w:val="24"/>
            <w:lang w:val="en-US"/>
            <w:rPrChange w:id="1545" w:author="Владимир" w:date="2016-05-12T14:57:00Z">
              <w:rPr>
                <w:rFonts w:ascii="Times New Roman" w:hAnsi="Times New Roman"/>
                <w:sz w:val="28"/>
                <w:szCs w:val="28"/>
                <w:lang w:val="en-US"/>
              </w:rPr>
            </w:rPrChange>
          </w:rPr>
          <w:delText xml:space="preserve"> –</w:delText>
        </w:r>
      </w:del>
      <w:r w:rsidRPr="00967A21">
        <w:rPr>
          <w:rFonts w:ascii="Times New Roman" w:hAnsi="Times New Roman"/>
          <w:sz w:val="24"/>
          <w:szCs w:val="24"/>
          <w:lang w:val="en-US"/>
          <w:rPrChange w:id="1546" w:author="Владимир" w:date="2016-05-12T14:57:00Z">
            <w:rPr>
              <w:rFonts w:ascii="Times New Roman" w:hAnsi="Times New Roman"/>
              <w:sz w:val="28"/>
              <w:szCs w:val="28"/>
              <w:lang w:val="en-US"/>
            </w:rPr>
          </w:rPrChange>
        </w:rPr>
        <w:t xml:space="preserve"> Dynamics of changes in the Hotel room capacity in Sochi</w:t>
      </w:r>
    </w:p>
    <w:p w14:paraId="5E9A815C" w14:textId="77777777" w:rsidR="00680BAD" w:rsidRPr="00967A21" w:rsidRDefault="00680BAD" w:rsidP="00CF44D6">
      <w:pPr>
        <w:spacing w:after="0" w:line="312" w:lineRule="auto"/>
        <w:ind w:firstLine="709"/>
        <w:jc w:val="both"/>
        <w:rPr>
          <w:rFonts w:ascii="Times New Roman" w:hAnsi="Times New Roman"/>
          <w:sz w:val="24"/>
          <w:szCs w:val="24"/>
          <w:lang w:val="en-US"/>
          <w:rPrChange w:id="1547" w:author="Владимир" w:date="2016-05-12T14:57:00Z">
            <w:rPr>
              <w:rFonts w:ascii="Times New Roman" w:hAnsi="Times New Roman"/>
              <w:sz w:val="28"/>
              <w:szCs w:val="28"/>
              <w:lang w:val="en-US"/>
            </w:rPr>
          </w:rPrChange>
        </w:rPr>
      </w:pPr>
    </w:p>
    <w:p w14:paraId="68618AD3" w14:textId="57BDF2DF" w:rsidR="002572CA" w:rsidRPr="00967A21" w:rsidDel="00967A21" w:rsidRDefault="002572CA" w:rsidP="00CF44D6">
      <w:pPr>
        <w:spacing w:after="0" w:line="312" w:lineRule="auto"/>
        <w:ind w:firstLine="709"/>
        <w:jc w:val="both"/>
        <w:rPr>
          <w:del w:id="1548" w:author="Владимир" w:date="2016-05-12T15:00:00Z"/>
          <w:rFonts w:ascii="Times New Roman" w:hAnsi="Times New Roman"/>
          <w:sz w:val="24"/>
          <w:szCs w:val="24"/>
          <w:lang w:val="en-US"/>
          <w:rPrChange w:id="1549" w:author="Владимир" w:date="2016-05-12T14:57:00Z">
            <w:rPr>
              <w:del w:id="1550" w:author="Владимир" w:date="2016-05-12T15:00:00Z"/>
              <w:rFonts w:ascii="Times New Roman" w:hAnsi="Times New Roman"/>
              <w:sz w:val="28"/>
              <w:szCs w:val="28"/>
              <w:lang w:val="en-US"/>
            </w:rPr>
          </w:rPrChange>
        </w:rPr>
      </w:pPr>
      <w:r w:rsidRPr="00967A21">
        <w:rPr>
          <w:rFonts w:ascii="Times New Roman" w:hAnsi="Times New Roman"/>
          <w:sz w:val="24"/>
          <w:szCs w:val="24"/>
          <w:lang w:val="en-US"/>
          <w:rPrChange w:id="1551" w:author="Владимир" w:date="2016-05-12T14:57:00Z">
            <w:rPr>
              <w:rFonts w:ascii="Times New Roman" w:hAnsi="Times New Roman"/>
              <w:sz w:val="28"/>
              <w:szCs w:val="28"/>
              <w:lang w:val="en-US"/>
            </w:rPr>
          </w:rPrChange>
        </w:rPr>
        <w:t xml:space="preserve">In addition to the general increase in the number of hotels and rooms, Sochi has sharp increase in the number of classified (certified) accommodation facilities. The national system which determines the classification of hotels and other accommodation facilities is optional in Russia. However, one of the requirements of the International Olympic Committee is the certification of all accommodation facilities, which take in the participants and guests of the Games, according to </w:t>
      </w:r>
      <w:del w:id="1552" w:author="Оля" w:date="2016-04-07T15:55:00Z">
        <w:r w:rsidRPr="00967A21" w:rsidDel="001C7F37">
          <w:rPr>
            <w:rFonts w:ascii="Times New Roman" w:hAnsi="Times New Roman"/>
            <w:sz w:val="24"/>
            <w:szCs w:val="24"/>
            <w:lang w:val="en-US"/>
            <w:rPrChange w:id="1553" w:author="Владимир" w:date="2016-05-12T14:57:00Z">
              <w:rPr>
                <w:rFonts w:ascii="Times New Roman" w:hAnsi="Times New Roman"/>
                <w:sz w:val="28"/>
                <w:szCs w:val="28"/>
                <w:lang w:val="en-US"/>
              </w:rPr>
            </w:rPrChange>
          </w:rPr>
          <w:delText xml:space="preserve">a </w:delText>
        </w:r>
      </w:del>
      <w:ins w:id="1554" w:author="Оля" w:date="2016-04-07T15:55:00Z">
        <w:r w:rsidR="001C7F37" w:rsidRPr="00967A21">
          <w:rPr>
            <w:rFonts w:ascii="Times New Roman" w:hAnsi="Times New Roman"/>
            <w:sz w:val="24"/>
            <w:szCs w:val="24"/>
            <w:lang w:val="en-US"/>
            <w:rPrChange w:id="1555" w:author="Владимир" w:date="2016-05-12T14:57: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1556" w:author="Владимир" w:date="2016-05-12T14:57:00Z">
            <w:rPr>
              <w:rFonts w:ascii="Times New Roman" w:hAnsi="Times New Roman"/>
              <w:sz w:val="28"/>
              <w:szCs w:val="28"/>
              <w:lang w:val="en-US"/>
            </w:rPr>
          </w:rPrChange>
        </w:rPr>
        <w:t xml:space="preserve">national classification system. </w:t>
      </w:r>
      <w:ins w:id="1557" w:author="Оля" w:date="2016-04-07T16:22:00Z">
        <w:r w:rsidR="00623B9A" w:rsidRPr="00967A21">
          <w:rPr>
            <w:rFonts w:ascii="Times New Roman" w:hAnsi="Times New Roman"/>
            <w:sz w:val="24"/>
            <w:szCs w:val="24"/>
            <w:lang w:val="en-US"/>
            <w:rPrChange w:id="1558" w:author="Владимир" w:date="2016-05-12T14:57:00Z">
              <w:rPr>
                <w:rFonts w:ascii="Times New Roman" w:hAnsi="Times New Roman"/>
                <w:sz w:val="28"/>
                <w:szCs w:val="28"/>
                <w:lang w:val="en-US"/>
              </w:rPr>
            </w:rPrChange>
          </w:rPr>
          <w:t>Un</w:t>
        </w:r>
      </w:ins>
      <w:r w:rsidRPr="00967A21">
        <w:rPr>
          <w:rFonts w:ascii="Times New Roman" w:hAnsi="Times New Roman"/>
          <w:sz w:val="24"/>
          <w:szCs w:val="24"/>
          <w:lang w:val="en-US"/>
          <w:rPrChange w:id="1559" w:author="Владимир" w:date="2016-05-12T14:57:00Z">
            <w:rPr>
              <w:rFonts w:ascii="Times New Roman" w:hAnsi="Times New Roman"/>
              <w:sz w:val="28"/>
              <w:szCs w:val="28"/>
              <w:lang w:val="en-US"/>
            </w:rPr>
          </w:rPrChange>
        </w:rPr>
        <w:t>surprising</w:t>
      </w:r>
      <w:ins w:id="1560" w:author="Оля" w:date="2016-04-07T16:22:00Z">
        <w:r w:rsidR="00623B9A" w:rsidRPr="00967A21">
          <w:rPr>
            <w:rFonts w:ascii="Times New Roman" w:hAnsi="Times New Roman"/>
            <w:sz w:val="24"/>
            <w:szCs w:val="24"/>
            <w:lang w:val="en-US"/>
            <w:rPrChange w:id="1561" w:author="Владимир" w:date="2016-05-12T14:57:00Z">
              <w:rPr>
                <w:rFonts w:ascii="Times New Roman" w:hAnsi="Times New Roman"/>
                <w:sz w:val="28"/>
                <w:szCs w:val="28"/>
                <w:lang w:val="en-US"/>
              </w:rPr>
            </w:rPrChange>
          </w:rPr>
          <w:t>ly</w:t>
        </w:r>
      </w:ins>
      <w:r w:rsidRPr="00967A21">
        <w:rPr>
          <w:rFonts w:ascii="Times New Roman" w:hAnsi="Times New Roman"/>
          <w:sz w:val="24"/>
          <w:szCs w:val="24"/>
          <w:lang w:val="en-US"/>
          <w:rPrChange w:id="1562" w:author="Владимир" w:date="2016-05-12T14:57:00Z">
            <w:rPr>
              <w:rFonts w:ascii="Times New Roman" w:hAnsi="Times New Roman"/>
              <w:sz w:val="28"/>
              <w:szCs w:val="28"/>
              <w:lang w:val="en-US"/>
            </w:rPr>
          </w:rPrChange>
        </w:rPr>
        <w:t xml:space="preserve">, </w:t>
      </w:r>
      <w:ins w:id="1563" w:author="Оля" w:date="2016-04-07T16:22:00Z">
        <w:r w:rsidR="00623B9A" w:rsidRPr="00967A21">
          <w:rPr>
            <w:rFonts w:ascii="Times New Roman" w:hAnsi="Times New Roman"/>
            <w:sz w:val="24"/>
            <w:szCs w:val="24"/>
            <w:lang w:val="en-US"/>
            <w:rPrChange w:id="1564" w:author="Владимир" w:date="2016-05-12T14:57:00Z">
              <w:rPr>
                <w:rFonts w:ascii="Times New Roman" w:hAnsi="Times New Roman"/>
                <w:sz w:val="28"/>
                <w:szCs w:val="28"/>
                <w:lang w:val="en-US"/>
              </w:rPr>
            </w:rPrChange>
          </w:rPr>
          <w:t>the largest number of classified accommodation facilities in the country operates</w:t>
        </w:r>
        <w:del w:id="1565" w:author="user" w:date="2016-04-08T10:33:00Z">
          <w:r w:rsidR="00623B9A" w:rsidRPr="00967A21" w:rsidDel="007552C5">
            <w:rPr>
              <w:rFonts w:ascii="Times New Roman" w:hAnsi="Times New Roman"/>
              <w:sz w:val="24"/>
              <w:szCs w:val="24"/>
              <w:lang w:val="en-US"/>
              <w:rPrChange w:id="1566" w:author="Владимир" w:date="2016-05-12T14:57:00Z">
                <w:rPr>
                  <w:rFonts w:ascii="Times New Roman" w:hAnsi="Times New Roman"/>
                  <w:sz w:val="28"/>
                  <w:szCs w:val="28"/>
                  <w:lang w:val="en-US"/>
                </w:rPr>
              </w:rPrChange>
            </w:rPr>
            <w:delText xml:space="preserve"> </w:delText>
          </w:r>
        </w:del>
      </w:ins>
      <w:del w:id="1567" w:author="user" w:date="2016-04-08T10:33:00Z">
        <w:r w:rsidRPr="00967A21" w:rsidDel="007552C5">
          <w:rPr>
            <w:rFonts w:ascii="Times New Roman" w:hAnsi="Times New Roman"/>
            <w:sz w:val="24"/>
            <w:szCs w:val="24"/>
            <w:lang w:val="en-US"/>
            <w:rPrChange w:id="1568" w:author="Владимир" w:date="2016-05-12T14:57:00Z">
              <w:rPr>
                <w:rFonts w:ascii="Times New Roman" w:hAnsi="Times New Roman"/>
                <w:sz w:val="28"/>
                <w:szCs w:val="28"/>
                <w:lang w:val="en-US"/>
              </w:rPr>
            </w:rPrChange>
          </w:rPr>
          <w:delText>operates</w:delText>
        </w:r>
      </w:del>
      <w:r w:rsidRPr="00967A21">
        <w:rPr>
          <w:rFonts w:ascii="Times New Roman" w:hAnsi="Times New Roman"/>
          <w:sz w:val="24"/>
          <w:szCs w:val="24"/>
          <w:lang w:val="en-US"/>
          <w:rPrChange w:id="1569" w:author="Владимир" w:date="2016-05-12T14:57:00Z">
            <w:rPr>
              <w:rFonts w:ascii="Times New Roman" w:hAnsi="Times New Roman"/>
              <w:sz w:val="28"/>
              <w:szCs w:val="28"/>
              <w:lang w:val="en-US"/>
            </w:rPr>
          </w:rPrChange>
        </w:rPr>
        <w:t xml:space="preserve"> </w:t>
      </w:r>
      <w:ins w:id="1570" w:author="Оля" w:date="2016-04-07T16:23:00Z">
        <w:r w:rsidR="00623B9A" w:rsidRPr="00967A21">
          <w:rPr>
            <w:rFonts w:ascii="Times New Roman" w:hAnsi="Times New Roman"/>
            <w:sz w:val="24"/>
            <w:szCs w:val="24"/>
            <w:lang w:val="en-US"/>
            <w:rPrChange w:id="1571" w:author="Владимир" w:date="2016-05-12T14:57:00Z">
              <w:rPr>
                <w:rFonts w:ascii="Times New Roman" w:hAnsi="Times New Roman"/>
                <w:sz w:val="28"/>
                <w:szCs w:val="28"/>
                <w:lang w:val="en-US"/>
              </w:rPr>
            </w:rPrChange>
          </w:rPr>
          <w:t xml:space="preserve">in Sochi now </w:t>
        </w:r>
      </w:ins>
      <w:r w:rsidRPr="00967A21">
        <w:rPr>
          <w:rFonts w:ascii="Times New Roman" w:hAnsi="Times New Roman"/>
          <w:sz w:val="24"/>
          <w:szCs w:val="24"/>
          <w:lang w:val="en-US"/>
          <w:rPrChange w:id="1572" w:author="Владимир" w:date="2016-05-12T14:57:00Z">
            <w:rPr>
              <w:rFonts w:ascii="Times New Roman" w:hAnsi="Times New Roman"/>
              <w:sz w:val="28"/>
              <w:szCs w:val="28"/>
              <w:lang w:val="en-US"/>
            </w:rPr>
          </w:rPrChange>
        </w:rPr>
        <w:t xml:space="preserve">(77%), and among the </w:t>
      </w:r>
      <w:ins w:id="1573" w:author="Оля" w:date="2016-04-07T17:23:00Z">
        <w:r w:rsidR="00506CB9" w:rsidRPr="00967A21">
          <w:rPr>
            <w:rFonts w:ascii="Times New Roman" w:hAnsi="Times New Roman"/>
            <w:sz w:val="24"/>
            <w:szCs w:val="24"/>
            <w:lang w:val="en-US"/>
            <w:rPrChange w:id="1574" w:author="Владимир" w:date="2016-05-12T14:57:00Z">
              <w:rPr>
                <w:rFonts w:ascii="Times New Roman" w:hAnsi="Times New Roman"/>
                <w:sz w:val="28"/>
                <w:szCs w:val="28"/>
                <w:lang w:val="en-US"/>
              </w:rPr>
            </w:rPrChange>
          </w:rPr>
          <w:t xml:space="preserve">areas </w:t>
        </w:r>
      </w:ins>
      <w:r w:rsidRPr="00967A21">
        <w:rPr>
          <w:rFonts w:ascii="Times New Roman" w:hAnsi="Times New Roman"/>
          <w:sz w:val="24"/>
          <w:szCs w:val="24"/>
          <w:lang w:val="en-US"/>
          <w:rPrChange w:id="1575" w:author="Владимир" w:date="2016-05-12T14:57:00Z">
            <w:rPr>
              <w:rFonts w:ascii="Times New Roman" w:hAnsi="Times New Roman"/>
              <w:sz w:val="28"/>
              <w:szCs w:val="28"/>
              <w:lang w:val="en-US"/>
            </w:rPr>
          </w:rPrChange>
        </w:rPr>
        <w:t xml:space="preserve">of </w:t>
      </w:r>
      <w:ins w:id="1576" w:author="Оля" w:date="2016-04-07T17:23:00Z">
        <w:r w:rsidR="00506CB9" w:rsidRPr="00967A21">
          <w:rPr>
            <w:rFonts w:ascii="Times New Roman" w:hAnsi="Times New Roman"/>
            <w:sz w:val="24"/>
            <w:szCs w:val="24"/>
            <w:lang w:val="en-US"/>
            <w:rPrChange w:id="1577" w:author="Владимир" w:date="2016-05-12T14:57: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1578" w:author="Владимир" w:date="2016-05-12T14:57:00Z">
            <w:rPr>
              <w:rFonts w:ascii="Times New Roman" w:hAnsi="Times New Roman"/>
              <w:sz w:val="28"/>
              <w:szCs w:val="28"/>
              <w:lang w:val="en-US"/>
            </w:rPr>
          </w:rPrChange>
        </w:rPr>
        <w:t>Krasnodar region – 70%</w:t>
      </w:r>
      <w:r w:rsidR="008200C9" w:rsidRPr="00967A21">
        <w:rPr>
          <w:rFonts w:ascii="Times New Roman" w:hAnsi="Times New Roman"/>
          <w:sz w:val="24"/>
          <w:szCs w:val="24"/>
          <w:lang w:val="en-US"/>
          <w:rPrChange w:id="1579" w:author="Владимир" w:date="2016-05-12T14:57:00Z">
            <w:rPr>
              <w:rFonts w:ascii="Times New Roman" w:hAnsi="Times New Roman"/>
              <w:sz w:val="28"/>
              <w:szCs w:val="28"/>
              <w:lang w:val="en-US"/>
            </w:rPr>
          </w:rPrChange>
        </w:rPr>
        <w:t xml:space="preserve"> (Fig.4)</w:t>
      </w:r>
      <w:r w:rsidRPr="00967A21">
        <w:rPr>
          <w:rFonts w:ascii="Times New Roman" w:hAnsi="Times New Roman"/>
          <w:sz w:val="24"/>
          <w:szCs w:val="24"/>
          <w:lang w:val="en-US"/>
          <w:rPrChange w:id="1580" w:author="Владимир" w:date="2016-05-12T14:57:00Z">
            <w:rPr>
              <w:rFonts w:ascii="Times New Roman" w:hAnsi="Times New Roman"/>
              <w:sz w:val="28"/>
              <w:szCs w:val="28"/>
              <w:lang w:val="en-US"/>
            </w:rPr>
          </w:rPrChange>
        </w:rPr>
        <w:t>.</w:t>
      </w:r>
    </w:p>
    <w:p w14:paraId="0117A9C8" w14:textId="77777777" w:rsidR="00680BAD" w:rsidRDefault="00680BAD" w:rsidP="00CF44D6">
      <w:pPr>
        <w:spacing w:after="0" w:line="312" w:lineRule="auto"/>
        <w:ind w:firstLine="709"/>
        <w:jc w:val="both"/>
        <w:rPr>
          <w:ins w:id="1581" w:author="Владимир" w:date="2016-05-12T15:00:00Z"/>
          <w:rFonts w:ascii="Times New Roman" w:hAnsi="Times New Roman"/>
          <w:sz w:val="28"/>
          <w:szCs w:val="28"/>
          <w:lang w:val="en-US"/>
        </w:rPr>
      </w:pPr>
    </w:p>
    <w:p w14:paraId="2D1B3898" w14:textId="77777777" w:rsidR="00967A21" w:rsidRDefault="00967A21" w:rsidP="00CF44D6">
      <w:pPr>
        <w:spacing w:after="0" w:line="312" w:lineRule="auto"/>
        <w:ind w:firstLine="709"/>
        <w:jc w:val="both"/>
        <w:rPr>
          <w:ins w:id="1582" w:author="Владимир" w:date="2016-05-12T14:44:00Z"/>
          <w:rFonts w:ascii="Times New Roman" w:hAnsi="Times New Roman"/>
          <w:sz w:val="28"/>
          <w:szCs w:val="28"/>
          <w:lang w:val="en-US"/>
        </w:rPr>
      </w:pPr>
    </w:p>
    <w:p w14:paraId="28F43057" w14:textId="33D1A0DE" w:rsidR="00F263E4" w:rsidRDefault="00F263E4">
      <w:pPr>
        <w:spacing w:after="0" w:line="312" w:lineRule="auto"/>
        <w:jc w:val="center"/>
        <w:rPr>
          <w:rFonts w:ascii="Times New Roman" w:hAnsi="Times New Roman"/>
          <w:sz w:val="28"/>
          <w:szCs w:val="28"/>
          <w:lang w:val="en-US"/>
        </w:rPr>
        <w:pPrChange w:id="1583" w:author="Владимир" w:date="2016-05-12T14:44:00Z">
          <w:pPr>
            <w:spacing w:after="0" w:line="312" w:lineRule="auto"/>
            <w:ind w:firstLine="709"/>
            <w:jc w:val="both"/>
          </w:pPr>
        </w:pPrChange>
      </w:pPr>
      <w:ins w:id="1584" w:author="Владимир" w:date="2016-05-12T14:44:00Z">
        <w:r w:rsidRPr="00F263E4">
          <w:rPr>
            <w:rFonts w:ascii="Times New Roman" w:hAnsi="Times New Roman"/>
            <w:noProof/>
            <w:sz w:val="28"/>
            <w:szCs w:val="28"/>
            <w:lang w:eastAsia="ru-RU"/>
          </w:rPr>
          <w:drawing>
            <wp:inline distT="0" distB="0" distL="0" distR="0" wp14:anchorId="5A99F269" wp14:editId="1F5E4A46">
              <wp:extent cx="4715301" cy="2762988"/>
              <wp:effectExtent l="0" t="0" r="9525" b="0"/>
              <wp:docPr id="4" name="Рисунок 4" descr="C:\Users\Владимир\Downloads\Fig 4 Number of classified accommodation facilities in Krasnodar region, 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Владимир\Downloads\Fig 4 Number of classified accommodation facilities in Krasnodar region, 201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0849" cy="2772099"/>
                      </a:xfrm>
                      <a:prstGeom prst="rect">
                        <a:avLst/>
                      </a:prstGeom>
                      <a:noFill/>
                      <a:ln>
                        <a:noFill/>
                      </a:ln>
                    </pic:spPr>
                  </pic:pic>
                </a:graphicData>
              </a:graphic>
            </wp:inline>
          </w:drawing>
        </w:r>
      </w:ins>
    </w:p>
    <w:p w14:paraId="03D90B11" w14:textId="3E1F7935" w:rsidR="00680BAD" w:rsidRPr="00967A21" w:rsidRDefault="00680BAD">
      <w:pPr>
        <w:spacing w:after="0" w:line="312" w:lineRule="auto"/>
        <w:jc w:val="center"/>
        <w:rPr>
          <w:rFonts w:ascii="Times New Roman" w:hAnsi="Times New Roman"/>
          <w:sz w:val="24"/>
          <w:szCs w:val="24"/>
          <w:lang w:val="en-US"/>
          <w:rPrChange w:id="1585" w:author="Владимир" w:date="2016-05-12T14:57:00Z">
            <w:rPr>
              <w:rFonts w:ascii="Times New Roman" w:hAnsi="Times New Roman"/>
              <w:sz w:val="28"/>
              <w:szCs w:val="28"/>
              <w:lang w:val="en-US"/>
            </w:rPr>
          </w:rPrChange>
        </w:rPr>
        <w:pPrChange w:id="1586" w:author="Владимир" w:date="2016-05-12T15:03:00Z">
          <w:pPr>
            <w:spacing w:after="0" w:line="312" w:lineRule="auto"/>
            <w:ind w:firstLine="709"/>
            <w:jc w:val="center"/>
          </w:pPr>
        </w:pPrChange>
      </w:pPr>
      <w:r w:rsidRPr="00967A21">
        <w:rPr>
          <w:rFonts w:ascii="Times New Roman" w:hAnsi="Times New Roman"/>
          <w:sz w:val="24"/>
          <w:szCs w:val="24"/>
          <w:lang w:val="en-US"/>
          <w:rPrChange w:id="1587" w:author="Владимир" w:date="2016-05-12T14:57:00Z">
            <w:rPr>
              <w:rFonts w:ascii="Times New Roman" w:hAnsi="Times New Roman"/>
              <w:sz w:val="28"/>
              <w:szCs w:val="28"/>
              <w:lang w:val="en-US"/>
            </w:rPr>
          </w:rPrChange>
        </w:rPr>
        <w:t>Fig</w:t>
      </w:r>
      <w:ins w:id="1588" w:author="Владимир" w:date="2016-05-12T15:01:00Z">
        <w:r w:rsidR="00967A21">
          <w:rPr>
            <w:rFonts w:ascii="Times New Roman" w:hAnsi="Times New Roman"/>
            <w:sz w:val="24"/>
            <w:szCs w:val="24"/>
            <w:lang w:val="en-US"/>
          </w:rPr>
          <w:t>.</w:t>
        </w:r>
      </w:ins>
      <w:del w:id="1589" w:author="Владимир" w:date="2016-05-12T15:01:00Z">
        <w:r w:rsidRPr="00967A21" w:rsidDel="00967A21">
          <w:rPr>
            <w:rFonts w:ascii="Times New Roman" w:hAnsi="Times New Roman"/>
            <w:sz w:val="24"/>
            <w:szCs w:val="24"/>
            <w:lang w:val="en-US"/>
            <w:rPrChange w:id="1590" w:author="Владимир" w:date="2016-05-12T14:57:00Z">
              <w:rPr>
                <w:rFonts w:ascii="Times New Roman" w:hAnsi="Times New Roman"/>
                <w:sz w:val="28"/>
                <w:szCs w:val="28"/>
                <w:lang w:val="en-US"/>
              </w:rPr>
            </w:rPrChange>
          </w:rPr>
          <w:delText>ure</w:delText>
        </w:r>
      </w:del>
      <w:r w:rsidRPr="00967A21">
        <w:rPr>
          <w:rFonts w:ascii="Times New Roman" w:hAnsi="Times New Roman"/>
          <w:sz w:val="24"/>
          <w:szCs w:val="24"/>
          <w:lang w:val="en-US"/>
          <w:rPrChange w:id="1591" w:author="Владимир" w:date="2016-05-12T14:57:00Z">
            <w:rPr>
              <w:rFonts w:ascii="Times New Roman" w:hAnsi="Times New Roman"/>
              <w:sz w:val="28"/>
              <w:szCs w:val="28"/>
              <w:lang w:val="en-US"/>
            </w:rPr>
          </w:rPrChange>
        </w:rPr>
        <w:t xml:space="preserve"> </w:t>
      </w:r>
      <w:del w:id="1592" w:author="Владимир" w:date="2016-05-12T15:01:00Z">
        <w:r w:rsidRPr="00967A21" w:rsidDel="00967A21">
          <w:rPr>
            <w:rFonts w:ascii="Times New Roman" w:hAnsi="Times New Roman"/>
            <w:sz w:val="24"/>
            <w:szCs w:val="24"/>
            <w:lang w:val="en-US"/>
            <w:rPrChange w:id="1593" w:author="Владимир" w:date="2016-05-12T14:57:00Z">
              <w:rPr>
                <w:rFonts w:ascii="Times New Roman" w:hAnsi="Times New Roman"/>
                <w:sz w:val="28"/>
                <w:szCs w:val="28"/>
                <w:lang w:val="en-US"/>
              </w:rPr>
            </w:rPrChange>
          </w:rPr>
          <w:delText>4</w:delText>
        </w:r>
      </w:del>
      <w:ins w:id="1594" w:author="Владимир" w:date="2016-05-12T15:01:00Z">
        <w:r w:rsidR="00967A21">
          <w:rPr>
            <w:rFonts w:ascii="Times New Roman" w:hAnsi="Times New Roman"/>
            <w:sz w:val="24"/>
            <w:szCs w:val="24"/>
            <w:lang w:val="en-US"/>
          </w:rPr>
          <w:t>4.</w:t>
        </w:r>
      </w:ins>
      <w:del w:id="1595" w:author="Владимир" w:date="2016-05-12T15:01:00Z">
        <w:r w:rsidRPr="00967A21" w:rsidDel="00967A21">
          <w:rPr>
            <w:rFonts w:ascii="Times New Roman" w:hAnsi="Times New Roman"/>
            <w:sz w:val="24"/>
            <w:szCs w:val="24"/>
            <w:lang w:val="en-US"/>
            <w:rPrChange w:id="1596" w:author="Владимир" w:date="2016-05-12T14:57:00Z">
              <w:rPr>
                <w:rFonts w:ascii="Times New Roman" w:hAnsi="Times New Roman"/>
                <w:sz w:val="28"/>
                <w:szCs w:val="28"/>
                <w:lang w:val="en-US"/>
              </w:rPr>
            </w:rPrChange>
          </w:rPr>
          <w:delText xml:space="preserve"> –</w:delText>
        </w:r>
      </w:del>
      <w:r w:rsidRPr="00967A21">
        <w:rPr>
          <w:rFonts w:ascii="Times New Roman" w:hAnsi="Times New Roman"/>
          <w:sz w:val="24"/>
          <w:szCs w:val="24"/>
          <w:lang w:val="en-US"/>
          <w:rPrChange w:id="1597" w:author="Владимир" w:date="2016-05-12T14:57:00Z">
            <w:rPr>
              <w:rFonts w:ascii="Times New Roman" w:hAnsi="Times New Roman"/>
              <w:sz w:val="28"/>
              <w:szCs w:val="28"/>
              <w:lang w:val="en-US"/>
            </w:rPr>
          </w:rPrChange>
        </w:rPr>
        <w:t xml:space="preserve"> Number of classified accommodation facilities in Krasnodar region</w:t>
      </w:r>
    </w:p>
    <w:p w14:paraId="388A4180" w14:textId="77777777" w:rsidR="00680BAD" w:rsidRPr="00967A21" w:rsidRDefault="00680BAD" w:rsidP="00CF44D6">
      <w:pPr>
        <w:spacing w:after="0" w:line="312" w:lineRule="auto"/>
        <w:ind w:firstLine="709"/>
        <w:jc w:val="both"/>
        <w:rPr>
          <w:rFonts w:ascii="Times New Roman" w:hAnsi="Times New Roman"/>
          <w:sz w:val="24"/>
          <w:szCs w:val="24"/>
          <w:lang w:val="en-US"/>
          <w:rPrChange w:id="1598" w:author="Владимир" w:date="2016-05-12T14:57:00Z">
            <w:rPr>
              <w:rFonts w:ascii="Times New Roman" w:hAnsi="Times New Roman"/>
              <w:sz w:val="28"/>
              <w:szCs w:val="28"/>
              <w:lang w:val="en-US"/>
            </w:rPr>
          </w:rPrChange>
        </w:rPr>
      </w:pPr>
    </w:p>
    <w:p w14:paraId="2AFFA4ED" w14:textId="77777777" w:rsidR="002572CA" w:rsidRPr="00967A21" w:rsidRDefault="002572CA" w:rsidP="00CF44D6">
      <w:pPr>
        <w:spacing w:after="0" w:line="312" w:lineRule="auto"/>
        <w:ind w:firstLine="709"/>
        <w:jc w:val="both"/>
        <w:rPr>
          <w:rFonts w:ascii="Times New Roman" w:hAnsi="Times New Roman"/>
          <w:sz w:val="24"/>
          <w:szCs w:val="24"/>
          <w:lang w:val="en-US"/>
          <w:rPrChange w:id="1599" w:author="Владимир" w:date="2016-05-12T14:57:00Z">
            <w:rPr>
              <w:rFonts w:ascii="Times New Roman" w:hAnsi="Times New Roman"/>
              <w:sz w:val="28"/>
              <w:szCs w:val="28"/>
              <w:lang w:val="en-US"/>
            </w:rPr>
          </w:rPrChange>
        </w:rPr>
      </w:pPr>
      <w:r w:rsidRPr="00967A21">
        <w:rPr>
          <w:rFonts w:ascii="Times New Roman" w:hAnsi="Times New Roman"/>
          <w:sz w:val="24"/>
          <w:szCs w:val="24"/>
          <w:lang w:val="en-US"/>
          <w:rPrChange w:id="1600" w:author="Владимир" w:date="2016-05-12T14:57:00Z">
            <w:rPr>
              <w:rFonts w:ascii="Times New Roman" w:hAnsi="Times New Roman"/>
              <w:sz w:val="28"/>
              <w:szCs w:val="28"/>
              <w:lang w:val="en-US"/>
            </w:rPr>
          </w:rPrChange>
        </w:rPr>
        <w:t xml:space="preserve">Studying the geography of classified accommodation facilities in Sochi, we can see that the maximum number of them </w:t>
      </w:r>
      <w:ins w:id="1601" w:author="Оля" w:date="2016-04-07T16:24:00Z">
        <w:r w:rsidR="00623B9A" w:rsidRPr="00967A21">
          <w:rPr>
            <w:rFonts w:ascii="Times New Roman" w:hAnsi="Times New Roman"/>
            <w:sz w:val="24"/>
            <w:szCs w:val="24"/>
            <w:lang w:val="en-US"/>
            <w:rPrChange w:id="1602" w:author="Владимир" w:date="2016-05-12T14:57:00Z">
              <w:rPr>
                <w:rFonts w:ascii="Times New Roman" w:hAnsi="Times New Roman"/>
                <w:sz w:val="28"/>
                <w:szCs w:val="28"/>
                <w:lang w:val="en-US"/>
              </w:rPr>
            </w:rPrChange>
          </w:rPr>
          <w:t xml:space="preserve">is </w:t>
        </w:r>
      </w:ins>
      <w:r w:rsidRPr="00967A21">
        <w:rPr>
          <w:rFonts w:ascii="Times New Roman" w:hAnsi="Times New Roman"/>
          <w:sz w:val="24"/>
          <w:szCs w:val="24"/>
          <w:lang w:val="en-US"/>
          <w:rPrChange w:id="1603" w:author="Владимир" w:date="2016-05-12T14:57:00Z">
            <w:rPr>
              <w:rFonts w:ascii="Times New Roman" w:hAnsi="Times New Roman"/>
              <w:sz w:val="28"/>
              <w:szCs w:val="28"/>
              <w:lang w:val="en-US"/>
            </w:rPr>
          </w:rPrChange>
        </w:rPr>
        <w:t xml:space="preserve">located in </w:t>
      </w:r>
      <w:del w:id="1604" w:author="Оля" w:date="2016-04-07T16:25:00Z">
        <w:r w:rsidRPr="00967A21" w:rsidDel="00623B9A">
          <w:rPr>
            <w:rFonts w:ascii="Times New Roman" w:hAnsi="Times New Roman"/>
            <w:sz w:val="24"/>
            <w:szCs w:val="24"/>
            <w:lang w:val="en-US"/>
            <w:rPrChange w:id="1605" w:author="Владимир" w:date="2016-05-12T14:57:00Z">
              <w:rPr>
                <w:rFonts w:ascii="Times New Roman" w:hAnsi="Times New Roman"/>
                <w:sz w:val="28"/>
                <w:szCs w:val="28"/>
                <w:lang w:val="en-US"/>
              </w:rPr>
            </w:rPrChange>
          </w:rPr>
          <w:delText xml:space="preserve">the </w:delText>
        </w:r>
      </w:del>
      <w:r w:rsidRPr="00967A21">
        <w:rPr>
          <w:rFonts w:ascii="Times New Roman" w:hAnsi="Times New Roman"/>
          <w:sz w:val="24"/>
          <w:szCs w:val="24"/>
          <w:lang w:val="en-US"/>
          <w:rPrChange w:id="1606" w:author="Владимир" w:date="2016-05-12T14:57:00Z">
            <w:rPr>
              <w:rFonts w:ascii="Times New Roman" w:hAnsi="Times New Roman"/>
              <w:sz w:val="28"/>
              <w:szCs w:val="28"/>
              <w:lang w:val="en-US"/>
            </w:rPr>
          </w:rPrChange>
        </w:rPr>
        <w:t>Adler (1st place) and Central district</w:t>
      </w:r>
      <w:ins w:id="1607" w:author="Оля" w:date="2016-04-07T16:25:00Z">
        <w:r w:rsidR="00623B9A" w:rsidRPr="00967A21">
          <w:rPr>
            <w:rFonts w:ascii="Times New Roman" w:hAnsi="Times New Roman"/>
            <w:sz w:val="24"/>
            <w:szCs w:val="24"/>
            <w:lang w:val="en-US"/>
            <w:rPrChange w:id="1608" w:author="Владимир" w:date="2016-05-12T14:57:00Z">
              <w:rPr>
                <w:rFonts w:ascii="Times New Roman" w:hAnsi="Times New Roman"/>
                <w:sz w:val="28"/>
                <w:szCs w:val="28"/>
                <w:lang w:val="en-US"/>
              </w:rPr>
            </w:rPrChange>
          </w:rPr>
          <w:t>s</w:t>
        </w:r>
      </w:ins>
      <w:r w:rsidRPr="00967A21">
        <w:rPr>
          <w:rFonts w:ascii="Times New Roman" w:hAnsi="Times New Roman"/>
          <w:sz w:val="24"/>
          <w:szCs w:val="24"/>
          <w:lang w:val="en-US"/>
          <w:rPrChange w:id="1609" w:author="Владимир" w:date="2016-05-12T14:57:00Z">
            <w:rPr>
              <w:rFonts w:ascii="Times New Roman" w:hAnsi="Times New Roman"/>
              <w:sz w:val="28"/>
              <w:szCs w:val="28"/>
              <w:lang w:val="en-US"/>
            </w:rPr>
          </w:rPrChange>
        </w:rPr>
        <w:t xml:space="preserve"> (Fig</w:t>
      </w:r>
      <w:r w:rsidR="008200C9" w:rsidRPr="00967A21">
        <w:rPr>
          <w:rFonts w:ascii="Times New Roman" w:hAnsi="Times New Roman"/>
          <w:sz w:val="24"/>
          <w:szCs w:val="24"/>
          <w:lang w:val="en-US"/>
          <w:rPrChange w:id="1610" w:author="Владимир" w:date="2016-05-12T14:57:00Z">
            <w:rPr>
              <w:rFonts w:ascii="Times New Roman" w:hAnsi="Times New Roman"/>
              <w:sz w:val="28"/>
              <w:szCs w:val="28"/>
              <w:lang w:val="en-US"/>
            </w:rPr>
          </w:rPrChange>
        </w:rPr>
        <w:t>.</w:t>
      </w:r>
      <w:r w:rsidRPr="00967A21">
        <w:rPr>
          <w:rFonts w:ascii="Times New Roman" w:hAnsi="Times New Roman"/>
          <w:sz w:val="24"/>
          <w:szCs w:val="24"/>
          <w:lang w:val="en-US"/>
          <w:rPrChange w:id="1611" w:author="Владимир" w:date="2016-05-12T14:57:00Z">
            <w:rPr>
              <w:rFonts w:ascii="Times New Roman" w:hAnsi="Times New Roman"/>
              <w:sz w:val="28"/>
              <w:szCs w:val="28"/>
              <w:lang w:val="en-US"/>
            </w:rPr>
          </w:rPrChange>
        </w:rPr>
        <w:t xml:space="preserve"> </w:t>
      </w:r>
      <w:r w:rsidR="008200C9" w:rsidRPr="00967A21">
        <w:rPr>
          <w:rFonts w:ascii="Times New Roman" w:hAnsi="Times New Roman"/>
          <w:sz w:val="24"/>
          <w:szCs w:val="24"/>
          <w:lang w:val="en-US"/>
          <w:rPrChange w:id="1612" w:author="Владимир" w:date="2016-05-12T14:57:00Z">
            <w:rPr>
              <w:rFonts w:ascii="Times New Roman" w:hAnsi="Times New Roman"/>
              <w:sz w:val="28"/>
              <w:szCs w:val="28"/>
              <w:lang w:val="en-US"/>
            </w:rPr>
          </w:rPrChange>
        </w:rPr>
        <w:t>5</w:t>
      </w:r>
      <w:r w:rsidRPr="00967A21">
        <w:rPr>
          <w:rFonts w:ascii="Times New Roman" w:hAnsi="Times New Roman"/>
          <w:sz w:val="24"/>
          <w:szCs w:val="24"/>
          <w:lang w:val="en-US"/>
          <w:rPrChange w:id="1613" w:author="Владимир" w:date="2016-05-12T14:57:00Z">
            <w:rPr>
              <w:rFonts w:ascii="Times New Roman" w:hAnsi="Times New Roman"/>
              <w:sz w:val="28"/>
              <w:szCs w:val="28"/>
              <w:lang w:val="en-US"/>
            </w:rPr>
          </w:rPrChange>
        </w:rPr>
        <w:t xml:space="preserve">). This is due to the Games in the mountain and coastal clusters. In addition, these two areas are characterized by convenient transport </w:t>
      </w:r>
      <w:ins w:id="1614" w:author="Оля" w:date="2016-04-07T16:27:00Z">
        <w:r w:rsidR="00623B9A" w:rsidRPr="00967A21">
          <w:rPr>
            <w:rFonts w:ascii="Times New Roman" w:hAnsi="Times New Roman"/>
            <w:sz w:val="24"/>
            <w:szCs w:val="24"/>
            <w:lang w:val="en-US"/>
            <w:rPrChange w:id="1615" w:author="Владимир" w:date="2016-05-12T14:57:00Z">
              <w:rPr>
                <w:rFonts w:ascii="Times New Roman" w:hAnsi="Times New Roman"/>
                <w:sz w:val="28"/>
                <w:szCs w:val="28"/>
                <w:lang w:val="en-US"/>
              </w:rPr>
            </w:rPrChange>
          </w:rPr>
          <w:t xml:space="preserve">availability </w:t>
        </w:r>
      </w:ins>
      <w:ins w:id="1616" w:author="Оля" w:date="2016-04-07T16:28:00Z">
        <w:r w:rsidR="00623B9A" w:rsidRPr="00967A21">
          <w:rPr>
            <w:rFonts w:ascii="Times New Roman" w:hAnsi="Times New Roman"/>
            <w:sz w:val="24"/>
            <w:szCs w:val="24"/>
            <w:lang w:val="en-US"/>
            <w:rPrChange w:id="1617" w:author="Владимир" w:date="2016-05-12T14:57:00Z">
              <w:rPr>
                <w:rFonts w:ascii="Times New Roman" w:hAnsi="Times New Roman"/>
                <w:sz w:val="28"/>
                <w:szCs w:val="28"/>
                <w:lang w:val="en-US"/>
              </w:rPr>
            </w:rPrChange>
          </w:rPr>
          <w:t xml:space="preserve">and accessibility of </w:t>
        </w:r>
      </w:ins>
      <w:r w:rsidRPr="00967A21">
        <w:rPr>
          <w:rFonts w:ascii="Times New Roman" w:hAnsi="Times New Roman"/>
          <w:sz w:val="24"/>
          <w:szCs w:val="24"/>
          <w:lang w:val="en-US"/>
          <w:rPrChange w:id="1618" w:author="Владимир" w:date="2016-05-12T14:57:00Z">
            <w:rPr>
              <w:rFonts w:ascii="Times New Roman" w:hAnsi="Times New Roman"/>
              <w:sz w:val="28"/>
              <w:szCs w:val="28"/>
              <w:lang w:val="en-US"/>
            </w:rPr>
          </w:rPrChange>
        </w:rPr>
        <w:t xml:space="preserve">railway stations and </w:t>
      </w:r>
      <w:ins w:id="1619" w:author="Оля" w:date="2016-04-07T16:26:00Z">
        <w:r w:rsidR="00623B9A" w:rsidRPr="00967A21">
          <w:rPr>
            <w:rFonts w:ascii="Times New Roman" w:hAnsi="Times New Roman"/>
            <w:sz w:val="24"/>
            <w:szCs w:val="24"/>
            <w:lang w:val="en-US"/>
            <w:rPrChange w:id="1620" w:author="Владимир" w:date="2016-05-12T14:57:00Z">
              <w:rPr>
                <w:rFonts w:ascii="Times New Roman" w:hAnsi="Times New Roman"/>
                <w:sz w:val="28"/>
                <w:szCs w:val="28"/>
                <w:lang w:val="en-US"/>
              </w:rPr>
            </w:rPrChange>
          </w:rPr>
          <w:t xml:space="preserve">Sochi </w:t>
        </w:r>
      </w:ins>
      <w:r w:rsidRPr="00967A21">
        <w:rPr>
          <w:rFonts w:ascii="Times New Roman" w:hAnsi="Times New Roman"/>
          <w:sz w:val="24"/>
          <w:szCs w:val="24"/>
          <w:lang w:val="en-US"/>
          <w:rPrChange w:id="1621" w:author="Владимир" w:date="2016-05-12T14:57:00Z">
            <w:rPr>
              <w:rFonts w:ascii="Times New Roman" w:hAnsi="Times New Roman"/>
              <w:sz w:val="28"/>
              <w:szCs w:val="28"/>
              <w:lang w:val="en-US"/>
            </w:rPr>
          </w:rPrChange>
        </w:rPr>
        <w:t>airport.</w:t>
      </w:r>
      <w:ins w:id="1622" w:author="Оля" w:date="2016-04-07T16:28:00Z">
        <w:r w:rsidR="00623B9A" w:rsidRPr="00967A21">
          <w:rPr>
            <w:sz w:val="24"/>
            <w:szCs w:val="24"/>
            <w:lang w:val="en-US"/>
            <w:rPrChange w:id="1623" w:author="Владимир" w:date="2016-05-12T14:57:00Z">
              <w:rPr>
                <w:lang w:val="en-US"/>
              </w:rPr>
            </w:rPrChange>
          </w:rPr>
          <w:t xml:space="preserve"> </w:t>
        </w:r>
      </w:ins>
    </w:p>
    <w:p w14:paraId="7F542675" w14:textId="601054C0" w:rsidR="00F263E4" w:rsidRDefault="00F263E4">
      <w:pPr>
        <w:spacing w:after="0" w:line="312" w:lineRule="auto"/>
        <w:jc w:val="center"/>
        <w:rPr>
          <w:ins w:id="1624" w:author="Владимир" w:date="2016-05-12T14:44:00Z"/>
          <w:rFonts w:ascii="Times New Roman" w:hAnsi="Times New Roman"/>
          <w:sz w:val="28"/>
          <w:szCs w:val="28"/>
          <w:lang w:val="en-US"/>
        </w:rPr>
        <w:pPrChange w:id="1625" w:author="Владимир" w:date="2016-05-12T14:45:00Z">
          <w:pPr>
            <w:spacing w:after="0" w:line="312" w:lineRule="auto"/>
            <w:ind w:firstLine="709"/>
            <w:jc w:val="both"/>
          </w:pPr>
        </w:pPrChange>
      </w:pPr>
      <w:ins w:id="1626" w:author="Владимир" w:date="2016-05-12T14:45:00Z">
        <w:r w:rsidRPr="00F263E4">
          <w:rPr>
            <w:rFonts w:ascii="Times New Roman" w:hAnsi="Times New Roman"/>
            <w:noProof/>
            <w:sz w:val="28"/>
            <w:szCs w:val="28"/>
            <w:lang w:eastAsia="ru-RU"/>
          </w:rPr>
          <w:drawing>
            <wp:inline distT="0" distB="0" distL="0" distR="0" wp14:anchorId="11581C50" wp14:editId="05781595">
              <wp:extent cx="3603009" cy="2032119"/>
              <wp:effectExtent l="0" t="0" r="0" b="6350"/>
              <wp:docPr id="5" name="Рисунок 5" descr="C:\Users\Владимир\Downloads\Fig 5 The distribution of classified accommodation facilities in districts of So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Владимир\Downloads\Fig 5 The distribution of classified accommodation facilities in districts of Soch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5551" cy="2050473"/>
                      </a:xfrm>
                      <a:prstGeom prst="rect">
                        <a:avLst/>
                      </a:prstGeom>
                      <a:noFill/>
                      <a:ln>
                        <a:noFill/>
                      </a:ln>
                    </pic:spPr>
                  </pic:pic>
                </a:graphicData>
              </a:graphic>
            </wp:inline>
          </w:drawing>
        </w:r>
      </w:ins>
    </w:p>
    <w:p w14:paraId="5A545E33" w14:textId="77777777" w:rsidR="00F263E4" w:rsidRDefault="00F263E4" w:rsidP="00CF44D6">
      <w:pPr>
        <w:spacing w:after="0" w:line="312" w:lineRule="auto"/>
        <w:ind w:firstLine="709"/>
        <w:jc w:val="both"/>
        <w:rPr>
          <w:rFonts w:ascii="Times New Roman" w:hAnsi="Times New Roman"/>
          <w:sz w:val="28"/>
          <w:szCs w:val="28"/>
          <w:lang w:val="en-US"/>
        </w:rPr>
      </w:pPr>
    </w:p>
    <w:p w14:paraId="7F20D21F" w14:textId="0A6C3F79" w:rsidR="00680BAD" w:rsidRPr="00967A21" w:rsidRDefault="00680BAD">
      <w:pPr>
        <w:spacing w:after="0" w:line="312" w:lineRule="auto"/>
        <w:jc w:val="center"/>
        <w:rPr>
          <w:rFonts w:ascii="Times New Roman" w:hAnsi="Times New Roman"/>
          <w:sz w:val="24"/>
          <w:szCs w:val="24"/>
          <w:lang w:val="en-US"/>
          <w:rPrChange w:id="1627" w:author="Владимир" w:date="2016-05-12T14:57:00Z">
            <w:rPr>
              <w:rFonts w:ascii="Times New Roman" w:hAnsi="Times New Roman"/>
              <w:sz w:val="28"/>
              <w:szCs w:val="28"/>
              <w:lang w:val="en-US"/>
            </w:rPr>
          </w:rPrChange>
        </w:rPr>
        <w:pPrChange w:id="1628" w:author="Владимир" w:date="2016-05-12T15:03:00Z">
          <w:pPr>
            <w:spacing w:after="0" w:line="312" w:lineRule="auto"/>
            <w:ind w:firstLine="709"/>
            <w:jc w:val="center"/>
          </w:pPr>
        </w:pPrChange>
      </w:pPr>
      <w:r w:rsidRPr="00967A21">
        <w:rPr>
          <w:rFonts w:ascii="Times New Roman" w:hAnsi="Times New Roman"/>
          <w:sz w:val="24"/>
          <w:szCs w:val="24"/>
          <w:lang w:val="en-US"/>
          <w:rPrChange w:id="1629" w:author="Владимир" w:date="2016-05-12T14:57:00Z">
            <w:rPr>
              <w:rFonts w:ascii="Times New Roman" w:hAnsi="Times New Roman"/>
              <w:sz w:val="28"/>
              <w:szCs w:val="28"/>
              <w:lang w:val="en-US"/>
            </w:rPr>
          </w:rPrChange>
        </w:rPr>
        <w:t>Fig</w:t>
      </w:r>
      <w:ins w:id="1630" w:author="Владимир" w:date="2016-05-12T15:02:00Z">
        <w:r w:rsidR="00967A21">
          <w:rPr>
            <w:rFonts w:ascii="Times New Roman" w:hAnsi="Times New Roman"/>
            <w:sz w:val="24"/>
            <w:szCs w:val="24"/>
            <w:lang w:val="en-US"/>
          </w:rPr>
          <w:t>.</w:t>
        </w:r>
      </w:ins>
      <w:del w:id="1631" w:author="Владимир" w:date="2016-05-12T15:02:00Z">
        <w:r w:rsidRPr="00967A21" w:rsidDel="00967A21">
          <w:rPr>
            <w:rFonts w:ascii="Times New Roman" w:hAnsi="Times New Roman"/>
            <w:sz w:val="24"/>
            <w:szCs w:val="24"/>
            <w:lang w:val="en-US"/>
            <w:rPrChange w:id="1632" w:author="Владимир" w:date="2016-05-12T14:57:00Z">
              <w:rPr>
                <w:rFonts w:ascii="Times New Roman" w:hAnsi="Times New Roman"/>
                <w:sz w:val="28"/>
                <w:szCs w:val="28"/>
                <w:lang w:val="en-US"/>
              </w:rPr>
            </w:rPrChange>
          </w:rPr>
          <w:delText>ure</w:delText>
        </w:r>
      </w:del>
      <w:r w:rsidRPr="00967A21">
        <w:rPr>
          <w:rFonts w:ascii="Times New Roman" w:hAnsi="Times New Roman"/>
          <w:sz w:val="24"/>
          <w:szCs w:val="24"/>
          <w:lang w:val="en-US"/>
          <w:rPrChange w:id="1633" w:author="Владимир" w:date="2016-05-12T14:57:00Z">
            <w:rPr>
              <w:rFonts w:ascii="Times New Roman" w:hAnsi="Times New Roman"/>
              <w:sz w:val="28"/>
              <w:szCs w:val="28"/>
              <w:lang w:val="en-US"/>
            </w:rPr>
          </w:rPrChange>
        </w:rPr>
        <w:t xml:space="preserve"> 5</w:t>
      </w:r>
      <w:ins w:id="1634" w:author="Владимир" w:date="2016-05-12T15:02:00Z">
        <w:r w:rsidR="00967A21">
          <w:rPr>
            <w:rFonts w:ascii="Times New Roman" w:hAnsi="Times New Roman"/>
            <w:sz w:val="24"/>
            <w:szCs w:val="24"/>
            <w:lang w:val="en-US"/>
          </w:rPr>
          <w:t>.</w:t>
        </w:r>
      </w:ins>
      <w:del w:id="1635" w:author="Владимир" w:date="2016-05-12T15:02:00Z">
        <w:r w:rsidRPr="00967A21" w:rsidDel="00967A21">
          <w:rPr>
            <w:rFonts w:ascii="Times New Roman" w:hAnsi="Times New Roman"/>
            <w:sz w:val="24"/>
            <w:szCs w:val="24"/>
            <w:lang w:val="en-US"/>
            <w:rPrChange w:id="1636" w:author="Владимир" w:date="2016-05-12T14:57:00Z">
              <w:rPr>
                <w:rFonts w:ascii="Times New Roman" w:hAnsi="Times New Roman"/>
                <w:sz w:val="28"/>
                <w:szCs w:val="28"/>
                <w:lang w:val="en-US"/>
              </w:rPr>
            </w:rPrChange>
          </w:rPr>
          <w:delText xml:space="preserve"> –</w:delText>
        </w:r>
      </w:del>
      <w:r w:rsidRPr="00967A21">
        <w:rPr>
          <w:rFonts w:ascii="Times New Roman" w:hAnsi="Times New Roman"/>
          <w:sz w:val="24"/>
          <w:szCs w:val="24"/>
          <w:lang w:val="en-US"/>
          <w:rPrChange w:id="1637" w:author="Владимир" w:date="2016-05-12T14:57:00Z">
            <w:rPr>
              <w:rFonts w:ascii="Times New Roman" w:hAnsi="Times New Roman"/>
              <w:sz w:val="28"/>
              <w:szCs w:val="28"/>
              <w:lang w:val="en-US"/>
            </w:rPr>
          </w:rPrChange>
        </w:rPr>
        <w:t xml:space="preserve"> The distribution of classified accommodation facilities </w:t>
      </w:r>
      <w:ins w:id="1638" w:author="Оля" w:date="2016-04-07T17:56:00Z">
        <w:r w:rsidR="009543A0" w:rsidRPr="00967A21">
          <w:rPr>
            <w:rFonts w:ascii="Times New Roman" w:hAnsi="Times New Roman"/>
            <w:sz w:val="24"/>
            <w:szCs w:val="24"/>
            <w:lang w:val="en-US"/>
            <w:rPrChange w:id="1639" w:author="Владимир" w:date="2016-05-12T14:57:00Z">
              <w:rPr>
                <w:rFonts w:ascii="Times New Roman" w:hAnsi="Times New Roman"/>
                <w:sz w:val="28"/>
                <w:szCs w:val="28"/>
                <w:lang w:val="en-US"/>
              </w:rPr>
            </w:rPrChange>
          </w:rPr>
          <w:t xml:space="preserve">in </w:t>
        </w:r>
      </w:ins>
      <w:ins w:id="1640" w:author="Оля" w:date="2016-04-07T16:29:00Z">
        <w:r w:rsidR="00623B9A" w:rsidRPr="00967A21">
          <w:rPr>
            <w:rFonts w:ascii="Times New Roman" w:hAnsi="Times New Roman"/>
            <w:sz w:val="24"/>
            <w:szCs w:val="24"/>
            <w:lang w:val="en-US"/>
            <w:rPrChange w:id="1641" w:author="Владимир" w:date="2016-05-12T14:57:00Z">
              <w:rPr>
                <w:rFonts w:ascii="Times New Roman" w:hAnsi="Times New Roman"/>
                <w:sz w:val="28"/>
                <w:szCs w:val="28"/>
                <w:lang w:val="en-US"/>
              </w:rPr>
            </w:rPrChange>
          </w:rPr>
          <w:t xml:space="preserve">Sochi </w:t>
        </w:r>
      </w:ins>
      <w:r w:rsidRPr="00967A21">
        <w:rPr>
          <w:rFonts w:ascii="Times New Roman" w:hAnsi="Times New Roman"/>
          <w:sz w:val="24"/>
          <w:szCs w:val="24"/>
          <w:lang w:val="en-US"/>
          <w:rPrChange w:id="1642" w:author="Владимир" w:date="2016-05-12T14:57:00Z">
            <w:rPr>
              <w:rFonts w:ascii="Times New Roman" w:hAnsi="Times New Roman"/>
              <w:sz w:val="28"/>
              <w:szCs w:val="28"/>
              <w:lang w:val="en-US"/>
            </w:rPr>
          </w:rPrChange>
        </w:rPr>
        <w:t xml:space="preserve">districts </w:t>
      </w:r>
    </w:p>
    <w:p w14:paraId="2929F144" w14:textId="77777777" w:rsidR="00680BAD" w:rsidRPr="00967A21" w:rsidRDefault="00680BAD" w:rsidP="00CF44D6">
      <w:pPr>
        <w:spacing w:after="0" w:line="312" w:lineRule="auto"/>
        <w:ind w:firstLine="709"/>
        <w:jc w:val="both"/>
        <w:rPr>
          <w:rFonts w:ascii="Times New Roman" w:hAnsi="Times New Roman"/>
          <w:sz w:val="24"/>
          <w:szCs w:val="24"/>
          <w:lang w:val="en-US"/>
          <w:rPrChange w:id="1643" w:author="Владимир" w:date="2016-05-12T14:57:00Z">
            <w:rPr>
              <w:rFonts w:ascii="Times New Roman" w:hAnsi="Times New Roman"/>
              <w:sz w:val="28"/>
              <w:szCs w:val="28"/>
              <w:lang w:val="en-US"/>
            </w:rPr>
          </w:rPrChange>
        </w:rPr>
      </w:pPr>
    </w:p>
    <w:p w14:paraId="491976E0" w14:textId="77777777" w:rsidR="002572CA" w:rsidRPr="00967A21" w:rsidRDefault="001563AB" w:rsidP="00CF44D6">
      <w:pPr>
        <w:autoSpaceDE w:val="0"/>
        <w:autoSpaceDN w:val="0"/>
        <w:adjustRightInd w:val="0"/>
        <w:spacing w:after="0" w:line="312" w:lineRule="auto"/>
        <w:ind w:firstLine="709"/>
        <w:jc w:val="both"/>
        <w:rPr>
          <w:rFonts w:ascii="Times New Roman" w:hAnsi="Times New Roman"/>
          <w:sz w:val="24"/>
          <w:szCs w:val="24"/>
          <w:lang w:val="en-US"/>
          <w:rPrChange w:id="1644" w:author="Владимир" w:date="2016-05-12T14:57:00Z">
            <w:rPr>
              <w:rFonts w:ascii="Times New Roman" w:hAnsi="Times New Roman"/>
              <w:sz w:val="28"/>
              <w:szCs w:val="28"/>
              <w:lang w:val="en-US"/>
            </w:rPr>
          </w:rPrChange>
        </w:rPr>
      </w:pPr>
      <w:ins w:id="1645" w:author="Оля" w:date="2016-04-07T16:31:00Z">
        <w:r w:rsidRPr="00967A21">
          <w:rPr>
            <w:rFonts w:ascii="Times New Roman" w:hAnsi="Times New Roman"/>
            <w:sz w:val="24"/>
            <w:szCs w:val="24"/>
            <w:lang w:val="en-US"/>
            <w:rPrChange w:id="1646" w:author="Владимир" w:date="2016-05-12T14:57:00Z">
              <w:rPr>
                <w:rFonts w:ascii="Times New Roman" w:hAnsi="Times New Roman"/>
                <w:sz w:val="28"/>
                <w:szCs w:val="28"/>
                <w:lang w:val="en-US"/>
              </w:rPr>
            </w:rPrChange>
          </w:rPr>
          <w:t xml:space="preserve">The </w:t>
        </w:r>
      </w:ins>
      <w:r w:rsidRPr="00967A21">
        <w:rPr>
          <w:rFonts w:ascii="Times New Roman" w:hAnsi="Times New Roman"/>
          <w:sz w:val="24"/>
          <w:szCs w:val="24"/>
          <w:lang w:val="en-US"/>
          <w:rPrChange w:id="1647" w:author="Владимир" w:date="2016-05-12T14:57:00Z">
            <w:rPr>
              <w:rFonts w:ascii="Times New Roman" w:hAnsi="Times New Roman"/>
              <w:sz w:val="28"/>
              <w:szCs w:val="28"/>
              <w:lang w:val="en-US"/>
            </w:rPr>
          </w:rPrChange>
        </w:rPr>
        <w:t>n</w:t>
      </w:r>
      <w:r w:rsidR="002572CA" w:rsidRPr="00967A21">
        <w:rPr>
          <w:rFonts w:ascii="Times New Roman" w:hAnsi="Times New Roman"/>
          <w:sz w:val="24"/>
          <w:szCs w:val="24"/>
          <w:lang w:val="en-US"/>
          <w:rPrChange w:id="1648" w:author="Владимир" w:date="2016-05-12T14:57:00Z">
            <w:rPr>
              <w:rFonts w:ascii="Times New Roman" w:hAnsi="Times New Roman"/>
              <w:sz w:val="28"/>
              <w:szCs w:val="28"/>
              <w:lang w:val="en-US"/>
            </w:rPr>
          </w:rPrChange>
        </w:rPr>
        <w:t xml:space="preserve">ational system assigns </w:t>
      </w:r>
      <w:r w:rsidR="00BC44B8" w:rsidRPr="00967A21">
        <w:rPr>
          <w:rFonts w:ascii="Times New Roman" w:hAnsi="Times New Roman"/>
          <w:sz w:val="24"/>
          <w:szCs w:val="24"/>
          <w:lang w:val="en-US"/>
          <w:rPrChange w:id="1649" w:author="Владимир" w:date="2016-05-12T14:57:00Z">
            <w:rPr>
              <w:rFonts w:ascii="Times New Roman" w:hAnsi="Times New Roman"/>
              <w:sz w:val="28"/>
              <w:szCs w:val="28"/>
              <w:lang w:val="en-US"/>
            </w:rPr>
          </w:rPrChange>
        </w:rPr>
        <w:t>six</w:t>
      </w:r>
      <w:r w:rsidR="002572CA" w:rsidRPr="00967A21">
        <w:rPr>
          <w:rFonts w:ascii="Times New Roman" w:hAnsi="Times New Roman"/>
          <w:sz w:val="24"/>
          <w:szCs w:val="24"/>
          <w:lang w:val="en-US"/>
          <w:rPrChange w:id="1650" w:author="Владимир" w:date="2016-05-12T14:57:00Z">
            <w:rPr>
              <w:rFonts w:ascii="Times New Roman" w:hAnsi="Times New Roman"/>
              <w:sz w:val="28"/>
              <w:szCs w:val="28"/>
              <w:lang w:val="en-US"/>
            </w:rPr>
          </w:rPrChange>
        </w:rPr>
        <w:t xml:space="preserve"> categories of accommodation facilities - from 1 to 5 stars, and the category "no stars". </w:t>
      </w:r>
      <w:ins w:id="1651" w:author="Оля" w:date="2016-04-07T16:32:00Z">
        <w:r w:rsidRPr="00967A21">
          <w:rPr>
            <w:rFonts w:ascii="Times New Roman" w:hAnsi="Times New Roman"/>
            <w:sz w:val="24"/>
            <w:szCs w:val="24"/>
            <w:lang w:val="en-US"/>
            <w:rPrChange w:id="1652" w:author="Владимир" w:date="2016-05-12T14:57:00Z">
              <w:rPr>
                <w:rFonts w:ascii="Times New Roman" w:hAnsi="Times New Roman"/>
                <w:sz w:val="28"/>
                <w:szCs w:val="28"/>
                <w:lang w:val="en-US"/>
              </w:rPr>
            </w:rPrChange>
          </w:rPr>
          <w:t xml:space="preserve">Categorizing </w:t>
        </w:r>
      </w:ins>
      <w:r w:rsidR="002572CA" w:rsidRPr="00967A21">
        <w:rPr>
          <w:rFonts w:ascii="Times New Roman" w:hAnsi="Times New Roman"/>
          <w:sz w:val="24"/>
          <w:szCs w:val="24"/>
          <w:lang w:val="en-US"/>
          <w:rPrChange w:id="1653" w:author="Владимир" w:date="2016-05-12T14:57:00Z">
            <w:rPr>
              <w:rFonts w:ascii="Times New Roman" w:hAnsi="Times New Roman"/>
              <w:sz w:val="28"/>
              <w:szCs w:val="28"/>
              <w:lang w:val="en-US"/>
            </w:rPr>
          </w:rPrChange>
        </w:rPr>
        <w:t xml:space="preserve">accommodation facilities in 2014 is shown </w:t>
      </w:r>
      <w:r w:rsidR="00BC44B8" w:rsidRPr="00967A21">
        <w:rPr>
          <w:rFonts w:ascii="Times New Roman" w:hAnsi="Times New Roman"/>
          <w:sz w:val="24"/>
          <w:szCs w:val="24"/>
          <w:lang w:val="en-US"/>
          <w:rPrChange w:id="1654" w:author="Владимир" w:date="2016-05-12T14:57:00Z">
            <w:rPr>
              <w:rFonts w:ascii="Times New Roman" w:hAnsi="Times New Roman"/>
              <w:sz w:val="28"/>
              <w:szCs w:val="28"/>
              <w:lang w:val="en-US"/>
            </w:rPr>
          </w:rPrChange>
        </w:rPr>
        <w:t>i</w:t>
      </w:r>
      <w:r w:rsidR="002572CA" w:rsidRPr="00967A21">
        <w:rPr>
          <w:rFonts w:ascii="Times New Roman" w:hAnsi="Times New Roman"/>
          <w:sz w:val="24"/>
          <w:szCs w:val="24"/>
          <w:lang w:val="en-US"/>
          <w:rPrChange w:id="1655" w:author="Владимир" w:date="2016-05-12T14:57:00Z">
            <w:rPr>
              <w:rFonts w:ascii="Times New Roman" w:hAnsi="Times New Roman"/>
              <w:sz w:val="28"/>
              <w:szCs w:val="28"/>
              <w:lang w:val="en-US"/>
            </w:rPr>
          </w:rPrChange>
        </w:rPr>
        <w:t xml:space="preserve">n </w:t>
      </w:r>
      <w:del w:id="1656" w:author="Оля" w:date="2016-04-07T17:56:00Z">
        <w:r w:rsidR="002572CA" w:rsidRPr="00967A21" w:rsidDel="009543A0">
          <w:rPr>
            <w:rFonts w:ascii="Times New Roman" w:hAnsi="Times New Roman"/>
            <w:sz w:val="24"/>
            <w:szCs w:val="24"/>
            <w:lang w:val="en-US"/>
            <w:rPrChange w:id="1657" w:author="Владимир" w:date="2016-05-12T14:57:00Z">
              <w:rPr>
                <w:rFonts w:ascii="Times New Roman" w:hAnsi="Times New Roman"/>
                <w:sz w:val="28"/>
                <w:szCs w:val="28"/>
                <w:lang w:val="en-US"/>
              </w:rPr>
            </w:rPrChange>
          </w:rPr>
          <w:delText xml:space="preserve">the </w:delText>
        </w:r>
      </w:del>
      <w:r w:rsidR="00BC44B8" w:rsidRPr="00967A21">
        <w:rPr>
          <w:rFonts w:ascii="Times New Roman" w:hAnsi="Times New Roman"/>
          <w:sz w:val="24"/>
          <w:szCs w:val="24"/>
          <w:lang w:val="en-US"/>
          <w:rPrChange w:id="1658" w:author="Владимир" w:date="2016-05-12T14:57:00Z">
            <w:rPr>
              <w:rFonts w:ascii="Times New Roman" w:hAnsi="Times New Roman"/>
              <w:sz w:val="28"/>
              <w:szCs w:val="28"/>
              <w:lang w:val="en-US"/>
            </w:rPr>
          </w:rPrChange>
        </w:rPr>
        <w:t>Figure 6</w:t>
      </w:r>
      <w:r w:rsidR="002572CA" w:rsidRPr="00967A21">
        <w:rPr>
          <w:rFonts w:ascii="Times New Roman" w:hAnsi="Times New Roman"/>
          <w:sz w:val="24"/>
          <w:szCs w:val="24"/>
          <w:lang w:val="en-US"/>
          <w:rPrChange w:id="1659" w:author="Владимир" w:date="2016-05-12T14:57:00Z">
            <w:rPr>
              <w:rFonts w:ascii="Times New Roman" w:hAnsi="Times New Roman"/>
              <w:sz w:val="28"/>
              <w:szCs w:val="28"/>
              <w:lang w:val="en-US"/>
            </w:rPr>
          </w:rPrChange>
        </w:rPr>
        <w:t>.</w:t>
      </w:r>
    </w:p>
    <w:p w14:paraId="70F2398D" w14:textId="77777777" w:rsidR="00680BAD" w:rsidRDefault="00680BAD" w:rsidP="00CF44D6">
      <w:pPr>
        <w:autoSpaceDE w:val="0"/>
        <w:autoSpaceDN w:val="0"/>
        <w:adjustRightInd w:val="0"/>
        <w:spacing w:after="0" w:line="312" w:lineRule="auto"/>
        <w:ind w:firstLine="709"/>
        <w:jc w:val="both"/>
        <w:rPr>
          <w:ins w:id="1660" w:author="Владимир" w:date="2016-05-12T14:45:00Z"/>
          <w:rFonts w:ascii="Times New Roman" w:hAnsi="Times New Roman"/>
          <w:sz w:val="28"/>
          <w:szCs w:val="28"/>
          <w:lang w:val="en-US"/>
        </w:rPr>
      </w:pPr>
    </w:p>
    <w:p w14:paraId="09CC4CBC" w14:textId="29E56357" w:rsidR="00F263E4" w:rsidRDefault="00F263E4">
      <w:pPr>
        <w:autoSpaceDE w:val="0"/>
        <w:autoSpaceDN w:val="0"/>
        <w:adjustRightInd w:val="0"/>
        <w:spacing w:after="0" w:line="312" w:lineRule="auto"/>
        <w:jc w:val="center"/>
        <w:rPr>
          <w:ins w:id="1661" w:author="Владимир" w:date="2016-05-12T14:45:00Z"/>
          <w:rFonts w:ascii="Times New Roman" w:hAnsi="Times New Roman"/>
          <w:sz w:val="28"/>
          <w:szCs w:val="28"/>
          <w:lang w:val="en-US"/>
        </w:rPr>
        <w:pPrChange w:id="1662" w:author="Владимир" w:date="2016-05-12T14:45:00Z">
          <w:pPr>
            <w:autoSpaceDE w:val="0"/>
            <w:autoSpaceDN w:val="0"/>
            <w:adjustRightInd w:val="0"/>
            <w:spacing w:after="0" w:line="312" w:lineRule="auto"/>
            <w:ind w:firstLine="709"/>
            <w:jc w:val="both"/>
          </w:pPr>
        </w:pPrChange>
      </w:pPr>
      <w:ins w:id="1663" w:author="Владимир" w:date="2016-05-12T14:45:00Z">
        <w:r w:rsidRPr="00F263E4">
          <w:rPr>
            <w:rFonts w:ascii="Times New Roman" w:hAnsi="Times New Roman"/>
            <w:noProof/>
            <w:sz w:val="28"/>
            <w:szCs w:val="28"/>
            <w:lang w:eastAsia="ru-RU"/>
          </w:rPr>
          <w:drawing>
            <wp:inline distT="0" distB="0" distL="0" distR="0" wp14:anchorId="2560DDE8" wp14:editId="690BBA3C">
              <wp:extent cx="2900858" cy="2088108"/>
              <wp:effectExtent l="0" t="0" r="0" b="7620"/>
              <wp:docPr id="6" name="Рисунок 6" descr="C:\Users\Владимир\Downloads\Fig 6 Share of rooms in classified accommodation facilities of different categories in So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Владимир\Downloads\Fig 6 Share of rooms in classified accommodation facilities of different categories in Soch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8107" cy="2136515"/>
                      </a:xfrm>
                      <a:prstGeom prst="rect">
                        <a:avLst/>
                      </a:prstGeom>
                      <a:noFill/>
                      <a:ln>
                        <a:noFill/>
                      </a:ln>
                    </pic:spPr>
                  </pic:pic>
                </a:graphicData>
              </a:graphic>
            </wp:inline>
          </w:drawing>
        </w:r>
      </w:ins>
    </w:p>
    <w:p w14:paraId="7DA88DFA" w14:textId="77777777" w:rsidR="00F263E4" w:rsidRDefault="00F263E4" w:rsidP="00CF44D6">
      <w:pPr>
        <w:autoSpaceDE w:val="0"/>
        <w:autoSpaceDN w:val="0"/>
        <w:adjustRightInd w:val="0"/>
        <w:spacing w:after="0" w:line="312" w:lineRule="auto"/>
        <w:ind w:firstLine="709"/>
        <w:jc w:val="both"/>
        <w:rPr>
          <w:rFonts w:ascii="Times New Roman" w:hAnsi="Times New Roman"/>
          <w:sz w:val="28"/>
          <w:szCs w:val="28"/>
          <w:lang w:val="en-US"/>
        </w:rPr>
      </w:pPr>
    </w:p>
    <w:p w14:paraId="1796CFAF" w14:textId="5A8593DA" w:rsidR="00680BAD" w:rsidRPr="00967A21" w:rsidRDefault="00680BAD">
      <w:pPr>
        <w:autoSpaceDE w:val="0"/>
        <w:autoSpaceDN w:val="0"/>
        <w:adjustRightInd w:val="0"/>
        <w:spacing w:after="0" w:line="312" w:lineRule="auto"/>
        <w:jc w:val="center"/>
        <w:rPr>
          <w:rFonts w:ascii="Times New Roman" w:hAnsi="Times New Roman"/>
          <w:sz w:val="24"/>
          <w:szCs w:val="24"/>
          <w:lang w:val="en-US"/>
          <w:rPrChange w:id="1664" w:author="Владимир" w:date="2016-05-12T14:57:00Z">
            <w:rPr>
              <w:rFonts w:ascii="Times New Roman" w:hAnsi="Times New Roman"/>
              <w:sz w:val="28"/>
              <w:szCs w:val="28"/>
              <w:lang w:val="en-US"/>
            </w:rPr>
          </w:rPrChange>
        </w:rPr>
        <w:pPrChange w:id="1665" w:author="Владимир" w:date="2016-05-12T15:03:00Z">
          <w:pPr>
            <w:autoSpaceDE w:val="0"/>
            <w:autoSpaceDN w:val="0"/>
            <w:adjustRightInd w:val="0"/>
            <w:spacing w:after="0" w:line="312" w:lineRule="auto"/>
            <w:ind w:firstLine="709"/>
            <w:jc w:val="center"/>
          </w:pPr>
        </w:pPrChange>
      </w:pPr>
      <w:r w:rsidRPr="00967A21">
        <w:rPr>
          <w:rFonts w:ascii="Times New Roman" w:hAnsi="Times New Roman"/>
          <w:sz w:val="24"/>
          <w:szCs w:val="24"/>
          <w:lang w:val="en-US"/>
          <w:rPrChange w:id="1666" w:author="Владимир" w:date="2016-05-12T14:57:00Z">
            <w:rPr>
              <w:rFonts w:ascii="Times New Roman" w:hAnsi="Times New Roman"/>
              <w:sz w:val="28"/>
              <w:szCs w:val="28"/>
              <w:lang w:val="en-US"/>
            </w:rPr>
          </w:rPrChange>
        </w:rPr>
        <w:t>Fig</w:t>
      </w:r>
      <w:ins w:id="1667" w:author="Владимир" w:date="2016-05-12T15:02:00Z">
        <w:r w:rsidR="00967A21">
          <w:rPr>
            <w:rFonts w:ascii="Times New Roman" w:hAnsi="Times New Roman"/>
            <w:sz w:val="24"/>
            <w:szCs w:val="24"/>
            <w:lang w:val="en-US"/>
          </w:rPr>
          <w:t>.</w:t>
        </w:r>
      </w:ins>
      <w:del w:id="1668" w:author="Владимир" w:date="2016-05-12T15:02:00Z">
        <w:r w:rsidRPr="00967A21" w:rsidDel="00967A21">
          <w:rPr>
            <w:rFonts w:ascii="Times New Roman" w:hAnsi="Times New Roman"/>
            <w:sz w:val="24"/>
            <w:szCs w:val="24"/>
            <w:lang w:val="en-US"/>
            <w:rPrChange w:id="1669" w:author="Владимир" w:date="2016-05-12T14:57:00Z">
              <w:rPr>
                <w:rFonts w:ascii="Times New Roman" w:hAnsi="Times New Roman"/>
                <w:sz w:val="28"/>
                <w:szCs w:val="28"/>
                <w:lang w:val="en-US"/>
              </w:rPr>
            </w:rPrChange>
          </w:rPr>
          <w:delText>ure</w:delText>
        </w:r>
      </w:del>
      <w:r w:rsidRPr="00967A21">
        <w:rPr>
          <w:rFonts w:ascii="Times New Roman" w:hAnsi="Times New Roman"/>
          <w:sz w:val="24"/>
          <w:szCs w:val="24"/>
          <w:lang w:val="en-US"/>
          <w:rPrChange w:id="1670" w:author="Владимир" w:date="2016-05-12T14:57:00Z">
            <w:rPr>
              <w:rFonts w:ascii="Times New Roman" w:hAnsi="Times New Roman"/>
              <w:sz w:val="28"/>
              <w:szCs w:val="28"/>
              <w:lang w:val="en-US"/>
            </w:rPr>
          </w:rPrChange>
        </w:rPr>
        <w:t xml:space="preserve"> 6</w:t>
      </w:r>
      <w:ins w:id="1671" w:author="Владимир" w:date="2016-05-12T15:02:00Z">
        <w:r w:rsidR="00967A21">
          <w:rPr>
            <w:rFonts w:ascii="Times New Roman" w:hAnsi="Times New Roman"/>
            <w:sz w:val="24"/>
            <w:szCs w:val="24"/>
            <w:lang w:val="en-US"/>
          </w:rPr>
          <w:t>.</w:t>
        </w:r>
      </w:ins>
      <w:del w:id="1672" w:author="Владимир" w:date="2016-05-12T15:02:00Z">
        <w:r w:rsidRPr="00967A21" w:rsidDel="00967A21">
          <w:rPr>
            <w:rFonts w:ascii="Times New Roman" w:hAnsi="Times New Roman"/>
            <w:sz w:val="24"/>
            <w:szCs w:val="24"/>
            <w:lang w:val="en-US"/>
            <w:rPrChange w:id="1673" w:author="Владимир" w:date="2016-05-12T14:57:00Z">
              <w:rPr>
                <w:rFonts w:ascii="Times New Roman" w:hAnsi="Times New Roman"/>
                <w:sz w:val="28"/>
                <w:szCs w:val="28"/>
                <w:lang w:val="en-US"/>
              </w:rPr>
            </w:rPrChange>
          </w:rPr>
          <w:delText xml:space="preserve"> –</w:delText>
        </w:r>
      </w:del>
      <w:r w:rsidRPr="00967A21">
        <w:rPr>
          <w:rFonts w:ascii="Times New Roman" w:hAnsi="Times New Roman"/>
          <w:sz w:val="24"/>
          <w:szCs w:val="24"/>
          <w:lang w:val="en-US"/>
          <w:rPrChange w:id="1674" w:author="Владимир" w:date="2016-05-12T14:57:00Z">
            <w:rPr>
              <w:rFonts w:ascii="Times New Roman" w:hAnsi="Times New Roman"/>
              <w:sz w:val="28"/>
              <w:szCs w:val="28"/>
              <w:lang w:val="en-US"/>
            </w:rPr>
          </w:rPrChange>
        </w:rPr>
        <w:t xml:space="preserve"> Share of rooms in classified accommodation facilities of different categories in Sochi</w:t>
      </w:r>
    </w:p>
    <w:p w14:paraId="0FAA30FD" w14:textId="77777777" w:rsidR="00680BAD" w:rsidRPr="00967A21" w:rsidRDefault="00680BAD" w:rsidP="00CF44D6">
      <w:pPr>
        <w:autoSpaceDE w:val="0"/>
        <w:autoSpaceDN w:val="0"/>
        <w:adjustRightInd w:val="0"/>
        <w:spacing w:after="0" w:line="312" w:lineRule="auto"/>
        <w:ind w:firstLine="709"/>
        <w:jc w:val="both"/>
        <w:rPr>
          <w:rFonts w:ascii="Times New Roman" w:hAnsi="Times New Roman"/>
          <w:sz w:val="24"/>
          <w:szCs w:val="24"/>
          <w:lang w:val="en-US"/>
          <w:rPrChange w:id="1675" w:author="Владимир" w:date="2016-05-12T14:57:00Z">
            <w:rPr>
              <w:rFonts w:ascii="Times New Roman" w:hAnsi="Times New Roman"/>
              <w:sz w:val="28"/>
              <w:szCs w:val="28"/>
              <w:lang w:val="en-US"/>
            </w:rPr>
          </w:rPrChange>
        </w:rPr>
      </w:pPr>
    </w:p>
    <w:p w14:paraId="0F26072C" w14:textId="77777777" w:rsidR="002572CA" w:rsidRPr="00967A21" w:rsidRDefault="002572CA" w:rsidP="00CF44D6">
      <w:pPr>
        <w:spacing w:after="0" w:line="312" w:lineRule="auto"/>
        <w:ind w:firstLine="709"/>
        <w:jc w:val="both"/>
        <w:rPr>
          <w:rFonts w:ascii="Times New Roman" w:hAnsi="Times New Roman"/>
          <w:sz w:val="24"/>
          <w:szCs w:val="24"/>
          <w:lang w:val="en-US"/>
          <w:rPrChange w:id="1676" w:author="Владимир" w:date="2016-05-12T14:57:00Z">
            <w:rPr>
              <w:rFonts w:ascii="Times New Roman" w:hAnsi="Times New Roman"/>
              <w:sz w:val="28"/>
              <w:szCs w:val="28"/>
              <w:lang w:val="en-US"/>
            </w:rPr>
          </w:rPrChange>
        </w:rPr>
      </w:pPr>
      <w:r w:rsidRPr="00967A21">
        <w:rPr>
          <w:rFonts w:ascii="Times New Roman" w:hAnsi="Times New Roman"/>
          <w:sz w:val="24"/>
          <w:szCs w:val="24"/>
          <w:lang w:val="en-US"/>
          <w:rPrChange w:id="1677" w:author="Владимир" w:date="2016-05-12T14:57:00Z">
            <w:rPr>
              <w:rFonts w:ascii="Times New Roman" w:hAnsi="Times New Roman"/>
              <w:sz w:val="28"/>
              <w:szCs w:val="28"/>
              <w:lang w:val="en-US"/>
            </w:rPr>
          </w:rPrChange>
        </w:rPr>
        <w:t>Mandatory hotel classification system is a legacy of Sochi and ensure</w:t>
      </w:r>
      <w:ins w:id="1678" w:author="Оля" w:date="2016-04-07T16:33:00Z">
        <w:r w:rsidR="001563AB" w:rsidRPr="00967A21">
          <w:rPr>
            <w:rFonts w:ascii="Times New Roman" w:hAnsi="Times New Roman"/>
            <w:sz w:val="24"/>
            <w:szCs w:val="24"/>
            <w:lang w:val="en-US"/>
            <w:rPrChange w:id="1679" w:author="Владимир" w:date="2016-05-12T14:57:00Z">
              <w:rPr>
                <w:rFonts w:ascii="Times New Roman" w:hAnsi="Times New Roman"/>
                <w:sz w:val="28"/>
                <w:szCs w:val="28"/>
                <w:lang w:val="en-US"/>
              </w:rPr>
            </w:rPrChange>
          </w:rPr>
          <w:t>s</w:t>
        </w:r>
      </w:ins>
      <w:r w:rsidRPr="00967A21">
        <w:rPr>
          <w:rFonts w:ascii="Times New Roman" w:hAnsi="Times New Roman"/>
          <w:sz w:val="24"/>
          <w:szCs w:val="24"/>
          <w:lang w:val="en-US"/>
          <w:rPrChange w:id="1680" w:author="Владимир" w:date="2016-05-12T14:57:00Z">
            <w:rPr>
              <w:rFonts w:ascii="Times New Roman" w:hAnsi="Times New Roman"/>
              <w:sz w:val="28"/>
              <w:szCs w:val="28"/>
              <w:lang w:val="en-US"/>
            </w:rPr>
          </w:rPrChange>
        </w:rPr>
        <w:t xml:space="preserve"> civilized competition on domestic and international tourism market</w:t>
      </w:r>
      <w:ins w:id="1681" w:author="Оля" w:date="2016-04-07T16:34:00Z">
        <w:r w:rsidR="001563AB" w:rsidRPr="00967A21">
          <w:rPr>
            <w:rFonts w:ascii="Times New Roman" w:hAnsi="Times New Roman"/>
            <w:sz w:val="24"/>
            <w:szCs w:val="24"/>
            <w:lang w:val="en-US"/>
            <w:rPrChange w:id="1682" w:author="Владимир" w:date="2016-05-12T14:57:00Z">
              <w:rPr>
                <w:rFonts w:ascii="Times New Roman" w:hAnsi="Times New Roman"/>
                <w:sz w:val="28"/>
                <w:szCs w:val="28"/>
                <w:lang w:val="en-US"/>
              </w:rPr>
            </w:rPrChange>
          </w:rPr>
          <w:t>s</w:t>
        </w:r>
      </w:ins>
      <w:r w:rsidRPr="00967A21">
        <w:rPr>
          <w:rFonts w:ascii="Times New Roman" w:hAnsi="Times New Roman"/>
          <w:sz w:val="24"/>
          <w:szCs w:val="24"/>
          <w:lang w:val="en-US"/>
          <w:rPrChange w:id="1683" w:author="Владимир" w:date="2016-05-12T14:57:00Z">
            <w:rPr>
              <w:rFonts w:ascii="Times New Roman" w:hAnsi="Times New Roman"/>
              <w:sz w:val="28"/>
              <w:szCs w:val="28"/>
              <w:lang w:val="en-US"/>
            </w:rPr>
          </w:rPrChange>
        </w:rPr>
        <w:t>.</w:t>
      </w:r>
    </w:p>
    <w:p w14:paraId="40EDCB5F" w14:textId="77777777" w:rsidR="002572CA" w:rsidRPr="00967A21" w:rsidRDefault="002572CA" w:rsidP="00BC44B8">
      <w:pPr>
        <w:pStyle w:val="a3"/>
        <w:spacing w:after="0" w:line="312" w:lineRule="auto"/>
        <w:ind w:left="709"/>
        <w:jc w:val="both"/>
        <w:rPr>
          <w:rFonts w:ascii="Times New Roman" w:hAnsi="Times New Roman"/>
          <w:i/>
          <w:sz w:val="24"/>
          <w:szCs w:val="24"/>
          <w:lang w:val="en-US"/>
          <w:rPrChange w:id="1684" w:author="Владимир" w:date="2016-05-12T14:57:00Z">
            <w:rPr>
              <w:rFonts w:ascii="Times New Roman" w:hAnsi="Times New Roman"/>
              <w:i/>
              <w:sz w:val="28"/>
              <w:szCs w:val="28"/>
              <w:lang w:val="en-US"/>
            </w:rPr>
          </w:rPrChange>
        </w:rPr>
      </w:pPr>
      <w:r w:rsidRPr="00967A21">
        <w:rPr>
          <w:rFonts w:ascii="Times New Roman" w:hAnsi="Times New Roman"/>
          <w:i/>
          <w:sz w:val="24"/>
          <w:szCs w:val="24"/>
          <w:lang w:val="en-US"/>
          <w:rPrChange w:id="1685" w:author="Владимир" w:date="2016-05-12T14:57:00Z">
            <w:rPr>
              <w:rFonts w:ascii="Times New Roman" w:hAnsi="Times New Roman"/>
              <w:i/>
              <w:sz w:val="28"/>
              <w:szCs w:val="28"/>
              <w:lang w:val="en-US"/>
            </w:rPr>
          </w:rPrChange>
        </w:rPr>
        <w:t>Safety and security control</w:t>
      </w:r>
    </w:p>
    <w:p w14:paraId="7D9FD1AD" w14:textId="6C17ED6C" w:rsidR="002572CA" w:rsidRPr="00967A21" w:rsidRDefault="002572CA" w:rsidP="00CF44D6">
      <w:pPr>
        <w:autoSpaceDE w:val="0"/>
        <w:autoSpaceDN w:val="0"/>
        <w:adjustRightInd w:val="0"/>
        <w:spacing w:after="0" w:line="312" w:lineRule="auto"/>
        <w:ind w:firstLine="709"/>
        <w:jc w:val="both"/>
        <w:rPr>
          <w:rFonts w:ascii="Times New Roman" w:hAnsi="Times New Roman"/>
          <w:bCs/>
          <w:iCs/>
          <w:sz w:val="24"/>
          <w:szCs w:val="24"/>
          <w:lang w:val="en-US"/>
          <w:rPrChange w:id="1686" w:author="Владимир" w:date="2016-05-12T14:57:00Z">
            <w:rPr>
              <w:rFonts w:ascii="Times New Roman" w:hAnsi="Times New Roman"/>
              <w:bCs/>
              <w:iCs/>
              <w:sz w:val="28"/>
              <w:szCs w:val="28"/>
              <w:lang w:val="en-US"/>
            </w:rPr>
          </w:rPrChange>
        </w:rPr>
      </w:pPr>
      <w:r w:rsidRPr="00967A21">
        <w:rPr>
          <w:rFonts w:ascii="Times New Roman" w:hAnsi="Times New Roman"/>
          <w:bCs/>
          <w:iCs/>
          <w:sz w:val="24"/>
          <w:szCs w:val="24"/>
          <w:lang w:val="en-US"/>
          <w:rPrChange w:id="1687" w:author="Владимир" w:date="2016-05-12T14:57:00Z">
            <w:rPr>
              <w:rFonts w:ascii="Times New Roman" w:hAnsi="Times New Roman"/>
              <w:bCs/>
              <w:iCs/>
              <w:sz w:val="28"/>
              <w:szCs w:val="28"/>
              <w:lang w:val="en-US"/>
            </w:rPr>
          </w:rPrChange>
        </w:rPr>
        <w:t xml:space="preserve">In terms of improving the safety of tourists staying on the territory of the tourist centers of the </w:t>
      </w:r>
      <w:del w:id="1688" w:author="Владимир" w:date="2016-05-12T14:46:00Z">
        <w:r w:rsidRPr="00967A21" w:rsidDel="00F263E4">
          <w:rPr>
            <w:rFonts w:ascii="Times New Roman" w:hAnsi="Times New Roman"/>
            <w:bCs/>
            <w:iCs/>
            <w:sz w:val="24"/>
            <w:szCs w:val="24"/>
            <w:lang w:val="en-US"/>
            <w:rPrChange w:id="1689" w:author="Владимир" w:date="2016-05-12T14:57:00Z">
              <w:rPr>
                <w:rFonts w:ascii="Times New Roman" w:hAnsi="Times New Roman"/>
                <w:bCs/>
                <w:iCs/>
                <w:sz w:val="28"/>
                <w:szCs w:val="28"/>
                <w:lang w:val="en-US"/>
              </w:rPr>
            </w:rPrChange>
          </w:rPr>
          <w:delText>Western Caucasus</w:delText>
        </w:r>
      </w:del>
      <w:ins w:id="1690" w:author="Владимир" w:date="2016-05-12T14:46:00Z">
        <w:r w:rsidR="00F263E4" w:rsidRPr="00967A21">
          <w:rPr>
            <w:rFonts w:ascii="Times New Roman" w:hAnsi="Times New Roman"/>
            <w:bCs/>
            <w:iCs/>
            <w:sz w:val="24"/>
            <w:szCs w:val="24"/>
            <w:lang w:val="en-US"/>
            <w:rPrChange w:id="1691" w:author="Владимир" w:date="2016-05-12T14:57:00Z">
              <w:rPr>
                <w:rFonts w:ascii="Times New Roman" w:hAnsi="Times New Roman"/>
                <w:bCs/>
                <w:iCs/>
                <w:sz w:val="28"/>
                <w:szCs w:val="28"/>
                <w:lang w:val="en-US"/>
              </w:rPr>
            </w:rPrChange>
          </w:rPr>
          <w:t>Black Sea coasts</w:t>
        </w:r>
      </w:ins>
      <w:r w:rsidRPr="00967A21">
        <w:rPr>
          <w:rFonts w:ascii="Times New Roman" w:hAnsi="Times New Roman"/>
          <w:bCs/>
          <w:iCs/>
          <w:sz w:val="24"/>
          <w:szCs w:val="24"/>
          <w:lang w:val="en-US"/>
          <w:rPrChange w:id="1692" w:author="Владимир" w:date="2016-05-12T14:57:00Z">
            <w:rPr>
              <w:rFonts w:ascii="Times New Roman" w:hAnsi="Times New Roman"/>
              <w:bCs/>
              <w:iCs/>
              <w:sz w:val="28"/>
              <w:szCs w:val="28"/>
              <w:lang w:val="en-US"/>
            </w:rPr>
          </w:rPrChange>
        </w:rPr>
        <w:t xml:space="preserve"> </w:t>
      </w:r>
      <w:del w:id="1693" w:author="Оля" w:date="2016-04-07T16:34:00Z">
        <w:r w:rsidRPr="00967A21" w:rsidDel="001563AB">
          <w:rPr>
            <w:rFonts w:ascii="Times New Roman" w:hAnsi="Times New Roman"/>
            <w:bCs/>
            <w:iCs/>
            <w:sz w:val="24"/>
            <w:szCs w:val="24"/>
            <w:lang w:val="en-US"/>
            <w:rPrChange w:id="1694" w:author="Владимир" w:date="2016-05-12T14:57:00Z">
              <w:rPr>
                <w:rFonts w:ascii="Times New Roman" w:hAnsi="Times New Roman"/>
                <w:bCs/>
                <w:iCs/>
                <w:sz w:val="28"/>
                <w:szCs w:val="28"/>
                <w:lang w:val="en-US"/>
              </w:rPr>
            </w:rPrChange>
          </w:rPr>
          <w:delText xml:space="preserve">implemented </w:delText>
        </w:r>
      </w:del>
      <w:r w:rsidRPr="00967A21">
        <w:rPr>
          <w:rFonts w:ascii="Times New Roman" w:hAnsi="Times New Roman"/>
          <w:bCs/>
          <w:iCs/>
          <w:sz w:val="24"/>
          <w:szCs w:val="24"/>
          <w:lang w:val="en-US"/>
          <w:rPrChange w:id="1695" w:author="Владимир" w:date="2016-05-12T14:57:00Z">
            <w:rPr>
              <w:rFonts w:ascii="Times New Roman" w:hAnsi="Times New Roman"/>
              <w:bCs/>
              <w:iCs/>
              <w:sz w:val="28"/>
              <w:szCs w:val="28"/>
              <w:lang w:val="en-US"/>
            </w:rPr>
          </w:rPrChange>
        </w:rPr>
        <w:t>the following measures</w:t>
      </w:r>
      <w:ins w:id="1696" w:author="Оля" w:date="2016-04-07T16:35:00Z">
        <w:r w:rsidR="001563AB" w:rsidRPr="00967A21">
          <w:rPr>
            <w:rFonts w:ascii="Times New Roman" w:hAnsi="Times New Roman"/>
            <w:bCs/>
            <w:iCs/>
            <w:sz w:val="24"/>
            <w:szCs w:val="24"/>
            <w:lang w:val="en-US"/>
            <w:rPrChange w:id="1697" w:author="Владимир" w:date="2016-05-12T14:57:00Z">
              <w:rPr>
                <w:rFonts w:ascii="Times New Roman" w:hAnsi="Times New Roman"/>
                <w:bCs/>
                <w:iCs/>
                <w:sz w:val="28"/>
                <w:szCs w:val="28"/>
                <w:lang w:val="en-US"/>
              </w:rPr>
            </w:rPrChange>
          </w:rPr>
          <w:t xml:space="preserve"> are</w:t>
        </w:r>
      </w:ins>
      <w:ins w:id="1698" w:author="Оля" w:date="2016-04-07T16:34:00Z">
        <w:r w:rsidR="001563AB" w:rsidRPr="00967A21">
          <w:rPr>
            <w:rFonts w:ascii="Times New Roman" w:hAnsi="Times New Roman"/>
            <w:bCs/>
            <w:iCs/>
            <w:sz w:val="24"/>
            <w:szCs w:val="24"/>
            <w:lang w:val="en-US"/>
            <w:rPrChange w:id="1699" w:author="Владимир" w:date="2016-05-12T14:57:00Z">
              <w:rPr>
                <w:rFonts w:ascii="Times New Roman" w:hAnsi="Times New Roman"/>
                <w:bCs/>
                <w:iCs/>
                <w:sz w:val="28"/>
                <w:szCs w:val="28"/>
                <w:lang w:val="en-US"/>
              </w:rPr>
            </w:rPrChange>
          </w:rPr>
          <w:t xml:space="preserve"> implemented</w:t>
        </w:r>
      </w:ins>
      <w:r w:rsidRPr="00967A21">
        <w:rPr>
          <w:rFonts w:ascii="Times New Roman" w:hAnsi="Times New Roman"/>
          <w:bCs/>
          <w:iCs/>
          <w:sz w:val="24"/>
          <w:szCs w:val="24"/>
          <w:lang w:val="en-US"/>
          <w:rPrChange w:id="1700" w:author="Владимир" w:date="2016-05-12T14:57:00Z">
            <w:rPr>
              <w:rFonts w:ascii="Times New Roman" w:hAnsi="Times New Roman"/>
              <w:bCs/>
              <w:iCs/>
              <w:sz w:val="28"/>
              <w:szCs w:val="28"/>
              <w:lang w:val="en-US"/>
            </w:rPr>
          </w:rPrChange>
        </w:rPr>
        <w:t>:</w:t>
      </w:r>
    </w:p>
    <w:p w14:paraId="773BD5B3" w14:textId="77777777" w:rsidR="002572CA" w:rsidRPr="00967A21" w:rsidRDefault="002572CA" w:rsidP="00BC44B8">
      <w:pPr>
        <w:pStyle w:val="a3"/>
        <w:numPr>
          <w:ilvl w:val="0"/>
          <w:numId w:val="19"/>
        </w:numPr>
        <w:tabs>
          <w:tab w:val="left" w:pos="993"/>
        </w:tabs>
        <w:autoSpaceDE w:val="0"/>
        <w:autoSpaceDN w:val="0"/>
        <w:adjustRightInd w:val="0"/>
        <w:spacing w:after="0" w:line="312" w:lineRule="auto"/>
        <w:ind w:left="0" w:firstLine="709"/>
        <w:jc w:val="both"/>
        <w:rPr>
          <w:rFonts w:ascii="Times New Roman" w:hAnsi="Times New Roman"/>
          <w:bCs/>
          <w:iCs/>
          <w:sz w:val="24"/>
          <w:szCs w:val="24"/>
          <w:lang w:val="en-US"/>
          <w:rPrChange w:id="1701" w:author="Владимир" w:date="2016-05-12T14:57:00Z">
            <w:rPr>
              <w:rFonts w:ascii="Times New Roman" w:hAnsi="Times New Roman"/>
              <w:bCs/>
              <w:iCs/>
              <w:sz w:val="28"/>
              <w:szCs w:val="28"/>
              <w:lang w:val="en-US"/>
            </w:rPr>
          </w:rPrChange>
        </w:rPr>
      </w:pPr>
      <w:r w:rsidRPr="00967A21">
        <w:rPr>
          <w:rFonts w:ascii="Times New Roman" w:hAnsi="Times New Roman"/>
          <w:bCs/>
          <w:iCs/>
          <w:sz w:val="24"/>
          <w:szCs w:val="24"/>
          <w:lang w:val="en-US"/>
          <w:rPrChange w:id="1702" w:author="Владимир" w:date="2016-05-12T14:57:00Z">
            <w:rPr>
              <w:rFonts w:ascii="Times New Roman" w:hAnsi="Times New Roman"/>
              <w:bCs/>
              <w:iCs/>
              <w:sz w:val="28"/>
              <w:szCs w:val="28"/>
              <w:lang w:val="en-US"/>
            </w:rPr>
          </w:rPrChange>
        </w:rPr>
        <w:t>large-scale development of modern systems of prevention of emergency situations;</w:t>
      </w:r>
    </w:p>
    <w:p w14:paraId="4D823DF8" w14:textId="77777777" w:rsidR="002572CA" w:rsidRPr="00967A21" w:rsidRDefault="002572CA" w:rsidP="00BC44B8">
      <w:pPr>
        <w:pStyle w:val="a3"/>
        <w:numPr>
          <w:ilvl w:val="0"/>
          <w:numId w:val="19"/>
        </w:numPr>
        <w:tabs>
          <w:tab w:val="left" w:pos="993"/>
        </w:tabs>
        <w:autoSpaceDE w:val="0"/>
        <w:autoSpaceDN w:val="0"/>
        <w:adjustRightInd w:val="0"/>
        <w:spacing w:after="0" w:line="312" w:lineRule="auto"/>
        <w:ind w:left="0" w:firstLine="709"/>
        <w:jc w:val="both"/>
        <w:rPr>
          <w:rFonts w:ascii="Times New Roman" w:hAnsi="Times New Roman"/>
          <w:bCs/>
          <w:iCs/>
          <w:sz w:val="24"/>
          <w:szCs w:val="24"/>
          <w:lang w:val="en-US"/>
          <w:rPrChange w:id="1703" w:author="Владимир" w:date="2016-05-12T14:57:00Z">
            <w:rPr>
              <w:rFonts w:ascii="Times New Roman" w:hAnsi="Times New Roman"/>
              <w:bCs/>
              <w:iCs/>
              <w:sz w:val="28"/>
              <w:szCs w:val="28"/>
              <w:lang w:val="en-US"/>
            </w:rPr>
          </w:rPrChange>
        </w:rPr>
      </w:pPr>
      <w:r w:rsidRPr="00967A21">
        <w:rPr>
          <w:rFonts w:ascii="Times New Roman" w:hAnsi="Times New Roman"/>
          <w:bCs/>
          <w:iCs/>
          <w:sz w:val="24"/>
          <w:szCs w:val="24"/>
          <w:lang w:val="en-US"/>
          <w:rPrChange w:id="1704" w:author="Владимир" w:date="2016-05-12T14:57:00Z">
            <w:rPr>
              <w:rFonts w:ascii="Times New Roman" w:hAnsi="Times New Roman"/>
              <w:bCs/>
              <w:iCs/>
              <w:sz w:val="28"/>
              <w:szCs w:val="28"/>
              <w:lang w:val="en-US"/>
            </w:rPr>
          </w:rPrChange>
        </w:rPr>
        <w:lastRenderedPageBreak/>
        <w:t>staff</w:t>
      </w:r>
      <w:ins w:id="1705" w:author="Оля" w:date="2016-04-07T16:51:00Z">
        <w:r w:rsidR="00146BFB" w:rsidRPr="00967A21">
          <w:rPr>
            <w:rFonts w:ascii="Times New Roman" w:hAnsi="Times New Roman"/>
            <w:bCs/>
            <w:iCs/>
            <w:sz w:val="24"/>
            <w:szCs w:val="24"/>
            <w:lang w:val="en-US"/>
            <w:rPrChange w:id="1706" w:author="Владимир" w:date="2016-05-12T14:57:00Z">
              <w:rPr>
                <w:rFonts w:ascii="Times New Roman" w:hAnsi="Times New Roman"/>
                <w:bCs/>
                <w:iCs/>
                <w:sz w:val="28"/>
                <w:szCs w:val="28"/>
                <w:lang w:val="en-US"/>
              </w:rPr>
            </w:rPrChange>
          </w:rPr>
          <w:t xml:space="preserve"> increase</w:t>
        </w:r>
      </w:ins>
      <w:r w:rsidRPr="00967A21">
        <w:rPr>
          <w:rFonts w:ascii="Times New Roman" w:hAnsi="Times New Roman"/>
          <w:bCs/>
          <w:iCs/>
          <w:sz w:val="24"/>
          <w:szCs w:val="24"/>
          <w:lang w:val="en-US"/>
          <w:rPrChange w:id="1707" w:author="Владимир" w:date="2016-05-12T14:57:00Z">
            <w:rPr>
              <w:rFonts w:ascii="Times New Roman" w:hAnsi="Times New Roman"/>
              <w:bCs/>
              <w:iCs/>
              <w:sz w:val="28"/>
              <w:szCs w:val="28"/>
              <w:lang w:val="en-US"/>
            </w:rPr>
          </w:rPrChange>
        </w:rPr>
        <w:t xml:space="preserve"> and equipment of </w:t>
      </w:r>
      <w:ins w:id="1708" w:author="Оля" w:date="2016-04-07T16:49:00Z">
        <w:r w:rsidR="00146BFB" w:rsidRPr="00967A21">
          <w:rPr>
            <w:rFonts w:ascii="Times New Roman" w:hAnsi="Times New Roman"/>
            <w:bCs/>
            <w:iCs/>
            <w:sz w:val="24"/>
            <w:szCs w:val="24"/>
            <w:lang w:val="en-US"/>
            <w:rPrChange w:id="1709" w:author="Владимир" w:date="2016-05-12T14:57:00Z">
              <w:rPr>
                <w:rFonts w:ascii="Times New Roman" w:hAnsi="Times New Roman"/>
                <w:bCs/>
                <w:iCs/>
                <w:sz w:val="28"/>
                <w:szCs w:val="28"/>
                <w:lang w:val="en-US"/>
              </w:rPr>
            </w:rPrChange>
          </w:rPr>
          <w:t xml:space="preserve">emergency </w:t>
        </w:r>
      </w:ins>
      <w:r w:rsidRPr="00967A21">
        <w:rPr>
          <w:rFonts w:ascii="Times New Roman" w:hAnsi="Times New Roman"/>
          <w:bCs/>
          <w:iCs/>
          <w:sz w:val="24"/>
          <w:szCs w:val="24"/>
          <w:lang w:val="en-US"/>
          <w:rPrChange w:id="1710" w:author="Владимир" w:date="2016-05-12T14:57:00Z">
            <w:rPr>
              <w:rFonts w:ascii="Times New Roman" w:hAnsi="Times New Roman"/>
              <w:bCs/>
              <w:iCs/>
              <w:sz w:val="28"/>
              <w:szCs w:val="28"/>
              <w:lang w:val="en-US"/>
            </w:rPr>
          </w:rPrChange>
        </w:rPr>
        <w:t>rescue services</w:t>
      </w:r>
    </w:p>
    <w:p w14:paraId="18903C5F" w14:textId="77777777" w:rsidR="002572CA" w:rsidRPr="00967A21" w:rsidRDefault="00A048E3" w:rsidP="00BC44B8">
      <w:pPr>
        <w:pStyle w:val="a3"/>
        <w:numPr>
          <w:ilvl w:val="0"/>
          <w:numId w:val="19"/>
        </w:numPr>
        <w:tabs>
          <w:tab w:val="left" w:pos="993"/>
        </w:tabs>
        <w:autoSpaceDE w:val="0"/>
        <w:autoSpaceDN w:val="0"/>
        <w:adjustRightInd w:val="0"/>
        <w:spacing w:after="0" w:line="312" w:lineRule="auto"/>
        <w:ind w:left="0" w:firstLine="709"/>
        <w:jc w:val="both"/>
        <w:rPr>
          <w:rFonts w:ascii="Times New Roman" w:hAnsi="Times New Roman"/>
          <w:bCs/>
          <w:iCs/>
          <w:sz w:val="24"/>
          <w:szCs w:val="24"/>
          <w:lang w:val="en-US"/>
          <w:rPrChange w:id="1711" w:author="Владимир" w:date="2016-05-12T14:57:00Z">
            <w:rPr>
              <w:rFonts w:ascii="Times New Roman" w:hAnsi="Times New Roman"/>
              <w:bCs/>
              <w:iCs/>
              <w:sz w:val="28"/>
              <w:szCs w:val="28"/>
              <w:lang w:val="en-US"/>
            </w:rPr>
          </w:rPrChange>
        </w:rPr>
      </w:pPr>
      <w:ins w:id="1712" w:author="Оля" w:date="2016-04-07T16:52:00Z">
        <w:r w:rsidRPr="00967A21">
          <w:rPr>
            <w:rFonts w:ascii="Times New Roman" w:hAnsi="Times New Roman"/>
            <w:bCs/>
            <w:iCs/>
            <w:sz w:val="24"/>
            <w:szCs w:val="24"/>
            <w:lang w:val="en-US"/>
            <w:rPrChange w:id="1713" w:author="Владимир" w:date="2016-05-12T14:57:00Z">
              <w:rPr>
                <w:rFonts w:ascii="Times New Roman" w:hAnsi="Times New Roman"/>
                <w:bCs/>
                <w:iCs/>
                <w:sz w:val="28"/>
                <w:szCs w:val="28"/>
                <w:lang w:val="en-US"/>
              </w:rPr>
            </w:rPrChange>
          </w:rPr>
          <w:t xml:space="preserve">improving </w:t>
        </w:r>
      </w:ins>
      <w:r w:rsidR="002572CA" w:rsidRPr="00967A21">
        <w:rPr>
          <w:rFonts w:ascii="Times New Roman" w:hAnsi="Times New Roman"/>
          <w:bCs/>
          <w:iCs/>
          <w:sz w:val="24"/>
          <w:szCs w:val="24"/>
          <w:lang w:val="en-US"/>
          <w:rPrChange w:id="1714" w:author="Владимир" w:date="2016-05-12T14:57:00Z">
            <w:rPr>
              <w:rFonts w:ascii="Times New Roman" w:hAnsi="Times New Roman"/>
              <w:bCs/>
              <w:iCs/>
              <w:sz w:val="28"/>
              <w:szCs w:val="28"/>
              <w:lang w:val="en-US"/>
            </w:rPr>
          </w:rPrChange>
        </w:rPr>
        <w:t>the monitoring network of hazardous natural processes and phenomena</w:t>
      </w:r>
    </w:p>
    <w:p w14:paraId="7068C3DA" w14:textId="77777777" w:rsidR="002572CA" w:rsidRPr="00967A21" w:rsidRDefault="002572CA" w:rsidP="00BC44B8">
      <w:pPr>
        <w:pStyle w:val="a3"/>
        <w:numPr>
          <w:ilvl w:val="0"/>
          <w:numId w:val="19"/>
        </w:numPr>
        <w:tabs>
          <w:tab w:val="left" w:pos="993"/>
        </w:tabs>
        <w:autoSpaceDE w:val="0"/>
        <w:autoSpaceDN w:val="0"/>
        <w:adjustRightInd w:val="0"/>
        <w:spacing w:after="0" w:line="312" w:lineRule="auto"/>
        <w:ind w:left="0" w:firstLine="709"/>
        <w:jc w:val="both"/>
        <w:rPr>
          <w:rFonts w:ascii="Times New Roman" w:hAnsi="Times New Roman"/>
          <w:bCs/>
          <w:iCs/>
          <w:sz w:val="24"/>
          <w:szCs w:val="24"/>
          <w:lang w:val="en-US"/>
          <w:rPrChange w:id="1715" w:author="Владимир" w:date="2016-05-12T14:57:00Z">
            <w:rPr>
              <w:rFonts w:ascii="Times New Roman" w:hAnsi="Times New Roman"/>
              <w:bCs/>
              <w:iCs/>
              <w:sz w:val="28"/>
              <w:szCs w:val="28"/>
              <w:lang w:val="en-US"/>
            </w:rPr>
          </w:rPrChange>
        </w:rPr>
      </w:pPr>
      <w:r w:rsidRPr="00967A21">
        <w:rPr>
          <w:rFonts w:ascii="Times New Roman" w:hAnsi="Times New Roman"/>
          <w:bCs/>
          <w:iCs/>
          <w:sz w:val="24"/>
          <w:szCs w:val="24"/>
          <w:lang w:val="en-US"/>
          <w:rPrChange w:id="1716" w:author="Владимир" w:date="2016-05-12T14:57:00Z">
            <w:rPr>
              <w:rFonts w:ascii="Times New Roman" w:hAnsi="Times New Roman"/>
              <w:bCs/>
              <w:iCs/>
              <w:sz w:val="28"/>
              <w:szCs w:val="28"/>
              <w:lang w:val="en-US"/>
            </w:rPr>
          </w:rPrChange>
        </w:rPr>
        <w:t xml:space="preserve">special </w:t>
      </w:r>
      <w:ins w:id="1717" w:author="Оля" w:date="2016-04-07T16:53:00Z">
        <w:r w:rsidR="00A048E3" w:rsidRPr="00967A21">
          <w:rPr>
            <w:rFonts w:ascii="Times New Roman" w:hAnsi="Times New Roman"/>
            <w:bCs/>
            <w:iCs/>
            <w:sz w:val="24"/>
            <w:szCs w:val="24"/>
            <w:lang w:val="en-US"/>
            <w:rPrChange w:id="1718" w:author="Владимир" w:date="2016-05-12T14:57:00Z">
              <w:rPr>
                <w:rFonts w:ascii="Times New Roman" w:hAnsi="Times New Roman"/>
                <w:bCs/>
                <w:iCs/>
                <w:sz w:val="28"/>
                <w:szCs w:val="28"/>
                <w:lang w:val="en-US"/>
              </w:rPr>
            </w:rPrChange>
          </w:rPr>
          <w:t xml:space="preserve">police </w:t>
        </w:r>
      </w:ins>
      <w:ins w:id="1719" w:author="Оля" w:date="2016-04-07T16:54:00Z">
        <w:r w:rsidR="00A048E3" w:rsidRPr="00967A21">
          <w:rPr>
            <w:rFonts w:ascii="Times New Roman" w:hAnsi="Times New Roman"/>
            <w:bCs/>
            <w:iCs/>
            <w:sz w:val="24"/>
            <w:szCs w:val="24"/>
            <w:lang w:val="en-US"/>
            <w:rPrChange w:id="1720" w:author="Владимир" w:date="2016-05-12T14:57:00Z">
              <w:rPr>
                <w:rFonts w:ascii="Times New Roman" w:hAnsi="Times New Roman"/>
                <w:bCs/>
                <w:iCs/>
                <w:sz w:val="28"/>
                <w:szCs w:val="28"/>
                <w:lang w:val="en-US"/>
              </w:rPr>
            </w:rPrChange>
          </w:rPr>
          <w:t xml:space="preserve">forces </w:t>
        </w:r>
      </w:ins>
      <w:r w:rsidRPr="00967A21">
        <w:rPr>
          <w:rFonts w:ascii="Times New Roman" w:hAnsi="Times New Roman"/>
          <w:bCs/>
          <w:iCs/>
          <w:sz w:val="24"/>
          <w:szCs w:val="24"/>
          <w:lang w:val="en-US"/>
          <w:rPrChange w:id="1721" w:author="Владимир" w:date="2016-05-12T14:57:00Z">
            <w:rPr>
              <w:rFonts w:ascii="Times New Roman" w:hAnsi="Times New Roman"/>
              <w:bCs/>
              <w:iCs/>
              <w:sz w:val="28"/>
              <w:szCs w:val="28"/>
              <w:lang w:val="en-US"/>
            </w:rPr>
          </w:rPrChange>
        </w:rPr>
        <w:t>functioning as tourist police.</w:t>
      </w:r>
    </w:p>
    <w:p w14:paraId="7E2E7D00" w14:textId="77777777" w:rsidR="002572CA" w:rsidRPr="00967A21" w:rsidRDefault="002572CA" w:rsidP="00BC44B8">
      <w:pPr>
        <w:pStyle w:val="a3"/>
        <w:spacing w:after="0" w:line="312" w:lineRule="auto"/>
        <w:ind w:left="0" w:firstLine="709"/>
        <w:jc w:val="both"/>
        <w:rPr>
          <w:rFonts w:ascii="Times New Roman" w:hAnsi="Times New Roman"/>
          <w:i/>
          <w:sz w:val="24"/>
          <w:szCs w:val="24"/>
          <w:lang w:val="en-US"/>
          <w:rPrChange w:id="1722" w:author="Владимир" w:date="2016-05-12T14:57:00Z">
            <w:rPr>
              <w:rFonts w:ascii="Times New Roman" w:hAnsi="Times New Roman"/>
              <w:i/>
              <w:sz w:val="28"/>
              <w:szCs w:val="28"/>
              <w:lang w:val="en-US"/>
            </w:rPr>
          </w:rPrChange>
        </w:rPr>
      </w:pPr>
      <w:r w:rsidRPr="00967A21">
        <w:rPr>
          <w:rFonts w:ascii="Times New Roman" w:hAnsi="Times New Roman"/>
          <w:i/>
          <w:sz w:val="24"/>
          <w:szCs w:val="24"/>
          <w:lang w:val="en-US"/>
          <w:rPrChange w:id="1723" w:author="Владимир" w:date="2016-05-12T14:57:00Z">
            <w:rPr>
              <w:rFonts w:ascii="Times New Roman" w:hAnsi="Times New Roman"/>
              <w:i/>
              <w:sz w:val="28"/>
              <w:szCs w:val="28"/>
              <w:lang w:val="en-US"/>
            </w:rPr>
          </w:rPrChange>
        </w:rPr>
        <w:t xml:space="preserve">Tourism market changes according to </w:t>
      </w:r>
      <w:r w:rsidR="00BC44B8" w:rsidRPr="00967A21">
        <w:rPr>
          <w:rFonts w:ascii="Times New Roman" w:hAnsi="Times New Roman"/>
          <w:i/>
          <w:sz w:val="24"/>
          <w:szCs w:val="24"/>
          <w:lang w:val="en-US"/>
          <w:rPrChange w:id="1724" w:author="Владимир" w:date="2016-05-12T14:57:00Z">
            <w:rPr>
              <w:rFonts w:ascii="Times New Roman" w:hAnsi="Times New Roman"/>
              <w:i/>
              <w:sz w:val="28"/>
              <w:szCs w:val="28"/>
              <w:lang w:val="en-US"/>
            </w:rPr>
          </w:rPrChange>
        </w:rPr>
        <w:t xml:space="preserve">the </w:t>
      </w:r>
      <w:r w:rsidRPr="00967A21">
        <w:rPr>
          <w:rFonts w:ascii="Times New Roman" w:hAnsi="Times New Roman"/>
          <w:i/>
          <w:sz w:val="24"/>
          <w:szCs w:val="24"/>
          <w:lang w:val="en-US"/>
          <w:rPrChange w:id="1725" w:author="Владимир" w:date="2016-05-12T14:57:00Z">
            <w:rPr>
              <w:rFonts w:ascii="Times New Roman" w:hAnsi="Times New Roman"/>
              <w:i/>
              <w:sz w:val="28"/>
              <w:szCs w:val="28"/>
              <w:lang w:val="en-US"/>
            </w:rPr>
          </w:rPrChange>
        </w:rPr>
        <w:t>new geopolitical and geo-economic conditions in Russia and in the world</w:t>
      </w:r>
    </w:p>
    <w:p w14:paraId="587E5E1D" w14:textId="1A315AF2" w:rsidR="00BC44B8" w:rsidRPr="00967A21" w:rsidRDefault="00BC44B8" w:rsidP="00BC44B8">
      <w:pPr>
        <w:spacing w:after="0" w:line="312" w:lineRule="auto"/>
        <w:ind w:firstLine="709"/>
        <w:jc w:val="both"/>
        <w:rPr>
          <w:rFonts w:ascii="Times New Roman" w:hAnsi="Times New Roman"/>
          <w:bCs/>
          <w:iCs/>
          <w:sz w:val="24"/>
          <w:szCs w:val="24"/>
          <w:lang w:val="en-US"/>
          <w:rPrChange w:id="1726" w:author="Владимир" w:date="2016-05-12T14:57:00Z">
            <w:rPr>
              <w:rFonts w:ascii="Times New Roman" w:hAnsi="Times New Roman"/>
              <w:bCs/>
              <w:iCs/>
              <w:sz w:val="28"/>
              <w:szCs w:val="28"/>
              <w:lang w:val="en-US"/>
            </w:rPr>
          </w:rPrChange>
        </w:rPr>
      </w:pPr>
      <w:del w:id="1727" w:author="Владимир" w:date="2016-05-12T14:46:00Z">
        <w:r w:rsidRPr="00967A21" w:rsidDel="00F263E4">
          <w:rPr>
            <w:rFonts w:ascii="Times New Roman" w:hAnsi="Times New Roman"/>
            <w:bCs/>
            <w:iCs/>
            <w:sz w:val="24"/>
            <w:szCs w:val="24"/>
            <w:lang w:val="en-US"/>
            <w:rPrChange w:id="1728" w:author="Владимир" w:date="2016-05-12T14:57:00Z">
              <w:rPr>
                <w:rFonts w:ascii="Times New Roman" w:hAnsi="Times New Roman"/>
                <w:bCs/>
                <w:iCs/>
                <w:sz w:val="28"/>
                <w:szCs w:val="28"/>
                <w:lang w:val="en-US"/>
              </w:rPr>
            </w:rPrChange>
          </w:rPr>
          <w:delText xml:space="preserve">This issue is of particular relevance to </w:delText>
        </w:r>
        <w:commentRangeStart w:id="1729"/>
        <w:r w:rsidRPr="00967A21" w:rsidDel="00F263E4">
          <w:rPr>
            <w:rFonts w:ascii="Times New Roman" w:hAnsi="Times New Roman"/>
            <w:bCs/>
            <w:iCs/>
            <w:sz w:val="24"/>
            <w:szCs w:val="24"/>
            <w:lang w:val="en-US"/>
            <w:rPrChange w:id="1730" w:author="Владимир" w:date="2016-05-12T14:57:00Z">
              <w:rPr>
                <w:rFonts w:ascii="Times New Roman" w:hAnsi="Times New Roman"/>
                <w:bCs/>
                <w:iCs/>
                <w:sz w:val="28"/>
                <w:szCs w:val="28"/>
                <w:lang w:val="en-US"/>
              </w:rPr>
            </w:rPrChange>
          </w:rPr>
          <w:delText>the Krasnodar Territory</w:delText>
        </w:r>
        <w:commentRangeEnd w:id="1729"/>
        <w:r w:rsidR="00A048E3" w:rsidRPr="00967A21" w:rsidDel="00F263E4">
          <w:rPr>
            <w:rStyle w:val="a8"/>
            <w:sz w:val="24"/>
            <w:szCs w:val="24"/>
            <w:rPrChange w:id="1731" w:author="Владимир" w:date="2016-05-12T14:57:00Z">
              <w:rPr>
                <w:rStyle w:val="a8"/>
              </w:rPr>
            </w:rPrChange>
          </w:rPr>
          <w:commentReference w:id="1729"/>
        </w:r>
        <w:r w:rsidRPr="00967A21" w:rsidDel="00F263E4">
          <w:rPr>
            <w:rFonts w:ascii="Times New Roman" w:hAnsi="Times New Roman"/>
            <w:bCs/>
            <w:iCs/>
            <w:sz w:val="24"/>
            <w:szCs w:val="24"/>
            <w:lang w:val="en-US"/>
            <w:rPrChange w:id="1732" w:author="Владимир" w:date="2016-05-12T14:57:00Z">
              <w:rPr>
                <w:rFonts w:ascii="Times New Roman" w:hAnsi="Times New Roman"/>
                <w:bCs/>
                <w:iCs/>
                <w:sz w:val="28"/>
                <w:szCs w:val="28"/>
                <w:lang w:val="en-US"/>
              </w:rPr>
            </w:rPrChange>
          </w:rPr>
          <w:delText>.</w:delText>
        </w:r>
      </w:del>
      <w:ins w:id="1733" w:author="user" w:date="2016-04-08T10:38:00Z">
        <w:del w:id="1734" w:author="Владимир" w:date="2016-05-12T14:46:00Z">
          <w:r w:rsidR="007552C5" w:rsidRPr="00967A21" w:rsidDel="00F263E4">
            <w:rPr>
              <w:rFonts w:ascii="Times New Roman" w:hAnsi="Times New Roman"/>
              <w:bCs/>
              <w:iCs/>
              <w:sz w:val="24"/>
              <w:szCs w:val="24"/>
              <w:lang w:val="en-US"/>
              <w:rPrChange w:id="1735" w:author="Владимир" w:date="2016-05-12T14:57:00Z">
                <w:rPr>
                  <w:rFonts w:ascii="Times New Roman" w:hAnsi="Times New Roman"/>
                  <w:bCs/>
                  <w:iCs/>
                  <w:sz w:val="28"/>
                  <w:szCs w:val="28"/>
                  <w:lang w:val="en-US"/>
                </w:rPr>
              </w:rPrChange>
            </w:rPr>
            <w:delText>region</w:delText>
          </w:r>
        </w:del>
      </w:ins>
      <w:del w:id="1736" w:author="Владимир" w:date="2016-05-12T14:46:00Z">
        <w:r w:rsidRPr="00967A21" w:rsidDel="00F263E4">
          <w:rPr>
            <w:rFonts w:ascii="Times New Roman" w:hAnsi="Times New Roman"/>
            <w:bCs/>
            <w:iCs/>
            <w:sz w:val="24"/>
            <w:szCs w:val="24"/>
            <w:lang w:val="en-US"/>
            <w:rPrChange w:id="1737" w:author="Владимир" w:date="2016-05-12T14:57:00Z">
              <w:rPr>
                <w:rFonts w:ascii="Times New Roman" w:hAnsi="Times New Roman"/>
                <w:bCs/>
                <w:iCs/>
                <w:sz w:val="28"/>
                <w:szCs w:val="28"/>
                <w:lang w:val="en-US"/>
              </w:rPr>
            </w:rPrChange>
          </w:rPr>
          <w:delText xml:space="preserve"> </w:delText>
        </w:r>
      </w:del>
      <w:r w:rsidRPr="00967A21">
        <w:rPr>
          <w:rFonts w:ascii="Times New Roman" w:hAnsi="Times New Roman"/>
          <w:bCs/>
          <w:iCs/>
          <w:sz w:val="24"/>
          <w:szCs w:val="24"/>
          <w:lang w:val="en-US"/>
          <w:rPrChange w:id="1738" w:author="Владимир" w:date="2016-05-12T14:57:00Z">
            <w:rPr>
              <w:rFonts w:ascii="Times New Roman" w:hAnsi="Times New Roman"/>
              <w:bCs/>
              <w:iCs/>
              <w:sz w:val="28"/>
              <w:szCs w:val="28"/>
              <w:lang w:val="en-US"/>
            </w:rPr>
          </w:rPrChange>
        </w:rPr>
        <w:t xml:space="preserve">In 2014 </w:t>
      </w:r>
      <w:r w:rsidR="00011AFD" w:rsidRPr="00967A21">
        <w:rPr>
          <w:rFonts w:ascii="Times New Roman" w:hAnsi="Times New Roman"/>
          <w:bCs/>
          <w:iCs/>
          <w:sz w:val="24"/>
          <w:szCs w:val="24"/>
          <w:lang w:val="en-US"/>
          <w:rPrChange w:id="1739" w:author="Владимир" w:date="2016-05-12T14:57:00Z">
            <w:rPr>
              <w:rFonts w:ascii="Times New Roman" w:hAnsi="Times New Roman"/>
              <w:bCs/>
              <w:iCs/>
              <w:sz w:val="28"/>
              <w:szCs w:val="28"/>
              <w:lang w:val="en-US"/>
            </w:rPr>
          </w:rPrChange>
        </w:rPr>
        <w:t xml:space="preserve">Crimea </w:t>
      </w:r>
      <w:ins w:id="1740" w:author="Оля" w:date="2016-04-07T16:57:00Z">
        <w:r w:rsidR="00A048E3" w:rsidRPr="00967A21">
          <w:rPr>
            <w:rFonts w:ascii="Times New Roman" w:hAnsi="Times New Roman"/>
            <w:bCs/>
            <w:iCs/>
            <w:sz w:val="24"/>
            <w:szCs w:val="24"/>
            <w:lang w:val="en-US"/>
            <w:rPrChange w:id="1741" w:author="Владимир" w:date="2016-05-12T14:57:00Z">
              <w:rPr>
                <w:rFonts w:ascii="Times New Roman" w:hAnsi="Times New Roman"/>
                <w:bCs/>
                <w:iCs/>
                <w:sz w:val="28"/>
                <w:szCs w:val="28"/>
                <w:lang w:val="en-US"/>
              </w:rPr>
            </w:rPrChange>
          </w:rPr>
          <w:t xml:space="preserve">was integrated into </w:t>
        </w:r>
      </w:ins>
      <w:r w:rsidR="00011AFD" w:rsidRPr="00967A21">
        <w:rPr>
          <w:rFonts w:ascii="Times New Roman" w:hAnsi="Times New Roman"/>
          <w:bCs/>
          <w:iCs/>
          <w:sz w:val="24"/>
          <w:szCs w:val="24"/>
          <w:lang w:val="en-US"/>
          <w:rPrChange w:id="1742" w:author="Владимир" w:date="2016-05-12T14:57:00Z">
            <w:rPr>
              <w:rFonts w:ascii="Times New Roman" w:hAnsi="Times New Roman"/>
              <w:bCs/>
              <w:iCs/>
              <w:sz w:val="28"/>
              <w:szCs w:val="28"/>
              <w:lang w:val="en-US"/>
            </w:rPr>
          </w:rPrChange>
        </w:rPr>
        <w:t xml:space="preserve">the Russian Federation. </w:t>
      </w:r>
      <w:ins w:id="1743" w:author="Оля" w:date="2016-04-07T16:57:00Z">
        <w:r w:rsidR="00A048E3" w:rsidRPr="00967A21">
          <w:rPr>
            <w:rFonts w:ascii="Times New Roman" w:hAnsi="Times New Roman"/>
            <w:bCs/>
            <w:iCs/>
            <w:sz w:val="24"/>
            <w:szCs w:val="24"/>
            <w:lang w:val="en-US"/>
            <w:rPrChange w:id="1744" w:author="Владимир" w:date="2016-05-12T14:57:00Z">
              <w:rPr>
                <w:rFonts w:ascii="Times New Roman" w:hAnsi="Times New Roman"/>
                <w:bCs/>
                <w:iCs/>
                <w:sz w:val="28"/>
                <w:szCs w:val="28"/>
                <w:lang w:val="en-US"/>
              </w:rPr>
            </w:rPrChange>
          </w:rPr>
          <w:t>The</w:t>
        </w:r>
      </w:ins>
      <w:ins w:id="1745" w:author="Оля" w:date="2016-04-07T16:58:00Z">
        <w:r w:rsidR="00A048E3" w:rsidRPr="00967A21">
          <w:rPr>
            <w:rFonts w:ascii="Times New Roman" w:hAnsi="Times New Roman"/>
            <w:bCs/>
            <w:iCs/>
            <w:sz w:val="24"/>
            <w:szCs w:val="24"/>
            <w:lang w:val="en-US"/>
            <w:rPrChange w:id="1746" w:author="Владимир" w:date="2016-05-12T14:57:00Z">
              <w:rPr>
                <w:rFonts w:ascii="Times New Roman" w:hAnsi="Times New Roman"/>
                <w:bCs/>
                <w:iCs/>
                <w:sz w:val="28"/>
                <w:szCs w:val="28"/>
                <w:lang w:val="en-US"/>
              </w:rPr>
            </w:rPrChange>
          </w:rPr>
          <w:t xml:space="preserve"> </w:t>
        </w:r>
      </w:ins>
      <w:r w:rsidRPr="00967A21">
        <w:rPr>
          <w:rFonts w:ascii="Times New Roman" w:hAnsi="Times New Roman"/>
          <w:bCs/>
          <w:iCs/>
          <w:sz w:val="24"/>
          <w:szCs w:val="24"/>
          <w:lang w:val="en-US"/>
          <w:rPrChange w:id="1747" w:author="Владимир" w:date="2016-05-12T14:57:00Z">
            <w:rPr>
              <w:rFonts w:ascii="Times New Roman" w:hAnsi="Times New Roman"/>
              <w:bCs/>
              <w:iCs/>
              <w:sz w:val="28"/>
              <w:szCs w:val="28"/>
              <w:lang w:val="en-US"/>
            </w:rPr>
          </w:rPrChange>
        </w:rPr>
        <w:t xml:space="preserve">Republic of Crimea </w:t>
      </w:r>
      <w:r w:rsidR="00011AFD" w:rsidRPr="00967A21">
        <w:rPr>
          <w:rFonts w:ascii="Times New Roman" w:hAnsi="Times New Roman"/>
          <w:bCs/>
          <w:iCs/>
          <w:sz w:val="24"/>
          <w:szCs w:val="24"/>
          <w:lang w:val="en-US"/>
          <w:rPrChange w:id="1748" w:author="Владимир" w:date="2016-05-12T14:57:00Z">
            <w:rPr>
              <w:rFonts w:ascii="Times New Roman" w:hAnsi="Times New Roman"/>
              <w:bCs/>
              <w:iCs/>
              <w:sz w:val="28"/>
              <w:szCs w:val="28"/>
              <w:lang w:val="en-US"/>
            </w:rPr>
          </w:rPrChange>
        </w:rPr>
        <w:t>has</w:t>
      </w:r>
      <w:r w:rsidRPr="00967A21">
        <w:rPr>
          <w:rFonts w:ascii="Times New Roman" w:hAnsi="Times New Roman"/>
          <w:bCs/>
          <w:iCs/>
          <w:sz w:val="24"/>
          <w:szCs w:val="24"/>
          <w:lang w:val="en-US"/>
          <w:rPrChange w:id="1749" w:author="Владимир" w:date="2016-05-12T14:57:00Z">
            <w:rPr>
              <w:rFonts w:ascii="Times New Roman" w:hAnsi="Times New Roman"/>
              <w:bCs/>
              <w:iCs/>
              <w:sz w:val="28"/>
              <w:szCs w:val="28"/>
              <w:lang w:val="en-US"/>
            </w:rPr>
          </w:rPrChange>
        </w:rPr>
        <w:t xml:space="preserve"> rich tourist and recreational potential, </w:t>
      </w:r>
      <w:r w:rsidR="00011AFD" w:rsidRPr="00967A21">
        <w:rPr>
          <w:rFonts w:ascii="Times New Roman" w:hAnsi="Times New Roman"/>
          <w:bCs/>
          <w:iCs/>
          <w:sz w:val="24"/>
          <w:szCs w:val="24"/>
          <w:lang w:val="en-US"/>
          <w:rPrChange w:id="1750" w:author="Владимир" w:date="2016-05-12T14:57:00Z">
            <w:rPr>
              <w:rFonts w:ascii="Times New Roman" w:hAnsi="Times New Roman"/>
              <w:bCs/>
              <w:iCs/>
              <w:sz w:val="28"/>
              <w:szCs w:val="28"/>
              <w:lang w:val="en-US"/>
            </w:rPr>
          </w:rPrChange>
        </w:rPr>
        <w:t xml:space="preserve">and the integration </w:t>
      </w:r>
      <w:r w:rsidRPr="00967A21">
        <w:rPr>
          <w:rFonts w:ascii="Times New Roman" w:hAnsi="Times New Roman"/>
          <w:bCs/>
          <w:iCs/>
          <w:sz w:val="24"/>
          <w:szCs w:val="24"/>
          <w:lang w:val="en-US"/>
          <w:rPrChange w:id="1751" w:author="Владимир" w:date="2016-05-12T14:57:00Z">
            <w:rPr>
              <w:rFonts w:ascii="Times New Roman" w:hAnsi="Times New Roman"/>
              <w:bCs/>
              <w:iCs/>
              <w:sz w:val="28"/>
              <w:szCs w:val="28"/>
              <w:lang w:val="en-US"/>
            </w:rPr>
          </w:rPrChange>
        </w:rPr>
        <w:t xml:space="preserve">will certainly affect the transformation of the tourist market in the south of Russia. </w:t>
      </w:r>
      <w:r w:rsidR="00011AFD" w:rsidRPr="00967A21">
        <w:rPr>
          <w:rFonts w:ascii="Times New Roman" w:hAnsi="Times New Roman"/>
          <w:bCs/>
          <w:iCs/>
          <w:sz w:val="24"/>
          <w:szCs w:val="24"/>
          <w:lang w:val="en-US"/>
          <w:rPrChange w:id="1752" w:author="Владимир" w:date="2016-05-12T14:57:00Z">
            <w:rPr>
              <w:rFonts w:ascii="Times New Roman" w:hAnsi="Times New Roman"/>
              <w:bCs/>
              <w:iCs/>
              <w:sz w:val="28"/>
              <w:szCs w:val="28"/>
              <w:lang w:val="en-US"/>
            </w:rPr>
          </w:rPrChange>
        </w:rPr>
        <w:t>T</w:t>
      </w:r>
      <w:r w:rsidRPr="00967A21">
        <w:rPr>
          <w:rFonts w:ascii="Times New Roman" w:hAnsi="Times New Roman"/>
          <w:bCs/>
          <w:iCs/>
          <w:sz w:val="24"/>
          <w:szCs w:val="24"/>
          <w:lang w:val="en-US"/>
          <w:rPrChange w:id="1753" w:author="Владимир" w:date="2016-05-12T14:57:00Z">
            <w:rPr>
              <w:rFonts w:ascii="Times New Roman" w:hAnsi="Times New Roman"/>
              <w:bCs/>
              <w:iCs/>
              <w:sz w:val="28"/>
              <w:szCs w:val="28"/>
              <w:lang w:val="en-US"/>
            </w:rPr>
          </w:rPrChange>
        </w:rPr>
        <w:t xml:space="preserve">his fact now makes </w:t>
      </w:r>
      <w:r w:rsidR="00011AFD" w:rsidRPr="00967A21">
        <w:rPr>
          <w:rFonts w:ascii="Times New Roman" w:hAnsi="Times New Roman"/>
          <w:bCs/>
          <w:iCs/>
          <w:sz w:val="24"/>
          <w:szCs w:val="24"/>
          <w:lang w:val="en-US"/>
          <w:rPrChange w:id="1754" w:author="Владимир" w:date="2016-05-12T14:57:00Z">
            <w:rPr>
              <w:rFonts w:ascii="Times New Roman" w:hAnsi="Times New Roman"/>
              <w:bCs/>
              <w:iCs/>
              <w:sz w:val="28"/>
              <w:szCs w:val="28"/>
              <w:lang w:val="en-US"/>
            </w:rPr>
          </w:rPrChange>
        </w:rPr>
        <w:t xml:space="preserve">many organizations of the tourism industry </w:t>
      </w:r>
      <w:r w:rsidRPr="00967A21">
        <w:rPr>
          <w:rFonts w:ascii="Times New Roman" w:hAnsi="Times New Roman"/>
          <w:bCs/>
          <w:iCs/>
          <w:sz w:val="24"/>
          <w:szCs w:val="24"/>
          <w:lang w:val="en-US"/>
          <w:rPrChange w:id="1755" w:author="Владимир" w:date="2016-05-12T14:57:00Z">
            <w:rPr>
              <w:rFonts w:ascii="Times New Roman" w:hAnsi="Times New Roman"/>
              <w:bCs/>
              <w:iCs/>
              <w:sz w:val="28"/>
              <w:szCs w:val="28"/>
              <w:lang w:val="en-US"/>
            </w:rPr>
          </w:rPrChange>
        </w:rPr>
        <w:t xml:space="preserve">work harder. </w:t>
      </w:r>
      <w:ins w:id="1756" w:author="Оля" w:date="2016-04-07T16:58:00Z">
        <w:r w:rsidR="00A048E3" w:rsidRPr="00967A21">
          <w:rPr>
            <w:rFonts w:ascii="Times New Roman" w:hAnsi="Times New Roman"/>
            <w:bCs/>
            <w:iCs/>
            <w:sz w:val="24"/>
            <w:szCs w:val="24"/>
            <w:lang w:val="en-US"/>
            <w:rPrChange w:id="1757" w:author="Владимир" w:date="2016-05-12T14:57:00Z">
              <w:rPr>
                <w:rFonts w:ascii="Times New Roman" w:hAnsi="Times New Roman"/>
                <w:bCs/>
                <w:iCs/>
                <w:sz w:val="28"/>
                <w:szCs w:val="28"/>
                <w:lang w:val="en-US"/>
              </w:rPr>
            </w:rPrChange>
          </w:rPr>
          <w:t xml:space="preserve">Meanwhile </w:t>
        </w:r>
      </w:ins>
      <w:r w:rsidRPr="00967A21">
        <w:rPr>
          <w:rFonts w:ascii="Times New Roman" w:hAnsi="Times New Roman"/>
          <w:bCs/>
          <w:iCs/>
          <w:sz w:val="24"/>
          <w:szCs w:val="24"/>
          <w:lang w:val="en-US"/>
          <w:rPrChange w:id="1758" w:author="Владимир" w:date="2016-05-12T14:57:00Z">
            <w:rPr>
              <w:rFonts w:ascii="Times New Roman" w:hAnsi="Times New Roman"/>
              <w:bCs/>
              <w:iCs/>
              <w:sz w:val="28"/>
              <w:szCs w:val="28"/>
              <w:lang w:val="en-US"/>
            </w:rPr>
          </w:rPrChange>
        </w:rPr>
        <w:t xml:space="preserve">there </w:t>
      </w:r>
      <w:ins w:id="1759" w:author="Оля" w:date="2016-04-07T16:59:00Z">
        <w:r w:rsidR="00A048E3" w:rsidRPr="00967A21">
          <w:rPr>
            <w:rFonts w:ascii="Times New Roman" w:hAnsi="Times New Roman"/>
            <w:bCs/>
            <w:iCs/>
            <w:sz w:val="24"/>
            <w:szCs w:val="24"/>
            <w:lang w:val="en-US"/>
            <w:rPrChange w:id="1760" w:author="Владимир" w:date="2016-05-12T14:57:00Z">
              <w:rPr>
                <w:rFonts w:ascii="Times New Roman" w:hAnsi="Times New Roman"/>
                <w:bCs/>
                <w:iCs/>
                <w:sz w:val="28"/>
                <w:szCs w:val="28"/>
                <w:lang w:val="en-US"/>
              </w:rPr>
            </w:rPrChange>
          </w:rPr>
          <w:t xml:space="preserve">are some </w:t>
        </w:r>
      </w:ins>
      <w:r w:rsidRPr="00967A21">
        <w:rPr>
          <w:rFonts w:ascii="Times New Roman" w:hAnsi="Times New Roman"/>
          <w:bCs/>
          <w:iCs/>
          <w:sz w:val="24"/>
          <w:szCs w:val="24"/>
          <w:lang w:val="en-US"/>
          <w:rPrChange w:id="1761" w:author="Владимир" w:date="2016-05-12T14:57:00Z">
            <w:rPr>
              <w:rFonts w:ascii="Times New Roman" w:hAnsi="Times New Roman"/>
              <w:bCs/>
              <w:iCs/>
              <w:sz w:val="28"/>
              <w:szCs w:val="28"/>
              <w:lang w:val="en-US"/>
            </w:rPr>
          </w:rPrChange>
        </w:rPr>
        <w:t xml:space="preserve">geographical difficulties impeding the travel of Russian tourists </w:t>
      </w:r>
      <w:r w:rsidR="00011AFD" w:rsidRPr="00967A21">
        <w:rPr>
          <w:rFonts w:ascii="Times New Roman" w:hAnsi="Times New Roman"/>
          <w:bCs/>
          <w:iCs/>
          <w:sz w:val="24"/>
          <w:szCs w:val="24"/>
          <w:lang w:val="en-US"/>
          <w:rPrChange w:id="1762" w:author="Владимир" w:date="2016-05-12T14:57:00Z">
            <w:rPr>
              <w:rFonts w:ascii="Times New Roman" w:hAnsi="Times New Roman"/>
              <w:bCs/>
              <w:iCs/>
              <w:sz w:val="28"/>
              <w:szCs w:val="28"/>
              <w:lang w:val="en-US"/>
            </w:rPr>
          </w:rPrChange>
        </w:rPr>
        <w:t>to</w:t>
      </w:r>
      <w:r w:rsidRPr="00967A21">
        <w:rPr>
          <w:rFonts w:ascii="Times New Roman" w:hAnsi="Times New Roman"/>
          <w:bCs/>
          <w:iCs/>
          <w:sz w:val="24"/>
          <w:szCs w:val="24"/>
          <w:lang w:val="en-US"/>
          <w:rPrChange w:id="1763" w:author="Владимир" w:date="2016-05-12T14:57:00Z">
            <w:rPr>
              <w:rFonts w:ascii="Times New Roman" w:hAnsi="Times New Roman"/>
              <w:bCs/>
              <w:iCs/>
              <w:sz w:val="28"/>
              <w:szCs w:val="28"/>
              <w:lang w:val="en-US"/>
            </w:rPr>
          </w:rPrChange>
        </w:rPr>
        <w:t xml:space="preserve"> Crimea. But as soon as the bridge across the </w:t>
      </w:r>
      <w:r w:rsidR="007D2D74" w:rsidRPr="00967A21">
        <w:rPr>
          <w:rFonts w:ascii="Times New Roman" w:hAnsi="Times New Roman"/>
          <w:bCs/>
          <w:iCs/>
          <w:sz w:val="24"/>
          <w:szCs w:val="24"/>
          <w:lang w:val="en-US"/>
          <w:rPrChange w:id="1764" w:author="Владимир" w:date="2016-05-12T14:57:00Z">
            <w:rPr>
              <w:rFonts w:ascii="Times New Roman" w:hAnsi="Times New Roman"/>
              <w:bCs/>
              <w:iCs/>
              <w:sz w:val="28"/>
              <w:szCs w:val="28"/>
              <w:lang w:val="en-US"/>
            </w:rPr>
          </w:rPrChange>
        </w:rPr>
        <w:t xml:space="preserve">Kerch Strait </w:t>
      </w:r>
      <w:ins w:id="1765" w:author="Оля" w:date="2016-04-07T17:00:00Z">
        <w:r w:rsidR="00A048E3" w:rsidRPr="00967A21">
          <w:rPr>
            <w:rFonts w:ascii="Times New Roman" w:hAnsi="Times New Roman"/>
            <w:bCs/>
            <w:iCs/>
            <w:sz w:val="24"/>
            <w:szCs w:val="24"/>
            <w:lang w:val="en-US"/>
            <w:rPrChange w:id="1766" w:author="Владимир" w:date="2016-05-12T14:57:00Z">
              <w:rPr>
                <w:rFonts w:ascii="Times New Roman" w:hAnsi="Times New Roman"/>
                <w:bCs/>
                <w:iCs/>
                <w:sz w:val="28"/>
                <w:szCs w:val="28"/>
                <w:lang w:val="en-US"/>
              </w:rPr>
            </w:rPrChange>
          </w:rPr>
          <w:t>is</w:t>
        </w:r>
      </w:ins>
      <w:r w:rsidRPr="00967A21">
        <w:rPr>
          <w:rFonts w:ascii="Times New Roman" w:hAnsi="Times New Roman"/>
          <w:bCs/>
          <w:iCs/>
          <w:sz w:val="24"/>
          <w:szCs w:val="24"/>
          <w:lang w:val="en-US"/>
          <w:rPrChange w:id="1767" w:author="Владимир" w:date="2016-05-12T14:57:00Z">
            <w:rPr>
              <w:rFonts w:ascii="Times New Roman" w:hAnsi="Times New Roman"/>
              <w:bCs/>
              <w:iCs/>
              <w:sz w:val="28"/>
              <w:szCs w:val="28"/>
              <w:lang w:val="en-US"/>
            </w:rPr>
          </w:rPrChange>
        </w:rPr>
        <w:t xml:space="preserve"> built (</w:t>
      </w:r>
      <w:ins w:id="1768" w:author="Оля" w:date="2016-04-07T17:01:00Z">
        <w:r w:rsidR="00A048E3" w:rsidRPr="00967A21">
          <w:rPr>
            <w:rFonts w:ascii="Times New Roman" w:hAnsi="Times New Roman"/>
            <w:bCs/>
            <w:iCs/>
            <w:sz w:val="24"/>
            <w:szCs w:val="24"/>
            <w:lang w:val="en-US"/>
            <w:rPrChange w:id="1769" w:author="Владимир" w:date="2016-05-12T14:57:00Z">
              <w:rPr>
                <w:rFonts w:ascii="Times New Roman" w:hAnsi="Times New Roman"/>
                <w:bCs/>
                <w:iCs/>
                <w:sz w:val="28"/>
                <w:szCs w:val="28"/>
                <w:lang w:val="en-US"/>
              </w:rPr>
            </w:rPrChange>
          </w:rPr>
          <w:t>within</w:t>
        </w:r>
      </w:ins>
      <w:r w:rsidRPr="00967A21">
        <w:rPr>
          <w:rFonts w:ascii="Times New Roman" w:hAnsi="Times New Roman"/>
          <w:bCs/>
          <w:iCs/>
          <w:sz w:val="24"/>
          <w:szCs w:val="24"/>
          <w:lang w:val="en-US"/>
          <w:rPrChange w:id="1770" w:author="Владимир" w:date="2016-05-12T14:57:00Z">
            <w:rPr>
              <w:rFonts w:ascii="Times New Roman" w:hAnsi="Times New Roman"/>
              <w:bCs/>
              <w:iCs/>
              <w:sz w:val="28"/>
              <w:szCs w:val="28"/>
              <w:lang w:val="en-US"/>
            </w:rPr>
          </w:rPrChange>
        </w:rPr>
        <w:t xml:space="preserve"> the next 2-3 years), the flow of tourists </w:t>
      </w:r>
      <w:r w:rsidR="00011AFD" w:rsidRPr="00967A21">
        <w:rPr>
          <w:rFonts w:ascii="Times New Roman" w:hAnsi="Times New Roman"/>
          <w:bCs/>
          <w:iCs/>
          <w:sz w:val="24"/>
          <w:szCs w:val="24"/>
          <w:lang w:val="en-US"/>
          <w:rPrChange w:id="1771" w:author="Владимир" w:date="2016-05-12T14:57:00Z">
            <w:rPr>
              <w:rFonts w:ascii="Times New Roman" w:hAnsi="Times New Roman"/>
              <w:bCs/>
              <w:iCs/>
              <w:sz w:val="28"/>
              <w:szCs w:val="28"/>
              <w:lang w:val="en-US"/>
            </w:rPr>
          </w:rPrChange>
        </w:rPr>
        <w:t>will</w:t>
      </w:r>
      <w:r w:rsidRPr="00967A21">
        <w:rPr>
          <w:rFonts w:ascii="Times New Roman" w:hAnsi="Times New Roman"/>
          <w:bCs/>
          <w:iCs/>
          <w:sz w:val="24"/>
          <w:szCs w:val="24"/>
          <w:lang w:val="en-US"/>
          <w:rPrChange w:id="1772" w:author="Владимир" w:date="2016-05-12T14:57:00Z">
            <w:rPr>
              <w:rFonts w:ascii="Times New Roman" w:hAnsi="Times New Roman"/>
              <w:bCs/>
              <w:iCs/>
              <w:sz w:val="28"/>
              <w:szCs w:val="28"/>
              <w:lang w:val="en-US"/>
            </w:rPr>
          </w:rPrChange>
        </w:rPr>
        <w:t xml:space="preserve"> </w:t>
      </w:r>
      <w:ins w:id="1773" w:author="Оля" w:date="2016-04-07T17:01:00Z">
        <w:r w:rsidR="00A048E3" w:rsidRPr="00967A21">
          <w:rPr>
            <w:rFonts w:ascii="Times New Roman" w:hAnsi="Times New Roman"/>
            <w:bCs/>
            <w:iCs/>
            <w:sz w:val="24"/>
            <w:szCs w:val="24"/>
            <w:lang w:val="en-US"/>
            <w:rPrChange w:id="1774" w:author="Владимир" w:date="2016-05-12T14:57:00Z">
              <w:rPr>
                <w:rFonts w:ascii="Times New Roman" w:hAnsi="Times New Roman"/>
                <w:bCs/>
                <w:iCs/>
                <w:sz w:val="28"/>
                <w:szCs w:val="28"/>
                <w:lang w:val="en-US"/>
              </w:rPr>
            </w:rPrChange>
          </w:rPr>
          <w:t xml:space="preserve">be </w:t>
        </w:r>
      </w:ins>
      <w:r w:rsidRPr="00967A21">
        <w:rPr>
          <w:rFonts w:ascii="Times New Roman" w:hAnsi="Times New Roman"/>
          <w:bCs/>
          <w:iCs/>
          <w:sz w:val="24"/>
          <w:szCs w:val="24"/>
          <w:lang w:val="en-US"/>
          <w:rPrChange w:id="1775" w:author="Владимир" w:date="2016-05-12T14:57:00Z">
            <w:rPr>
              <w:rFonts w:ascii="Times New Roman" w:hAnsi="Times New Roman"/>
              <w:bCs/>
              <w:iCs/>
              <w:sz w:val="28"/>
              <w:szCs w:val="28"/>
              <w:lang w:val="en-US"/>
            </w:rPr>
          </w:rPrChange>
        </w:rPr>
        <w:t>greatly redistributed</w:t>
      </w:r>
      <w:r w:rsidR="00011AFD" w:rsidRPr="00967A21">
        <w:rPr>
          <w:rFonts w:ascii="Times New Roman" w:hAnsi="Times New Roman"/>
          <w:bCs/>
          <w:iCs/>
          <w:sz w:val="24"/>
          <w:szCs w:val="24"/>
          <w:lang w:val="en-US"/>
          <w:rPrChange w:id="1776" w:author="Владимир" w:date="2016-05-12T14:57:00Z">
            <w:rPr>
              <w:rFonts w:ascii="Times New Roman" w:hAnsi="Times New Roman"/>
              <w:bCs/>
              <w:iCs/>
              <w:sz w:val="28"/>
              <w:szCs w:val="28"/>
              <w:lang w:val="en-US"/>
            </w:rPr>
          </w:rPrChange>
        </w:rPr>
        <w:t>, and</w:t>
      </w:r>
      <w:r w:rsidRPr="00967A21">
        <w:rPr>
          <w:rFonts w:ascii="Times New Roman" w:hAnsi="Times New Roman"/>
          <w:bCs/>
          <w:iCs/>
          <w:sz w:val="24"/>
          <w:szCs w:val="24"/>
          <w:lang w:val="en-US"/>
          <w:rPrChange w:id="1777" w:author="Владимир" w:date="2016-05-12T14:57:00Z">
            <w:rPr>
              <w:rFonts w:ascii="Times New Roman" w:hAnsi="Times New Roman"/>
              <w:bCs/>
              <w:iCs/>
              <w:sz w:val="28"/>
              <w:szCs w:val="28"/>
              <w:lang w:val="en-US"/>
            </w:rPr>
          </w:rPrChange>
        </w:rPr>
        <w:t xml:space="preserve"> resorts of </w:t>
      </w:r>
      <w:ins w:id="1778" w:author="Оля" w:date="2016-04-07T17:02:00Z">
        <w:r w:rsidR="001E41C9" w:rsidRPr="00967A21">
          <w:rPr>
            <w:rFonts w:ascii="Times New Roman" w:hAnsi="Times New Roman"/>
            <w:bCs/>
            <w:iCs/>
            <w:sz w:val="24"/>
            <w:szCs w:val="24"/>
            <w:lang w:val="en-US"/>
            <w:rPrChange w:id="1779" w:author="Владимир" w:date="2016-05-12T14:57:00Z">
              <w:rPr>
                <w:rFonts w:ascii="Times New Roman" w:hAnsi="Times New Roman"/>
                <w:bCs/>
                <w:iCs/>
                <w:sz w:val="28"/>
                <w:szCs w:val="28"/>
                <w:lang w:val="en-US"/>
              </w:rPr>
            </w:rPrChange>
          </w:rPr>
          <w:t xml:space="preserve">the </w:t>
        </w:r>
      </w:ins>
      <w:r w:rsidRPr="00967A21">
        <w:rPr>
          <w:rFonts w:ascii="Times New Roman" w:hAnsi="Times New Roman"/>
          <w:bCs/>
          <w:iCs/>
          <w:sz w:val="24"/>
          <w:szCs w:val="24"/>
          <w:lang w:val="en-US"/>
          <w:rPrChange w:id="1780" w:author="Владимир" w:date="2016-05-12T14:57:00Z">
            <w:rPr>
              <w:rFonts w:ascii="Times New Roman" w:hAnsi="Times New Roman"/>
              <w:bCs/>
              <w:iCs/>
              <w:sz w:val="28"/>
              <w:szCs w:val="28"/>
              <w:lang w:val="en-US"/>
            </w:rPr>
          </w:rPrChange>
        </w:rPr>
        <w:t xml:space="preserve">Krasnodar region can experience reduced demand for </w:t>
      </w:r>
      <w:ins w:id="1781" w:author="Оля" w:date="2016-04-07T17:03:00Z">
        <w:r w:rsidR="001E41C9" w:rsidRPr="00967A21">
          <w:rPr>
            <w:rFonts w:ascii="Times New Roman" w:hAnsi="Times New Roman"/>
            <w:bCs/>
            <w:iCs/>
            <w:sz w:val="24"/>
            <w:szCs w:val="24"/>
            <w:lang w:val="en-US"/>
            <w:rPrChange w:id="1782" w:author="Владимир" w:date="2016-05-12T14:57:00Z">
              <w:rPr>
                <w:rFonts w:ascii="Times New Roman" w:hAnsi="Times New Roman"/>
                <w:bCs/>
                <w:iCs/>
                <w:sz w:val="28"/>
                <w:szCs w:val="28"/>
                <w:lang w:val="en-US"/>
              </w:rPr>
            </w:rPrChange>
          </w:rPr>
          <w:t xml:space="preserve">their </w:t>
        </w:r>
      </w:ins>
      <w:r w:rsidRPr="00967A21">
        <w:rPr>
          <w:rFonts w:ascii="Times New Roman" w:hAnsi="Times New Roman"/>
          <w:bCs/>
          <w:iCs/>
          <w:sz w:val="24"/>
          <w:szCs w:val="24"/>
          <w:lang w:val="en-US"/>
          <w:rPrChange w:id="1783" w:author="Владимир" w:date="2016-05-12T14:57:00Z">
            <w:rPr>
              <w:rFonts w:ascii="Times New Roman" w:hAnsi="Times New Roman"/>
              <w:bCs/>
              <w:iCs/>
              <w:sz w:val="28"/>
              <w:szCs w:val="28"/>
              <w:lang w:val="en-US"/>
            </w:rPr>
          </w:rPrChange>
        </w:rPr>
        <w:t>tourist services.</w:t>
      </w:r>
    </w:p>
    <w:p w14:paraId="02ED54C8" w14:textId="77777777" w:rsidR="00F00CB8" w:rsidRPr="00967A21" w:rsidRDefault="00F00CB8" w:rsidP="00F00CB8">
      <w:pPr>
        <w:spacing w:after="0" w:line="312" w:lineRule="auto"/>
        <w:ind w:firstLine="709"/>
        <w:jc w:val="both"/>
        <w:rPr>
          <w:rFonts w:ascii="Times New Roman" w:hAnsi="Times New Roman"/>
          <w:sz w:val="24"/>
          <w:szCs w:val="24"/>
          <w:shd w:val="clear" w:color="auto" w:fill="FFFFFF"/>
          <w:lang w:val="en-US"/>
          <w:rPrChange w:id="1784" w:author="Владимир" w:date="2016-05-12T14:57:00Z">
            <w:rPr>
              <w:rFonts w:ascii="Times New Roman" w:hAnsi="Times New Roman"/>
              <w:sz w:val="28"/>
              <w:szCs w:val="28"/>
              <w:shd w:val="clear" w:color="auto" w:fill="FFFFFF"/>
              <w:lang w:val="en-US"/>
            </w:rPr>
          </w:rPrChange>
        </w:rPr>
      </w:pPr>
      <w:r w:rsidRPr="00967A21">
        <w:rPr>
          <w:rFonts w:ascii="Times New Roman" w:hAnsi="Times New Roman"/>
          <w:sz w:val="24"/>
          <w:szCs w:val="24"/>
          <w:shd w:val="clear" w:color="auto" w:fill="FFFFFF"/>
          <w:lang w:val="en-US"/>
          <w:rPrChange w:id="1785" w:author="Владимир" w:date="2016-05-12T14:57:00Z">
            <w:rPr>
              <w:rFonts w:ascii="Times New Roman" w:hAnsi="Times New Roman"/>
              <w:sz w:val="28"/>
              <w:szCs w:val="28"/>
              <w:shd w:val="clear" w:color="auto" w:fill="FFFFFF"/>
              <w:lang w:val="en-US"/>
            </w:rPr>
          </w:rPrChange>
        </w:rPr>
        <w:t xml:space="preserve">According to the approved blueprints, the Bridge </w:t>
      </w:r>
      <w:ins w:id="1786" w:author="Оля" w:date="2016-04-07T17:08:00Z">
        <w:r w:rsidR="001E41C9" w:rsidRPr="00967A21">
          <w:rPr>
            <w:rFonts w:ascii="Times New Roman" w:hAnsi="Times New Roman"/>
            <w:sz w:val="24"/>
            <w:szCs w:val="24"/>
            <w:shd w:val="clear" w:color="auto" w:fill="FFFFFF"/>
            <w:lang w:val="en-US"/>
            <w:rPrChange w:id="1787" w:author="Владимир" w:date="2016-05-12T14:57:00Z">
              <w:rPr>
                <w:rFonts w:ascii="Times New Roman" w:hAnsi="Times New Roman"/>
                <w:sz w:val="28"/>
                <w:szCs w:val="28"/>
                <w:shd w:val="clear" w:color="auto" w:fill="FFFFFF"/>
                <w:lang w:val="en-US"/>
              </w:rPr>
            </w:rPrChange>
          </w:rPr>
          <w:t xml:space="preserve">across the </w:t>
        </w:r>
        <w:r w:rsidR="001E41C9" w:rsidRPr="00967A21">
          <w:rPr>
            <w:rFonts w:ascii="Times New Roman" w:hAnsi="Times New Roman"/>
            <w:bCs/>
            <w:iCs/>
            <w:sz w:val="24"/>
            <w:szCs w:val="24"/>
            <w:lang w:val="en-US"/>
            <w:rPrChange w:id="1788" w:author="Владимир" w:date="2016-05-12T14:57:00Z">
              <w:rPr>
                <w:rFonts w:ascii="Times New Roman" w:hAnsi="Times New Roman"/>
                <w:bCs/>
                <w:iCs/>
                <w:sz w:val="28"/>
                <w:szCs w:val="28"/>
                <w:lang w:val="en-US"/>
              </w:rPr>
            </w:rPrChange>
          </w:rPr>
          <w:t xml:space="preserve">Kerch Strait </w:t>
        </w:r>
      </w:ins>
      <w:r w:rsidRPr="00967A21">
        <w:rPr>
          <w:rFonts w:ascii="Times New Roman" w:hAnsi="Times New Roman"/>
          <w:sz w:val="24"/>
          <w:szCs w:val="24"/>
          <w:shd w:val="clear" w:color="auto" w:fill="FFFFFF"/>
          <w:lang w:val="en-US"/>
          <w:rPrChange w:id="1789" w:author="Владимир" w:date="2016-05-12T14:57:00Z">
            <w:rPr>
              <w:rFonts w:ascii="Times New Roman" w:hAnsi="Times New Roman"/>
              <w:sz w:val="28"/>
              <w:szCs w:val="28"/>
              <w:shd w:val="clear" w:color="auto" w:fill="FFFFFF"/>
              <w:lang w:val="en-US"/>
            </w:rPr>
          </w:rPrChange>
        </w:rPr>
        <w:t xml:space="preserve">will consist of </w:t>
      </w:r>
      <w:ins w:id="1790" w:author="Оля" w:date="2016-04-07T17:09:00Z">
        <w:r w:rsidR="001E41C9" w:rsidRPr="00967A21">
          <w:rPr>
            <w:rFonts w:ascii="Times New Roman" w:hAnsi="Times New Roman"/>
            <w:sz w:val="24"/>
            <w:szCs w:val="24"/>
            <w:shd w:val="clear" w:color="auto" w:fill="FFFFFF"/>
            <w:lang w:val="en-US"/>
            <w:rPrChange w:id="1791" w:author="Владимир" w:date="2016-05-12T14:57:00Z">
              <w:rPr>
                <w:rFonts w:ascii="Times New Roman" w:hAnsi="Times New Roman"/>
                <w:sz w:val="28"/>
                <w:szCs w:val="28"/>
                <w:shd w:val="clear" w:color="auto" w:fill="FFFFFF"/>
                <w:lang w:val="en-US"/>
              </w:rPr>
            </w:rPrChange>
          </w:rPr>
          <w:t xml:space="preserve">a </w:t>
        </w:r>
      </w:ins>
      <w:r w:rsidRPr="00967A21">
        <w:rPr>
          <w:rFonts w:ascii="Times New Roman" w:hAnsi="Times New Roman"/>
          <w:sz w:val="24"/>
          <w:szCs w:val="24"/>
          <w:shd w:val="clear" w:color="auto" w:fill="FFFFFF"/>
          <w:lang w:val="en-US"/>
          <w:rPrChange w:id="1792" w:author="Владимир" w:date="2016-05-12T14:57:00Z">
            <w:rPr>
              <w:rFonts w:ascii="Times New Roman" w:hAnsi="Times New Roman"/>
              <w:sz w:val="28"/>
              <w:szCs w:val="28"/>
              <w:shd w:val="clear" w:color="auto" w:fill="FFFFFF"/>
              <w:lang w:val="en-US"/>
            </w:rPr>
          </w:rPrChange>
        </w:rPr>
        <w:t>road (4 lanes</w:t>
      </w:r>
      <w:r w:rsidR="00B7105C" w:rsidRPr="00967A21">
        <w:rPr>
          <w:rFonts w:ascii="Times New Roman" w:hAnsi="Times New Roman"/>
          <w:sz w:val="24"/>
          <w:szCs w:val="24"/>
          <w:shd w:val="clear" w:color="auto" w:fill="FFFFFF"/>
          <w:lang w:val="en-US"/>
          <w:rPrChange w:id="1793" w:author="Владимир" w:date="2016-05-12T14:57:00Z">
            <w:rPr>
              <w:rFonts w:ascii="Times New Roman" w:hAnsi="Times New Roman"/>
              <w:sz w:val="28"/>
              <w:szCs w:val="28"/>
              <w:shd w:val="clear" w:color="auto" w:fill="FFFFFF"/>
              <w:lang w:val="en-US"/>
            </w:rPr>
          </w:rPrChange>
        </w:rPr>
        <w:t>,</w:t>
      </w:r>
      <w:r w:rsidRPr="00967A21">
        <w:rPr>
          <w:rFonts w:ascii="Times New Roman" w:hAnsi="Times New Roman"/>
          <w:sz w:val="24"/>
          <w:szCs w:val="24"/>
          <w:shd w:val="clear" w:color="auto" w:fill="FFFFFF"/>
          <w:lang w:val="en-US"/>
          <w:rPrChange w:id="1794" w:author="Владимир" w:date="2016-05-12T14:57:00Z">
            <w:rPr>
              <w:rFonts w:ascii="Times New Roman" w:hAnsi="Times New Roman"/>
              <w:sz w:val="28"/>
              <w:szCs w:val="28"/>
              <w:shd w:val="clear" w:color="auto" w:fill="FFFFFF"/>
              <w:lang w:val="en-US"/>
            </w:rPr>
          </w:rPrChange>
        </w:rPr>
        <w:t xml:space="preserve"> maximum speed of 120 km/h</w:t>
      </w:r>
      <w:r w:rsidR="00B7105C" w:rsidRPr="00967A21">
        <w:rPr>
          <w:rFonts w:ascii="Times New Roman" w:hAnsi="Times New Roman"/>
          <w:sz w:val="24"/>
          <w:szCs w:val="24"/>
          <w:shd w:val="clear" w:color="auto" w:fill="FFFFFF"/>
          <w:lang w:val="en-US"/>
          <w:rPrChange w:id="1795" w:author="Владимир" w:date="2016-05-12T14:57:00Z">
            <w:rPr>
              <w:rFonts w:ascii="Times New Roman" w:hAnsi="Times New Roman"/>
              <w:sz w:val="28"/>
              <w:szCs w:val="28"/>
              <w:shd w:val="clear" w:color="auto" w:fill="FFFFFF"/>
              <w:lang w:val="en-US"/>
            </w:rPr>
          </w:rPrChange>
        </w:rPr>
        <w:t>,</w:t>
      </w:r>
      <w:r w:rsidRPr="00967A21">
        <w:rPr>
          <w:rFonts w:ascii="Times New Roman" w:hAnsi="Times New Roman"/>
          <w:sz w:val="24"/>
          <w:szCs w:val="24"/>
          <w:shd w:val="clear" w:color="auto" w:fill="FFFFFF"/>
          <w:lang w:val="en-US"/>
          <w:rPrChange w:id="1796" w:author="Владимир" w:date="2016-05-12T14:57:00Z">
            <w:rPr>
              <w:rFonts w:ascii="Times New Roman" w:hAnsi="Times New Roman"/>
              <w:sz w:val="28"/>
              <w:szCs w:val="28"/>
              <w:shd w:val="clear" w:color="auto" w:fill="FFFFFF"/>
              <w:lang w:val="en-US"/>
            </w:rPr>
          </w:rPrChange>
        </w:rPr>
        <w:t xml:space="preserve"> capacity – up to 40,000 cars per day) </w:t>
      </w:r>
      <w:ins w:id="1797" w:author="Оля" w:date="2016-04-07T17:09:00Z">
        <w:r w:rsidR="001E41C9" w:rsidRPr="00967A21">
          <w:rPr>
            <w:rFonts w:ascii="Times New Roman" w:hAnsi="Times New Roman"/>
            <w:sz w:val="24"/>
            <w:szCs w:val="24"/>
            <w:shd w:val="clear" w:color="auto" w:fill="FFFFFF"/>
            <w:lang w:val="en-US"/>
            <w:rPrChange w:id="1798" w:author="Владимир" w:date="2016-05-12T14:57:00Z">
              <w:rPr>
                <w:rFonts w:ascii="Times New Roman" w:hAnsi="Times New Roman"/>
                <w:sz w:val="28"/>
                <w:szCs w:val="28"/>
                <w:shd w:val="clear" w:color="auto" w:fill="FFFFFF"/>
                <w:lang w:val="en-US"/>
              </w:rPr>
            </w:rPrChange>
          </w:rPr>
          <w:t xml:space="preserve">parallel to </w:t>
        </w:r>
      </w:ins>
      <w:r w:rsidRPr="00967A21">
        <w:rPr>
          <w:rFonts w:ascii="Times New Roman" w:hAnsi="Times New Roman"/>
          <w:sz w:val="24"/>
          <w:szCs w:val="24"/>
          <w:shd w:val="clear" w:color="auto" w:fill="FFFFFF"/>
          <w:lang w:val="en-US"/>
          <w:rPrChange w:id="1799" w:author="Владимир" w:date="2016-05-12T14:57:00Z">
            <w:rPr>
              <w:rFonts w:ascii="Times New Roman" w:hAnsi="Times New Roman"/>
              <w:sz w:val="28"/>
              <w:szCs w:val="28"/>
              <w:shd w:val="clear" w:color="auto" w:fill="FFFFFF"/>
              <w:lang w:val="en-US"/>
            </w:rPr>
          </w:rPrChange>
        </w:rPr>
        <w:t>rail sections (2 railway lines</w:t>
      </w:r>
      <w:r w:rsidR="00B7105C" w:rsidRPr="00967A21">
        <w:rPr>
          <w:rFonts w:ascii="Times New Roman" w:hAnsi="Times New Roman"/>
          <w:sz w:val="24"/>
          <w:szCs w:val="24"/>
          <w:shd w:val="clear" w:color="auto" w:fill="FFFFFF"/>
          <w:lang w:val="en-US"/>
          <w:rPrChange w:id="1800" w:author="Владимир" w:date="2016-05-12T14:57:00Z">
            <w:rPr>
              <w:rFonts w:ascii="Times New Roman" w:hAnsi="Times New Roman"/>
              <w:sz w:val="28"/>
              <w:szCs w:val="28"/>
              <w:shd w:val="clear" w:color="auto" w:fill="FFFFFF"/>
              <w:lang w:val="en-US"/>
            </w:rPr>
          </w:rPrChange>
        </w:rPr>
        <w:t>,</w:t>
      </w:r>
      <w:r w:rsidRPr="00967A21">
        <w:rPr>
          <w:rFonts w:ascii="Times New Roman" w:hAnsi="Times New Roman"/>
          <w:sz w:val="24"/>
          <w:szCs w:val="24"/>
          <w:shd w:val="clear" w:color="auto" w:fill="FFFFFF"/>
          <w:lang w:val="en-US"/>
          <w:rPrChange w:id="1801" w:author="Владимир" w:date="2016-05-12T14:57:00Z">
            <w:rPr>
              <w:rFonts w:ascii="Times New Roman" w:hAnsi="Times New Roman"/>
              <w:sz w:val="28"/>
              <w:szCs w:val="28"/>
              <w:shd w:val="clear" w:color="auto" w:fill="FFFFFF"/>
              <w:lang w:val="en-US"/>
            </w:rPr>
          </w:rPrChange>
        </w:rPr>
        <w:t xml:space="preserve"> maximum speed – 160 km/h). The bridge start</w:t>
      </w:r>
      <w:ins w:id="1802" w:author="Оля" w:date="2016-04-07T17:10:00Z">
        <w:r w:rsidR="001E41C9" w:rsidRPr="00967A21">
          <w:rPr>
            <w:rFonts w:ascii="Times New Roman" w:hAnsi="Times New Roman"/>
            <w:sz w:val="24"/>
            <w:szCs w:val="24"/>
            <w:shd w:val="clear" w:color="auto" w:fill="FFFFFF"/>
            <w:lang w:val="en-US"/>
            <w:rPrChange w:id="1803" w:author="Владимир" w:date="2016-05-12T14:57:00Z">
              <w:rPr>
                <w:rFonts w:ascii="Times New Roman" w:hAnsi="Times New Roman"/>
                <w:sz w:val="28"/>
                <w:szCs w:val="28"/>
                <w:shd w:val="clear" w:color="auto" w:fill="FFFFFF"/>
                <w:lang w:val="en-US"/>
              </w:rPr>
            </w:rPrChange>
          </w:rPr>
          <w:t>s</w:t>
        </w:r>
      </w:ins>
      <w:r w:rsidRPr="00967A21">
        <w:rPr>
          <w:rFonts w:ascii="Times New Roman" w:hAnsi="Times New Roman"/>
          <w:sz w:val="24"/>
          <w:szCs w:val="24"/>
          <w:shd w:val="clear" w:color="auto" w:fill="FFFFFF"/>
          <w:lang w:val="en-US"/>
          <w:rPrChange w:id="1804" w:author="Владимир" w:date="2016-05-12T14:57:00Z">
            <w:rPr>
              <w:rFonts w:ascii="Times New Roman" w:hAnsi="Times New Roman"/>
              <w:sz w:val="28"/>
              <w:szCs w:val="28"/>
              <w:shd w:val="clear" w:color="auto" w:fill="FFFFFF"/>
              <w:lang w:val="en-US"/>
            </w:rPr>
          </w:rPrChange>
        </w:rPr>
        <w:t xml:space="preserve"> on the Taman peninsular, runs along Tuzla Island, </w:t>
      </w:r>
      <w:del w:id="1805" w:author="Оля" w:date="2016-04-07T17:32:00Z">
        <w:r w:rsidRPr="00967A21" w:rsidDel="004E4A86">
          <w:rPr>
            <w:rFonts w:ascii="Times New Roman" w:hAnsi="Times New Roman"/>
            <w:sz w:val="24"/>
            <w:szCs w:val="24"/>
            <w:shd w:val="clear" w:color="auto" w:fill="FFFFFF"/>
            <w:lang w:val="en-US"/>
            <w:rPrChange w:id="1806" w:author="Владимир" w:date="2016-05-12T14:57:00Z">
              <w:rPr>
                <w:rFonts w:ascii="Times New Roman" w:hAnsi="Times New Roman"/>
                <w:sz w:val="28"/>
                <w:szCs w:val="28"/>
                <w:shd w:val="clear" w:color="auto" w:fill="FFFFFF"/>
                <w:lang w:val="en-US"/>
              </w:rPr>
            </w:rPrChange>
          </w:rPr>
          <w:delText xml:space="preserve">then the bridge </w:delText>
        </w:r>
      </w:del>
      <w:r w:rsidRPr="00967A21">
        <w:rPr>
          <w:rFonts w:ascii="Times New Roman" w:hAnsi="Times New Roman"/>
          <w:sz w:val="24"/>
          <w:szCs w:val="24"/>
          <w:shd w:val="clear" w:color="auto" w:fill="FFFFFF"/>
          <w:lang w:val="en-US"/>
          <w:rPrChange w:id="1807" w:author="Владимир" w:date="2016-05-12T14:57:00Z">
            <w:rPr>
              <w:rFonts w:ascii="Times New Roman" w:hAnsi="Times New Roman"/>
              <w:sz w:val="28"/>
              <w:szCs w:val="28"/>
              <w:shd w:val="clear" w:color="auto" w:fill="FFFFFF"/>
              <w:lang w:val="en-US"/>
            </w:rPr>
          </w:rPrChange>
        </w:rPr>
        <w:t xml:space="preserve">crosses the Kerch Strait, going around Cape </w:t>
      </w:r>
      <w:proofErr w:type="spellStart"/>
      <w:r w:rsidRPr="00967A21">
        <w:rPr>
          <w:rFonts w:ascii="Times New Roman" w:hAnsi="Times New Roman"/>
          <w:sz w:val="24"/>
          <w:szCs w:val="24"/>
          <w:shd w:val="clear" w:color="auto" w:fill="FFFFFF"/>
          <w:lang w:val="en-US"/>
          <w:rPrChange w:id="1808" w:author="Владимир" w:date="2016-05-12T14:57:00Z">
            <w:rPr>
              <w:rFonts w:ascii="Times New Roman" w:hAnsi="Times New Roman"/>
              <w:sz w:val="28"/>
              <w:szCs w:val="28"/>
              <w:shd w:val="clear" w:color="auto" w:fill="FFFFFF"/>
              <w:lang w:val="en-US"/>
            </w:rPr>
          </w:rPrChange>
        </w:rPr>
        <w:t>Ak-Burun</w:t>
      </w:r>
      <w:proofErr w:type="spellEnd"/>
      <w:r w:rsidRPr="00967A21">
        <w:rPr>
          <w:rFonts w:ascii="Times New Roman" w:hAnsi="Times New Roman"/>
          <w:sz w:val="24"/>
          <w:szCs w:val="24"/>
          <w:shd w:val="clear" w:color="auto" w:fill="FFFFFF"/>
          <w:lang w:val="en-US"/>
          <w:rPrChange w:id="1809" w:author="Владимир" w:date="2016-05-12T14:57:00Z">
            <w:rPr>
              <w:rFonts w:ascii="Times New Roman" w:hAnsi="Times New Roman"/>
              <w:sz w:val="28"/>
              <w:szCs w:val="28"/>
              <w:shd w:val="clear" w:color="auto" w:fill="FFFFFF"/>
              <w:lang w:val="en-US"/>
            </w:rPr>
          </w:rPrChange>
        </w:rPr>
        <w:t xml:space="preserve"> </w:t>
      </w:r>
      <w:ins w:id="1810" w:author="Оля" w:date="2016-04-07T17:11:00Z">
        <w:r w:rsidR="001E41C9" w:rsidRPr="00967A21">
          <w:rPr>
            <w:rFonts w:ascii="Times New Roman" w:hAnsi="Times New Roman"/>
            <w:sz w:val="24"/>
            <w:szCs w:val="24"/>
            <w:shd w:val="clear" w:color="auto" w:fill="FFFFFF"/>
            <w:lang w:val="en-US"/>
            <w:rPrChange w:id="1811" w:author="Владимир" w:date="2016-05-12T14:57:00Z">
              <w:rPr>
                <w:rFonts w:ascii="Times New Roman" w:hAnsi="Times New Roman"/>
                <w:sz w:val="28"/>
                <w:szCs w:val="28"/>
                <w:shd w:val="clear" w:color="auto" w:fill="FFFFFF"/>
                <w:lang w:val="en-US"/>
              </w:rPr>
            </w:rPrChange>
          </w:rPr>
          <w:t xml:space="preserve">in </w:t>
        </w:r>
      </w:ins>
      <w:r w:rsidRPr="00967A21">
        <w:rPr>
          <w:rFonts w:ascii="Times New Roman" w:hAnsi="Times New Roman"/>
          <w:sz w:val="24"/>
          <w:szCs w:val="24"/>
          <w:shd w:val="clear" w:color="auto" w:fill="FFFFFF"/>
          <w:lang w:val="en-US"/>
          <w:rPrChange w:id="1812" w:author="Владимир" w:date="2016-05-12T14:57:00Z">
            <w:rPr>
              <w:rFonts w:ascii="Times New Roman" w:hAnsi="Times New Roman"/>
              <w:sz w:val="28"/>
              <w:szCs w:val="28"/>
              <w:shd w:val="clear" w:color="auto" w:fill="FFFFFF"/>
              <w:lang w:val="en-US"/>
            </w:rPr>
          </w:rPrChange>
        </w:rPr>
        <w:t xml:space="preserve">the north. The crossing will be 19 km long. </w:t>
      </w:r>
    </w:p>
    <w:p w14:paraId="65DA32C1" w14:textId="6767EB7F" w:rsidR="00F00CB8" w:rsidRPr="00967A21" w:rsidRDefault="00F00CB8" w:rsidP="00F00CB8">
      <w:pPr>
        <w:spacing w:after="0" w:line="312" w:lineRule="auto"/>
        <w:ind w:firstLine="709"/>
        <w:jc w:val="both"/>
        <w:rPr>
          <w:rFonts w:ascii="Times New Roman" w:hAnsi="Times New Roman"/>
          <w:bCs/>
          <w:iCs/>
          <w:sz w:val="24"/>
          <w:szCs w:val="24"/>
          <w:lang w:val="en-US"/>
          <w:rPrChange w:id="1813" w:author="Владимир" w:date="2016-05-12T14:57:00Z">
            <w:rPr>
              <w:rFonts w:ascii="Times New Roman" w:hAnsi="Times New Roman"/>
              <w:bCs/>
              <w:iCs/>
              <w:sz w:val="28"/>
              <w:szCs w:val="28"/>
              <w:lang w:val="en-US"/>
            </w:rPr>
          </w:rPrChange>
        </w:rPr>
      </w:pPr>
      <w:r w:rsidRPr="00967A21">
        <w:rPr>
          <w:rFonts w:ascii="Times New Roman" w:hAnsi="Times New Roman"/>
          <w:bCs/>
          <w:iCs/>
          <w:sz w:val="24"/>
          <w:szCs w:val="24"/>
          <w:lang w:val="en-US"/>
          <w:rPrChange w:id="1814" w:author="Владимир" w:date="2016-05-12T14:57:00Z">
            <w:rPr>
              <w:rFonts w:ascii="Times New Roman" w:hAnsi="Times New Roman"/>
              <w:bCs/>
              <w:iCs/>
              <w:sz w:val="28"/>
              <w:szCs w:val="28"/>
              <w:lang w:val="en-US"/>
            </w:rPr>
          </w:rPrChange>
        </w:rPr>
        <w:t xml:space="preserve">In the meantime, the tourism market situation in </w:t>
      </w:r>
      <w:ins w:id="1815" w:author="Оля" w:date="2016-04-07T17:12:00Z">
        <w:r w:rsidR="001E41C9" w:rsidRPr="00967A21">
          <w:rPr>
            <w:rFonts w:ascii="Times New Roman" w:hAnsi="Times New Roman"/>
            <w:bCs/>
            <w:iCs/>
            <w:sz w:val="24"/>
            <w:szCs w:val="24"/>
            <w:lang w:val="en-US"/>
            <w:rPrChange w:id="1816" w:author="Владимир" w:date="2016-05-12T14:57:00Z">
              <w:rPr>
                <w:rFonts w:ascii="Times New Roman" w:hAnsi="Times New Roman"/>
                <w:bCs/>
                <w:iCs/>
                <w:sz w:val="28"/>
                <w:szCs w:val="28"/>
                <w:lang w:val="en-US"/>
              </w:rPr>
            </w:rPrChange>
          </w:rPr>
          <w:t xml:space="preserve">the </w:t>
        </w:r>
      </w:ins>
      <w:r w:rsidRPr="00967A21">
        <w:rPr>
          <w:rFonts w:ascii="Times New Roman" w:hAnsi="Times New Roman"/>
          <w:bCs/>
          <w:iCs/>
          <w:sz w:val="24"/>
          <w:szCs w:val="24"/>
          <w:lang w:val="en-US"/>
          <w:rPrChange w:id="1817" w:author="Владимир" w:date="2016-05-12T14:57:00Z">
            <w:rPr>
              <w:rFonts w:ascii="Times New Roman" w:hAnsi="Times New Roman"/>
              <w:bCs/>
              <w:iCs/>
              <w:sz w:val="28"/>
              <w:szCs w:val="28"/>
              <w:lang w:val="en-US"/>
            </w:rPr>
          </w:rPrChange>
        </w:rPr>
        <w:t xml:space="preserve">Krasnodar region has not changed very </w:t>
      </w:r>
      <w:proofErr w:type="spellStart"/>
      <w:r w:rsidRPr="00967A21">
        <w:rPr>
          <w:rFonts w:ascii="Times New Roman" w:hAnsi="Times New Roman"/>
          <w:bCs/>
          <w:iCs/>
          <w:sz w:val="24"/>
          <w:szCs w:val="24"/>
          <w:lang w:val="en-US"/>
          <w:rPrChange w:id="1818" w:author="Владимир" w:date="2016-05-12T14:57:00Z">
            <w:rPr>
              <w:rFonts w:ascii="Times New Roman" w:hAnsi="Times New Roman"/>
              <w:bCs/>
              <w:iCs/>
              <w:sz w:val="28"/>
              <w:szCs w:val="28"/>
              <w:lang w:val="en-US"/>
            </w:rPr>
          </w:rPrChange>
        </w:rPr>
        <w:t>m</w:t>
      </w:r>
      <w:ins w:id="1819" w:author="Владимир" w:date="2016-05-12T14:47:00Z">
        <w:r w:rsidR="00F263E4" w:rsidRPr="00967A21">
          <w:rPr>
            <w:rFonts w:ascii="Times New Roman" w:hAnsi="Times New Roman"/>
            <w:bCs/>
            <w:iCs/>
            <w:sz w:val="24"/>
            <w:szCs w:val="24"/>
            <w:lang w:val="en-US"/>
            <w:rPrChange w:id="1820" w:author="Владимир" w:date="2016-05-12T14:57:00Z">
              <w:rPr>
                <w:rFonts w:ascii="Times New Roman" w:hAnsi="Times New Roman"/>
                <w:bCs/>
                <w:iCs/>
                <w:sz w:val="28"/>
                <w:szCs w:val="28"/>
                <w:lang w:val="en-US"/>
              </w:rPr>
            </w:rPrChange>
          </w:rPr>
          <w:t>IV</w:t>
        </w:r>
      </w:ins>
      <w:r w:rsidRPr="00967A21">
        <w:rPr>
          <w:rFonts w:ascii="Times New Roman" w:hAnsi="Times New Roman"/>
          <w:bCs/>
          <w:iCs/>
          <w:sz w:val="24"/>
          <w:szCs w:val="24"/>
          <w:lang w:val="en-US"/>
          <w:rPrChange w:id="1821" w:author="Владимир" w:date="2016-05-12T14:57:00Z">
            <w:rPr>
              <w:rFonts w:ascii="Times New Roman" w:hAnsi="Times New Roman"/>
              <w:bCs/>
              <w:iCs/>
              <w:sz w:val="28"/>
              <w:szCs w:val="28"/>
              <w:lang w:val="en-US"/>
            </w:rPr>
          </w:rPrChange>
        </w:rPr>
        <w:t>uch</w:t>
      </w:r>
      <w:proofErr w:type="spellEnd"/>
      <w:r w:rsidRPr="00967A21">
        <w:rPr>
          <w:rFonts w:ascii="Times New Roman" w:hAnsi="Times New Roman"/>
          <w:bCs/>
          <w:iCs/>
          <w:sz w:val="24"/>
          <w:szCs w:val="24"/>
          <w:lang w:val="en-US"/>
          <w:rPrChange w:id="1822" w:author="Владимир" w:date="2016-05-12T14:57:00Z">
            <w:rPr>
              <w:rFonts w:ascii="Times New Roman" w:hAnsi="Times New Roman"/>
              <w:bCs/>
              <w:iCs/>
              <w:sz w:val="28"/>
              <w:szCs w:val="28"/>
              <w:lang w:val="en-US"/>
            </w:rPr>
          </w:rPrChange>
        </w:rPr>
        <w:t xml:space="preserve">. Moreover under Western sanctions </w:t>
      </w:r>
      <w:ins w:id="1823" w:author="Оля" w:date="2016-04-07T17:13:00Z">
        <w:r w:rsidR="00506CB9" w:rsidRPr="00967A21">
          <w:rPr>
            <w:rFonts w:ascii="Times New Roman" w:hAnsi="Times New Roman"/>
            <w:bCs/>
            <w:iCs/>
            <w:sz w:val="24"/>
            <w:szCs w:val="24"/>
            <w:lang w:val="en-US"/>
            <w:rPrChange w:id="1824" w:author="Владимир" w:date="2016-05-12T14:57:00Z">
              <w:rPr>
                <w:rFonts w:ascii="Times New Roman" w:hAnsi="Times New Roman"/>
                <w:bCs/>
                <w:iCs/>
                <w:sz w:val="28"/>
                <w:szCs w:val="28"/>
                <w:lang w:val="en-US"/>
              </w:rPr>
            </w:rPrChange>
          </w:rPr>
          <w:t xml:space="preserve">the </w:t>
        </w:r>
      </w:ins>
      <w:r w:rsidRPr="00967A21">
        <w:rPr>
          <w:rFonts w:ascii="Times New Roman" w:hAnsi="Times New Roman"/>
          <w:bCs/>
          <w:iCs/>
          <w:sz w:val="24"/>
          <w:szCs w:val="24"/>
          <w:lang w:val="en-US"/>
          <w:rPrChange w:id="1825" w:author="Владимир" w:date="2016-05-12T14:57:00Z">
            <w:rPr>
              <w:rFonts w:ascii="Times New Roman" w:hAnsi="Times New Roman"/>
              <w:bCs/>
              <w:iCs/>
              <w:sz w:val="28"/>
              <w:szCs w:val="28"/>
              <w:lang w:val="en-US"/>
            </w:rPr>
          </w:rPrChange>
        </w:rPr>
        <w:t xml:space="preserve">resorts of </w:t>
      </w:r>
      <w:ins w:id="1826" w:author="Оля" w:date="2016-04-07T17:13:00Z">
        <w:r w:rsidR="00506CB9" w:rsidRPr="00967A21">
          <w:rPr>
            <w:rFonts w:ascii="Times New Roman" w:hAnsi="Times New Roman"/>
            <w:bCs/>
            <w:iCs/>
            <w:sz w:val="24"/>
            <w:szCs w:val="24"/>
            <w:lang w:val="en-US"/>
            <w:rPrChange w:id="1827" w:author="Владимир" w:date="2016-05-12T14:57:00Z">
              <w:rPr>
                <w:rFonts w:ascii="Times New Roman" w:hAnsi="Times New Roman"/>
                <w:bCs/>
                <w:iCs/>
                <w:sz w:val="28"/>
                <w:szCs w:val="28"/>
                <w:lang w:val="en-US"/>
              </w:rPr>
            </w:rPrChange>
          </w:rPr>
          <w:t xml:space="preserve">the </w:t>
        </w:r>
      </w:ins>
      <w:r w:rsidRPr="00967A21">
        <w:rPr>
          <w:rFonts w:ascii="Times New Roman" w:hAnsi="Times New Roman"/>
          <w:bCs/>
          <w:iCs/>
          <w:sz w:val="24"/>
          <w:szCs w:val="24"/>
          <w:lang w:val="en-US"/>
          <w:rPrChange w:id="1828" w:author="Владимир" w:date="2016-05-12T14:57:00Z">
            <w:rPr>
              <w:rFonts w:ascii="Times New Roman" w:hAnsi="Times New Roman"/>
              <w:bCs/>
              <w:iCs/>
              <w:sz w:val="28"/>
              <w:szCs w:val="28"/>
              <w:lang w:val="en-US"/>
            </w:rPr>
          </w:rPrChange>
        </w:rPr>
        <w:t xml:space="preserve">Krasnodar region took more tourists than planned. In particular, the demand for beach holidays in the Krasnodar region, </w:t>
      </w:r>
      <w:ins w:id="1829" w:author="Оля" w:date="2016-04-07T17:13:00Z">
        <w:r w:rsidR="00506CB9" w:rsidRPr="00967A21">
          <w:rPr>
            <w:rFonts w:ascii="Times New Roman" w:hAnsi="Times New Roman"/>
            <w:bCs/>
            <w:iCs/>
            <w:sz w:val="24"/>
            <w:szCs w:val="24"/>
            <w:lang w:val="en-US"/>
            <w:rPrChange w:id="1830" w:author="Владимир" w:date="2016-05-12T14:57:00Z">
              <w:rPr>
                <w:rFonts w:ascii="Times New Roman" w:hAnsi="Times New Roman"/>
                <w:bCs/>
                <w:iCs/>
                <w:sz w:val="28"/>
                <w:szCs w:val="28"/>
                <w:lang w:val="en-US"/>
              </w:rPr>
            </w:rPrChange>
          </w:rPr>
          <w:t xml:space="preserve">as estimated by </w:t>
        </w:r>
      </w:ins>
      <w:r w:rsidRPr="00967A21">
        <w:rPr>
          <w:rFonts w:ascii="Times New Roman" w:hAnsi="Times New Roman"/>
          <w:bCs/>
          <w:iCs/>
          <w:sz w:val="24"/>
          <w:szCs w:val="24"/>
          <w:lang w:val="en-US"/>
          <w:rPrChange w:id="1831" w:author="Владимир" w:date="2016-05-12T14:57:00Z">
            <w:rPr>
              <w:rFonts w:ascii="Times New Roman" w:hAnsi="Times New Roman"/>
              <w:bCs/>
              <w:iCs/>
              <w:sz w:val="28"/>
              <w:szCs w:val="28"/>
              <w:lang w:val="en-US"/>
            </w:rPr>
          </w:rPrChange>
        </w:rPr>
        <w:t>experts, has increased by 30%.</w:t>
      </w:r>
    </w:p>
    <w:p w14:paraId="727AADBC" w14:textId="77777777" w:rsidR="00F263E4" w:rsidRPr="00967A21" w:rsidRDefault="00F263E4" w:rsidP="00CF44D6">
      <w:pPr>
        <w:autoSpaceDE w:val="0"/>
        <w:autoSpaceDN w:val="0"/>
        <w:adjustRightInd w:val="0"/>
        <w:spacing w:after="0" w:line="312" w:lineRule="auto"/>
        <w:ind w:firstLine="709"/>
        <w:jc w:val="both"/>
        <w:rPr>
          <w:ins w:id="1832" w:author="Владимир" w:date="2016-05-12T14:47:00Z"/>
          <w:rFonts w:ascii="Times New Roman" w:hAnsi="Times New Roman"/>
          <w:b/>
          <w:bCs/>
          <w:iCs/>
          <w:sz w:val="24"/>
          <w:szCs w:val="24"/>
          <w:lang w:val="en-US"/>
          <w:rPrChange w:id="1833" w:author="Владимир" w:date="2016-05-12T14:57:00Z">
            <w:rPr>
              <w:ins w:id="1834" w:author="Владимир" w:date="2016-05-12T14:47:00Z"/>
              <w:rFonts w:ascii="Times New Roman" w:hAnsi="Times New Roman"/>
              <w:b/>
              <w:bCs/>
              <w:iCs/>
              <w:sz w:val="28"/>
              <w:szCs w:val="28"/>
              <w:lang w:val="en-US"/>
            </w:rPr>
          </w:rPrChange>
        </w:rPr>
      </w:pPr>
    </w:p>
    <w:p w14:paraId="7ED9F57F" w14:textId="739ED650" w:rsidR="002572CA" w:rsidRPr="00967A21" w:rsidRDefault="00F00CB8">
      <w:pPr>
        <w:pStyle w:val="a3"/>
        <w:numPr>
          <w:ilvl w:val="0"/>
          <w:numId w:val="20"/>
        </w:numPr>
        <w:tabs>
          <w:tab w:val="left" w:pos="426"/>
        </w:tabs>
        <w:autoSpaceDE w:val="0"/>
        <w:autoSpaceDN w:val="0"/>
        <w:adjustRightInd w:val="0"/>
        <w:spacing w:after="0" w:line="312" w:lineRule="auto"/>
        <w:ind w:left="0" w:firstLine="0"/>
        <w:jc w:val="center"/>
        <w:rPr>
          <w:rFonts w:ascii="Times New Roman" w:hAnsi="Times New Roman"/>
          <w:bCs/>
          <w:iCs/>
          <w:smallCaps/>
          <w:sz w:val="24"/>
          <w:szCs w:val="24"/>
          <w:lang w:val="en-US"/>
          <w:rPrChange w:id="1835" w:author="Владимир" w:date="2016-05-12T14:57:00Z">
            <w:rPr>
              <w:lang w:val="en-US"/>
            </w:rPr>
          </w:rPrChange>
        </w:rPr>
        <w:pPrChange w:id="1836" w:author="Владимир" w:date="2016-05-12T14:48:00Z">
          <w:pPr>
            <w:autoSpaceDE w:val="0"/>
            <w:autoSpaceDN w:val="0"/>
            <w:adjustRightInd w:val="0"/>
            <w:spacing w:after="0" w:line="312" w:lineRule="auto"/>
            <w:ind w:firstLine="709"/>
            <w:jc w:val="both"/>
          </w:pPr>
        </w:pPrChange>
      </w:pPr>
      <w:r w:rsidRPr="00967A21">
        <w:rPr>
          <w:rFonts w:ascii="Times New Roman" w:hAnsi="Times New Roman"/>
          <w:bCs/>
          <w:iCs/>
          <w:smallCaps/>
          <w:sz w:val="24"/>
          <w:szCs w:val="24"/>
          <w:lang w:val="en-US"/>
          <w:rPrChange w:id="1837" w:author="Владимир" w:date="2016-05-12T14:57:00Z">
            <w:rPr>
              <w:lang w:val="en-US"/>
            </w:rPr>
          </w:rPrChange>
        </w:rPr>
        <w:t>Conclusion</w:t>
      </w:r>
    </w:p>
    <w:p w14:paraId="0AAC02C0" w14:textId="77777777" w:rsidR="009F63E4" w:rsidRDefault="00506CB9" w:rsidP="00CF44D6">
      <w:pPr>
        <w:autoSpaceDE w:val="0"/>
        <w:autoSpaceDN w:val="0"/>
        <w:adjustRightInd w:val="0"/>
        <w:spacing w:after="0" w:line="312" w:lineRule="auto"/>
        <w:ind w:firstLine="709"/>
        <w:jc w:val="both"/>
        <w:rPr>
          <w:rFonts w:ascii="Times New Roman" w:hAnsi="Times New Roman"/>
          <w:bCs/>
          <w:iCs/>
          <w:sz w:val="24"/>
          <w:szCs w:val="24"/>
          <w:lang w:val="en-US"/>
        </w:rPr>
      </w:pPr>
      <w:ins w:id="1838" w:author="Оля" w:date="2016-04-07T17:15:00Z">
        <w:r w:rsidRPr="00967A21">
          <w:rPr>
            <w:rFonts w:ascii="Times New Roman" w:hAnsi="Times New Roman"/>
            <w:bCs/>
            <w:iCs/>
            <w:sz w:val="24"/>
            <w:szCs w:val="24"/>
            <w:lang w:val="en-US"/>
            <w:rPrChange w:id="1839" w:author="Владимир" w:date="2016-05-12T14:57:00Z">
              <w:rPr>
                <w:rFonts w:ascii="Times New Roman" w:hAnsi="Times New Roman"/>
                <w:bCs/>
                <w:iCs/>
                <w:sz w:val="28"/>
                <w:szCs w:val="28"/>
                <w:lang w:val="en-US"/>
              </w:rPr>
            </w:rPrChange>
          </w:rPr>
          <w:t xml:space="preserve">The </w:t>
        </w:r>
      </w:ins>
      <w:r w:rsidR="009F63E4" w:rsidRPr="00967A21">
        <w:rPr>
          <w:rFonts w:ascii="Times New Roman" w:hAnsi="Times New Roman"/>
          <w:bCs/>
          <w:iCs/>
          <w:sz w:val="24"/>
          <w:szCs w:val="24"/>
          <w:lang w:val="en-US"/>
          <w:rPrChange w:id="1840" w:author="Владимир" w:date="2016-05-12T14:57:00Z">
            <w:rPr>
              <w:rFonts w:ascii="Times New Roman" w:hAnsi="Times New Roman"/>
              <w:bCs/>
              <w:iCs/>
              <w:sz w:val="28"/>
              <w:szCs w:val="28"/>
              <w:lang w:val="en-US"/>
            </w:rPr>
          </w:rPrChange>
        </w:rPr>
        <w:t xml:space="preserve">Western Caucasus is a unique region, which combines a variety of recreational resources and which has great potential for tourism development. Factors affecting the development of tourism in the region and the tourism trends must be thoroughly investigated. The findings of these studies should be the basis for </w:t>
      </w:r>
      <w:ins w:id="1841" w:author="Оля" w:date="2016-04-07T17:16:00Z">
        <w:r w:rsidRPr="00967A21">
          <w:rPr>
            <w:rFonts w:ascii="Times New Roman" w:hAnsi="Times New Roman"/>
            <w:bCs/>
            <w:iCs/>
            <w:sz w:val="24"/>
            <w:szCs w:val="24"/>
            <w:lang w:val="en-US"/>
            <w:rPrChange w:id="1842" w:author="Владимир" w:date="2016-05-12T14:57:00Z">
              <w:rPr>
                <w:rFonts w:ascii="Times New Roman" w:hAnsi="Times New Roman"/>
                <w:bCs/>
                <w:iCs/>
                <w:sz w:val="28"/>
                <w:szCs w:val="28"/>
                <w:lang w:val="en-US"/>
              </w:rPr>
            </w:rPrChange>
          </w:rPr>
          <w:t xml:space="preserve">the </w:t>
        </w:r>
      </w:ins>
      <w:r w:rsidR="009F63E4" w:rsidRPr="00967A21">
        <w:rPr>
          <w:rFonts w:ascii="Times New Roman" w:hAnsi="Times New Roman"/>
          <w:bCs/>
          <w:iCs/>
          <w:sz w:val="24"/>
          <w:szCs w:val="24"/>
          <w:lang w:val="en-US"/>
          <w:rPrChange w:id="1843" w:author="Владимир" w:date="2016-05-12T14:57:00Z">
            <w:rPr>
              <w:rFonts w:ascii="Times New Roman" w:hAnsi="Times New Roman"/>
              <w:bCs/>
              <w:iCs/>
              <w:sz w:val="28"/>
              <w:szCs w:val="28"/>
              <w:lang w:val="en-US"/>
            </w:rPr>
          </w:rPrChange>
        </w:rPr>
        <w:t xml:space="preserve">tourism policy of the Russian Federation and </w:t>
      </w:r>
      <w:proofErr w:type="gramStart"/>
      <w:ins w:id="1844" w:author="Оля" w:date="2016-04-07T17:16:00Z">
        <w:r w:rsidRPr="00967A21">
          <w:rPr>
            <w:rFonts w:ascii="Times New Roman" w:hAnsi="Times New Roman"/>
            <w:bCs/>
            <w:iCs/>
            <w:sz w:val="24"/>
            <w:szCs w:val="24"/>
            <w:lang w:val="en-US"/>
            <w:rPrChange w:id="1845" w:author="Владимир" w:date="2016-05-12T14:57:00Z">
              <w:rPr>
                <w:rFonts w:ascii="Times New Roman" w:hAnsi="Times New Roman"/>
                <w:bCs/>
                <w:iCs/>
                <w:sz w:val="28"/>
                <w:szCs w:val="28"/>
                <w:lang w:val="en-US"/>
              </w:rPr>
            </w:rPrChange>
          </w:rPr>
          <w:t xml:space="preserve">be </w:t>
        </w:r>
      </w:ins>
      <w:r w:rsidR="009F63E4" w:rsidRPr="00967A21">
        <w:rPr>
          <w:rFonts w:ascii="Times New Roman" w:hAnsi="Times New Roman"/>
          <w:bCs/>
          <w:iCs/>
          <w:sz w:val="24"/>
          <w:szCs w:val="24"/>
          <w:lang w:val="en-US"/>
          <w:rPrChange w:id="1846" w:author="Владимир" w:date="2016-05-12T14:57:00Z">
            <w:rPr>
              <w:rFonts w:ascii="Times New Roman" w:hAnsi="Times New Roman"/>
              <w:bCs/>
              <w:iCs/>
              <w:sz w:val="28"/>
              <w:szCs w:val="28"/>
              <w:lang w:val="en-US"/>
            </w:rPr>
          </w:rPrChange>
        </w:rPr>
        <w:t>used</w:t>
      </w:r>
      <w:proofErr w:type="gramEnd"/>
      <w:r w:rsidR="009F63E4" w:rsidRPr="00967A21">
        <w:rPr>
          <w:rFonts w:ascii="Times New Roman" w:hAnsi="Times New Roman"/>
          <w:bCs/>
          <w:iCs/>
          <w:sz w:val="24"/>
          <w:szCs w:val="24"/>
          <w:lang w:val="en-US"/>
          <w:rPrChange w:id="1847" w:author="Владимир" w:date="2016-05-12T14:57:00Z">
            <w:rPr>
              <w:rFonts w:ascii="Times New Roman" w:hAnsi="Times New Roman"/>
              <w:bCs/>
              <w:iCs/>
              <w:sz w:val="28"/>
              <w:szCs w:val="28"/>
              <w:lang w:val="en-US"/>
            </w:rPr>
          </w:rPrChange>
        </w:rPr>
        <w:t xml:space="preserve"> by enterprises and organizations of the </w:t>
      </w:r>
      <w:ins w:id="1848" w:author="Оля" w:date="2016-04-07T17:16:00Z">
        <w:r w:rsidRPr="00967A21">
          <w:rPr>
            <w:rFonts w:ascii="Times New Roman" w:hAnsi="Times New Roman"/>
            <w:bCs/>
            <w:iCs/>
            <w:sz w:val="24"/>
            <w:szCs w:val="24"/>
            <w:lang w:val="en-US"/>
            <w:rPrChange w:id="1849" w:author="Владимир" w:date="2016-05-12T14:57:00Z">
              <w:rPr>
                <w:rFonts w:ascii="Times New Roman" w:hAnsi="Times New Roman"/>
                <w:bCs/>
                <w:iCs/>
                <w:sz w:val="28"/>
                <w:szCs w:val="28"/>
                <w:lang w:val="en-US"/>
              </w:rPr>
            </w:rPrChange>
          </w:rPr>
          <w:t xml:space="preserve">tourism </w:t>
        </w:r>
      </w:ins>
      <w:r w:rsidR="009F63E4" w:rsidRPr="00967A21">
        <w:rPr>
          <w:rFonts w:ascii="Times New Roman" w:hAnsi="Times New Roman"/>
          <w:bCs/>
          <w:iCs/>
          <w:sz w:val="24"/>
          <w:szCs w:val="24"/>
          <w:lang w:val="en-US"/>
          <w:rPrChange w:id="1850" w:author="Владимир" w:date="2016-05-12T14:57:00Z">
            <w:rPr>
              <w:rFonts w:ascii="Times New Roman" w:hAnsi="Times New Roman"/>
              <w:bCs/>
              <w:iCs/>
              <w:sz w:val="28"/>
              <w:szCs w:val="28"/>
              <w:lang w:val="en-US"/>
            </w:rPr>
          </w:rPrChange>
        </w:rPr>
        <w:t>market in their work (economics, marketing, planning).</w:t>
      </w:r>
    </w:p>
    <w:p w14:paraId="096A1AFB" w14:textId="77777777" w:rsidR="005F79B3" w:rsidRDefault="005F79B3" w:rsidP="00CF44D6">
      <w:pPr>
        <w:autoSpaceDE w:val="0"/>
        <w:autoSpaceDN w:val="0"/>
        <w:adjustRightInd w:val="0"/>
        <w:spacing w:after="0" w:line="312" w:lineRule="auto"/>
        <w:ind w:firstLine="709"/>
        <w:jc w:val="both"/>
        <w:rPr>
          <w:rFonts w:ascii="Times New Roman" w:hAnsi="Times New Roman"/>
          <w:bCs/>
          <w:iCs/>
          <w:sz w:val="24"/>
          <w:szCs w:val="24"/>
          <w:lang w:val="en-US"/>
        </w:rPr>
      </w:pPr>
    </w:p>
    <w:p w14:paraId="60952E19" w14:textId="2C25923B" w:rsidR="005F79B3" w:rsidRPr="00967A21" w:rsidRDefault="005F79B3" w:rsidP="00CF44D6">
      <w:pPr>
        <w:autoSpaceDE w:val="0"/>
        <w:autoSpaceDN w:val="0"/>
        <w:adjustRightInd w:val="0"/>
        <w:spacing w:after="0" w:line="312" w:lineRule="auto"/>
        <w:ind w:firstLine="709"/>
        <w:jc w:val="both"/>
        <w:rPr>
          <w:rFonts w:ascii="Times New Roman" w:hAnsi="Times New Roman"/>
          <w:bCs/>
          <w:iCs/>
          <w:sz w:val="24"/>
          <w:szCs w:val="24"/>
          <w:lang w:val="en-US"/>
          <w:rPrChange w:id="1851" w:author="Владимир" w:date="2016-05-12T14:57:00Z">
            <w:rPr>
              <w:rFonts w:ascii="Times New Roman" w:hAnsi="Times New Roman"/>
              <w:bCs/>
              <w:iCs/>
              <w:sz w:val="28"/>
              <w:szCs w:val="28"/>
              <w:lang w:val="en-US"/>
            </w:rPr>
          </w:rPrChange>
        </w:rPr>
      </w:pPr>
      <w:r w:rsidRPr="005F79B3">
        <w:rPr>
          <w:rFonts w:ascii="Times New Roman" w:hAnsi="Times New Roman"/>
          <w:bCs/>
          <w:iCs/>
          <w:sz w:val="24"/>
          <w:szCs w:val="24"/>
          <w:lang w:val="en-US"/>
        </w:rPr>
        <w:t>Supported by the grant from the Russian Science Foundation and the Administration of Krasnodar region № 16-12-23006 а(р)</w:t>
      </w:r>
      <w:bookmarkStart w:id="1852" w:name="_GoBack"/>
      <w:bookmarkEnd w:id="1852"/>
    </w:p>
    <w:p w14:paraId="03F22BBD" w14:textId="77777777" w:rsidR="002572CA" w:rsidRDefault="002572CA" w:rsidP="005D0D98">
      <w:pPr>
        <w:spacing w:after="0" w:line="312" w:lineRule="auto"/>
        <w:ind w:firstLine="709"/>
        <w:jc w:val="both"/>
        <w:rPr>
          <w:rFonts w:ascii="Times New Roman" w:hAnsi="Times New Roman"/>
          <w:bCs/>
          <w:iCs/>
          <w:kern w:val="36"/>
          <w:sz w:val="24"/>
          <w:szCs w:val="24"/>
          <w:lang w:val="en-US" w:eastAsia="ru-RU"/>
        </w:rPr>
      </w:pPr>
    </w:p>
    <w:p w14:paraId="7C8496AC" w14:textId="1B1E2E3A" w:rsidR="009F63E4" w:rsidRPr="00967A21" w:rsidRDefault="009F63E4">
      <w:pPr>
        <w:pStyle w:val="a3"/>
        <w:numPr>
          <w:ilvl w:val="0"/>
          <w:numId w:val="20"/>
        </w:numPr>
        <w:tabs>
          <w:tab w:val="left" w:pos="426"/>
        </w:tabs>
        <w:spacing w:after="0" w:line="312" w:lineRule="auto"/>
        <w:ind w:left="0" w:firstLine="0"/>
        <w:jc w:val="center"/>
        <w:rPr>
          <w:rFonts w:ascii="Times New Roman" w:hAnsi="Times New Roman"/>
          <w:bCs/>
          <w:iCs/>
          <w:smallCaps/>
          <w:kern w:val="36"/>
          <w:sz w:val="24"/>
          <w:szCs w:val="24"/>
          <w:lang w:val="en-US" w:eastAsia="ru-RU"/>
          <w:rPrChange w:id="1853" w:author="Владимир" w:date="2016-05-12T14:57:00Z">
            <w:rPr>
              <w:lang w:val="en-US" w:eastAsia="ru-RU"/>
            </w:rPr>
          </w:rPrChange>
        </w:rPr>
        <w:pPrChange w:id="1854" w:author="Владимир" w:date="2016-05-12T14:49:00Z">
          <w:pPr>
            <w:spacing w:after="0" w:line="312" w:lineRule="auto"/>
            <w:ind w:firstLine="709"/>
            <w:jc w:val="both"/>
          </w:pPr>
        </w:pPrChange>
      </w:pPr>
      <w:r w:rsidRPr="00967A21">
        <w:rPr>
          <w:rFonts w:ascii="Times New Roman" w:hAnsi="Times New Roman"/>
          <w:bCs/>
          <w:iCs/>
          <w:smallCaps/>
          <w:kern w:val="36"/>
          <w:sz w:val="24"/>
          <w:szCs w:val="24"/>
          <w:lang w:val="en-US" w:eastAsia="ru-RU"/>
          <w:rPrChange w:id="1855" w:author="Владимир" w:date="2016-05-12T14:57:00Z">
            <w:rPr>
              <w:lang w:val="en-US" w:eastAsia="ru-RU"/>
            </w:rPr>
          </w:rPrChange>
        </w:rPr>
        <w:t>References</w:t>
      </w:r>
    </w:p>
    <w:p w14:paraId="05953A5A" w14:textId="72A63933" w:rsidR="00EB5757" w:rsidRPr="00967A21" w:rsidRDefault="00F263E4" w:rsidP="009F63E4">
      <w:pPr>
        <w:spacing w:after="0" w:line="312" w:lineRule="auto"/>
        <w:ind w:firstLine="709"/>
        <w:jc w:val="both"/>
        <w:rPr>
          <w:rFonts w:ascii="Times New Roman" w:hAnsi="Times New Roman"/>
          <w:bCs/>
          <w:iCs/>
          <w:kern w:val="36"/>
          <w:sz w:val="24"/>
          <w:szCs w:val="24"/>
          <w:lang w:val="en-US" w:eastAsia="ru-RU"/>
          <w:rPrChange w:id="1856" w:author="Владимир" w:date="2016-05-12T14:57:00Z">
            <w:rPr>
              <w:rFonts w:ascii="Times New Roman" w:hAnsi="Times New Roman"/>
              <w:bCs/>
              <w:iCs/>
              <w:kern w:val="36"/>
              <w:sz w:val="28"/>
              <w:szCs w:val="28"/>
              <w:lang w:eastAsia="ru-RU"/>
            </w:rPr>
          </w:rPrChange>
        </w:rPr>
      </w:pPr>
      <w:ins w:id="1857" w:author="Владимир" w:date="2016-05-12T14:50:00Z">
        <w:r w:rsidRPr="00967A21">
          <w:rPr>
            <w:rFonts w:ascii="Times New Roman" w:hAnsi="Times New Roman"/>
            <w:bCs/>
            <w:iCs/>
            <w:kern w:val="36"/>
            <w:sz w:val="24"/>
            <w:szCs w:val="24"/>
            <w:lang w:val="en-US" w:eastAsia="ru-RU"/>
            <w:rPrChange w:id="1858" w:author="Владимир" w:date="2016-05-12T14:57:00Z">
              <w:rPr>
                <w:rFonts w:ascii="Times New Roman" w:hAnsi="Times New Roman"/>
                <w:bCs/>
                <w:iCs/>
                <w:kern w:val="36"/>
                <w:sz w:val="28"/>
                <w:szCs w:val="28"/>
                <w:lang w:val="en-US" w:eastAsia="ru-RU"/>
              </w:rPr>
            </w:rPrChange>
          </w:rPr>
          <w:t xml:space="preserve">[1] </w:t>
        </w:r>
      </w:ins>
      <w:r w:rsidR="00EB5757" w:rsidRPr="00967A21">
        <w:rPr>
          <w:rFonts w:ascii="Times New Roman" w:hAnsi="Times New Roman"/>
          <w:bCs/>
          <w:iCs/>
          <w:kern w:val="36"/>
          <w:sz w:val="24"/>
          <w:szCs w:val="24"/>
          <w:lang w:val="en-US" w:eastAsia="ru-RU"/>
          <w:rPrChange w:id="1859" w:author="Владимир" w:date="2016-05-12T14:57:00Z">
            <w:rPr>
              <w:rFonts w:ascii="Times New Roman" w:hAnsi="Times New Roman"/>
              <w:bCs/>
              <w:iCs/>
              <w:kern w:val="36"/>
              <w:sz w:val="28"/>
              <w:szCs w:val="28"/>
              <w:lang w:val="en-US" w:eastAsia="ru-RU"/>
            </w:rPr>
          </w:rPrChange>
        </w:rPr>
        <w:t xml:space="preserve">International hotel chains in Russia – 2015. EY review. </w:t>
      </w:r>
      <w:r w:rsidR="00A27FF2" w:rsidRPr="00967A21">
        <w:rPr>
          <w:sz w:val="24"/>
          <w:szCs w:val="24"/>
          <w:rPrChange w:id="1860" w:author="Владимир" w:date="2016-05-12T14:57:00Z">
            <w:rPr/>
          </w:rPrChange>
        </w:rPr>
        <w:fldChar w:fldCharType="begin"/>
      </w:r>
      <w:r w:rsidR="00A27FF2" w:rsidRPr="00967A21">
        <w:rPr>
          <w:sz w:val="24"/>
          <w:szCs w:val="24"/>
          <w:lang w:val="en-US"/>
          <w:rPrChange w:id="1861" w:author="Владимир" w:date="2016-05-12T14:57:00Z">
            <w:rPr/>
          </w:rPrChange>
        </w:rPr>
        <w:instrText xml:space="preserve"> HYPERLINK "http://www.ey.com/Publication/vwLUAssets/EY-International-hotel-brands-reviews-2015-ENG/$FILE/EY-International-hotel-brands-reviews-2015-ENG.pdf" </w:instrText>
      </w:r>
      <w:r w:rsidR="00A27FF2" w:rsidRPr="00967A21">
        <w:rPr>
          <w:sz w:val="24"/>
          <w:szCs w:val="24"/>
          <w:rPrChange w:id="1862" w:author="Владимир" w:date="2016-05-12T14:57:00Z">
            <w:rPr>
              <w:rStyle w:val="a4"/>
              <w:rFonts w:ascii="Times New Roman" w:hAnsi="Times New Roman"/>
              <w:bCs/>
              <w:iCs/>
              <w:color w:val="auto"/>
              <w:kern w:val="36"/>
              <w:sz w:val="28"/>
              <w:szCs w:val="28"/>
              <w:bdr w:val="none" w:sz="0" w:space="0" w:color="auto"/>
              <w:lang w:val="en-US" w:eastAsia="ru-RU"/>
            </w:rPr>
          </w:rPrChange>
        </w:rPr>
        <w:fldChar w:fldCharType="separate"/>
      </w:r>
      <w:r w:rsidR="00EB5757" w:rsidRPr="00967A21">
        <w:rPr>
          <w:rStyle w:val="a4"/>
          <w:rFonts w:ascii="Times New Roman" w:hAnsi="Times New Roman"/>
          <w:bCs/>
          <w:iCs/>
          <w:color w:val="auto"/>
          <w:kern w:val="36"/>
          <w:sz w:val="24"/>
          <w:szCs w:val="24"/>
          <w:bdr w:val="none" w:sz="0" w:space="0" w:color="auto"/>
          <w:lang w:val="en-US" w:eastAsia="ru-RU"/>
          <w:rPrChange w:id="1863" w:author="Владимир" w:date="2016-05-12T14:57:00Z">
            <w:rPr>
              <w:rStyle w:val="a4"/>
              <w:rFonts w:ascii="Times New Roman" w:hAnsi="Times New Roman"/>
              <w:bCs/>
              <w:iCs/>
              <w:color w:val="auto"/>
              <w:kern w:val="36"/>
              <w:sz w:val="28"/>
              <w:szCs w:val="28"/>
              <w:bdr w:val="none" w:sz="0" w:space="0" w:color="auto"/>
              <w:lang w:val="en-US" w:eastAsia="ru-RU"/>
            </w:rPr>
          </w:rPrChange>
        </w:rPr>
        <w:t>http</w:t>
      </w:r>
      <w:r w:rsidR="00EB5757" w:rsidRPr="00967A21">
        <w:rPr>
          <w:rStyle w:val="a4"/>
          <w:rFonts w:ascii="Times New Roman" w:hAnsi="Times New Roman"/>
          <w:bCs/>
          <w:iCs/>
          <w:color w:val="auto"/>
          <w:kern w:val="36"/>
          <w:sz w:val="24"/>
          <w:szCs w:val="24"/>
          <w:bdr w:val="none" w:sz="0" w:space="0" w:color="auto"/>
          <w:lang w:val="en-US" w:eastAsia="ru-RU"/>
          <w:rPrChange w:id="1864" w:author="Владимир" w:date="2016-05-12T14:57:00Z">
            <w:rPr>
              <w:rStyle w:val="a4"/>
              <w:rFonts w:ascii="Times New Roman" w:hAnsi="Times New Roman"/>
              <w:bCs/>
              <w:iCs/>
              <w:color w:val="auto"/>
              <w:kern w:val="36"/>
              <w:sz w:val="28"/>
              <w:szCs w:val="28"/>
              <w:bdr w:val="none" w:sz="0" w:space="0" w:color="auto"/>
              <w:lang w:eastAsia="ru-RU"/>
            </w:rPr>
          </w:rPrChange>
        </w:rPr>
        <w:t>://</w:t>
      </w:r>
      <w:r w:rsidR="00EB5757" w:rsidRPr="00967A21">
        <w:rPr>
          <w:rStyle w:val="a4"/>
          <w:rFonts w:ascii="Times New Roman" w:hAnsi="Times New Roman"/>
          <w:bCs/>
          <w:iCs/>
          <w:color w:val="auto"/>
          <w:kern w:val="36"/>
          <w:sz w:val="24"/>
          <w:szCs w:val="24"/>
          <w:bdr w:val="none" w:sz="0" w:space="0" w:color="auto"/>
          <w:lang w:val="en-US" w:eastAsia="ru-RU"/>
          <w:rPrChange w:id="1865" w:author="Владимир" w:date="2016-05-12T14:57:00Z">
            <w:rPr>
              <w:rStyle w:val="a4"/>
              <w:rFonts w:ascii="Times New Roman" w:hAnsi="Times New Roman"/>
              <w:bCs/>
              <w:iCs/>
              <w:color w:val="auto"/>
              <w:kern w:val="36"/>
              <w:sz w:val="28"/>
              <w:szCs w:val="28"/>
              <w:bdr w:val="none" w:sz="0" w:space="0" w:color="auto"/>
              <w:lang w:val="en-US" w:eastAsia="ru-RU"/>
            </w:rPr>
          </w:rPrChange>
        </w:rPr>
        <w:t>www</w:t>
      </w:r>
      <w:r w:rsidR="00EB5757" w:rsidRPr="00967A21">
        <w:rPr>
          <w:rStyle w:val="a4"/>
          <w:rFonts w:ascii="Times New Roman" w:hAnsi="Times New Roman"/>
          <w:bCs/>
          <w:iCs/>
          <w:color w:val="auto"/>
          <w:kern w:val="36"/>
          <w:sz w:val="24"/>
          <w:szCs w:val="24"/>
          <w:bdr w:val="none" w:sz="0" w:space="0" w:color="auto"/>
          <w:lang w:val="en-US" w:eastAsia="ru-RU"/>
          <w:rPrChange w:id="1866" w:author="Владимир" w:date="2016-05-12T14:57:00Z">
            <w:rPr>
              <w:rStyle w:val="a4"/>
              <w:rFonts w:ascii="Times New Roman" w:hAnsi="Times New Roman"/>
              <w:bCs/>
              <w:iCs/>
              <w:color w:val="auto"/>
              <w:kern w:val="36"/>
              <w:sz w:val="28"/>
              <w:szCs w:val="28"/>
              <w:bdr w:val="none" w:sz="0" w:space="0" w:color="auto"/>
              <w:lang w:eastAsia="ru-RU"/>
            </w:rPr>
          </w:rPrChange>
        </w:rPr>
        <w:t>.</w:t>
      </w:r>
      <w:r w:rsidR="00EB5757" w:rsidRPr="00967A21">
        <w:rPr>
          <w:rStyle w:val="a4"/>
          <w:rFonts w:ascii="Times New Roman" w:hAnsi="Times New Roman"/>
          <w:bCs/>
          <w:iCs/>
          <w:color w:val="auto"/>
          <w:kern w:val="36"/>
          <w:sz w:val="24"/>
          <w:szCs w:val="24"/>
          <w:bdr w:val="none" w:sz="0" w:space="0" w:color="auto"/>
          <w:lang w:val="en-US" w:eastAsia="ru-RU"/>
          <w:rPrChange w:id="1867" w:author="Владимир" w:date="2016-05-12T14:57:00Z">
            <w:rPr>
              <w:rStyle w:val="a4"/>
              <w:rFonts w:ascii="Times New Roman" w:hAnsi="Times New Roman"/>
              <w:bCs/>
              <w:iCs/>
              <w:color w:val="auto"/>
              <w:kern w:val="36"/>
              <w:sz w:val="28"/>
              <w:szCs w:val="28"/>
              <w:bdr w:val="none" w:sz="0" w:space="0" w:color="auto"/>
              <w:lang w:val="en-US" w:eastAsia="ru-RU"/>
            </w:rPr>
          </w:rPrChange>
        </w:rPr>
        <w:t>ey</w:t>
      </w:r>
      <w:r w:rsidR="00EB5757" w:rsidRPr="00967A21">
        <w:rPr>
          <w:rStyle w:val="a4"/>
          <w:rFonts w:ascii="Times New Roman" w:hAnsi="Times New Roman"/>
          <w:bCs/>
          <w:iCs/>
          <w:color w:val="auto"/>
          <w:kern w:val="36"/>
          <w:sz w:val="24"/>
          <w:szCs w:val="24"/>
          <w:bdr w:val="none" w:sz="0" w:space="0" w:color="auto"/>
          <w:lang w:val="en-US" w:eastAsia="ru-RU"/>
          <w:rPrChange w:id="1868" w:author="Владимир" w:date="2016-05-12T14:57:00Z">
            <w:rPr>
              <w:rStyle w:val="a4"/>
              <w:rFonts w:ascii="Times New Roman" w:hAnsi="Times New Roman"/>
              <w:bCs/>
              <w:iCs/>
              <w:color w:val="auto"/>
              <w:kern w:val="36"/>
              <w:sz w:val="28"/>
              <w:szCs w:val="28"/>
              <w:bdr w:val="none" w:sz="0" w:space="0" w:color="auto"/>
              <w:lang w:eastAsia="ru-RU"/>
            </w:rPr>
          </w:rPrChange>
        </w:rPr>
        <w:t>.</w:t>
      </w:r>
      <w:r w:rsidR="00EB5757" w:rsidRPr="00967A21">
        <w:rPr>
          <w:rStyle w:val="a4"/>
          <w:rFonts w:ascii="Times New Roman" w:hAnsi="Times New Roman"/>
          <w:bCs/>
          <w:iCs/>
          <w:color w:val="auto"/>
          <w:kern w:val="36"/>
          <w:sz w:val="24"/>
          <w:szCs w:val="24"/>
          <w:bdr w:val="none" w:sz="0" w:space="0" w:color="auto"/>
          <w:lang w:val="en-US" w:eastAsia="ru-RU"/>
          <w:rPrChange w:id="1869" w:author="Владимир" w:date="2016-05-12T14:57:00Z">
            <w:rPr>
              <w:rStyle w:val="a4"/>
              <w:rFonts w:ascii="Times New Roman" w:hAnsi="Times New Roman"/>
              <w:bCs/>
              <w:iCs/>
              <w:color w:val="auto"/>
              <w:kern w:val="36"/>
              <w:sz w:val="28"/>
              <w:szCs w:val="28"/>
              <w:bdr w:val="none" w:sz="0" w:space="0" w:color="auto"/>
              <w:lang w:val="en-US" w:eastAsia="ru-RU"/>
            </w:rPr>
          </w:rPrChange>
        </w:rPr>
        <w:t>com</w:t>
      </w:r>
      <w:del w:id="1870" w:author="Владимир" w:date="2016-05-12T14:51:00Z">
        <w:r w:rsidR="00EB5757" w:rsidRPr="00967A21" w:rsidDel="00F263E4">
          <w:rPr>
            <w:rStyle w:val="a4"/>
            <w:rFonts w:ascii="Times New Roman" w:hAnsi="Times New Roman"/>
            <w:bCs/>
            <w:iCs/>
            <w:color w:val="auto"/>
            <w:kern w:val="36"/>
            <w:sz w:val="24"/>
            <w:szCs w:val="24"/>
            <w:bdr w:val="none" w:sz="0" w:space="0" w:color="auto"/>
            <w:lang w:val="en-US" w:eastAsia="ru-RU"/>
            <w:rPrChange w:id="1871"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72" w:author="Владимир" w:date="2016-05-12T14:57:00Z">
              <w:rPr>
                <w:rStyle w:val="a4"/>
                <w:rFonts w:ascii="Times New Roman" w:hAnsi="Times New Roman"/>
                <w:bCs/>
                <w:iCs/>
                <w:color w:val="auto"/>
                <w:kern w:val="36"/>
                <w:sz w:val="28"/>
                <w:szCs w:val="28"/>
                <w:bdr w:val="none" w:sz="0" w:space="0" w:color="auto"/>
                <w:lang w:val="en-US" w:eastAsia="ru-RU"/>
              </w:rPr>
            </w:rPrChange>
          </w:rPr>
          <w:delText>Publication</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73"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74" w:author="Владимир" w:date="2016-05-12T14:57:00Z">
              <w:rPr>
                <w:rStyle w:val="a4"/>
                <w:rFonts w:ascii="Times New Roman" w:hAnsi="Times New Roman"/>
                <w:bCs/>
                <w:iCs/>
                <w:color w:val="auto"/>
                <w:kern w:val="36"/>
                <w:sz w:val="28"/>
                <w:szCs w:val="28"/>
                <w:bdr w:val="none" w:sz="0" w:space="0" w:color="auto"/>
                <w:lang w:val="en-US" w:eastAsia="ru-RU"/>
              </w:rPr>
            </w:rPrChange>
          </w:rPr>
          <w:delText>vwLUAssets</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75"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76" w:author="Владимир" w:date="2016-05-12T14:57:00Z">
              <w:rPr>
                <w:rStyle w:val="a4"/>
                <w:rFonts w:ascii="Times New Roman" w:hAnsi="Times New Roman"/>
                <w:bCs/>
                <w:iCs/>
                <w:color w:val="auto"/>
                <w:kern w:val="36"/>
                <w:sz w:val="28"/>
                <w:szCs w:val="28"/>
                <w:bdr w:val="none" w:sz="0" w:space="0" w:color="auto"/>
                <w:lang w:val="en-US" w:eastAsia="ru-RU"/>
              </w:rPr>
            </w:rPrChange>
          </w:rPr>
          <w:delText>EY</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77"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78" w:author="Владимир" w:date="2016-05-12T14:57:00Z">
              <w:rPr>
                <w:rStyle w:val="a4"/>
                <w:rFonts w:ascii="Times New Roman" w:hAnsi="Times New Roman"/>
                <w:bCs/>
                <w:iCs/>
                <w:color w:val="auto"/>
                <w:kern w:val="36"/>
                <w:sz w:val="28"/>
                <w:szCs w:val="28"/>
                <w:bdr w:val="none" w:sz="0" w:space="0" w:color="auto"/>
                <w:lang w:val="en-US" w:eastAsia="ru-RU"/>
              </w:rPr>
            </w:rPrChange>
          </w:rPr>
          <w:delText>International</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79"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80" w:author="Владимир" w:date="2016-05-12T14:57:00Z">
              <w:rPr>
                <w:rStyle w:val="a4"/>
                <w:rFonts w:ascii="Times New Roman" w:hAnsi="Times New Roman"/>
                <w:bCs/>
                <w:iCs/>
                <w:color w:val="auto"/>
                <w:kern w:val="36"/>
                <w:sz w:val="28"/>
                <w:szCs w:val="28"/>
                <w:bdr w:val="none" w:sz="0" w:space="0" w:color="auto"/>
                <w:lang w:val="en-US" w:eastAsia="ru-RU"/>
              </w:rPr>
            </w:rPrChange>
          </w:rPr>
          <w:delText>hotel</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81"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82" w:author="Владимир" w:date="2016-05-12T14:57:00Z">
              <w:rPr>
                <w:rStyle w:val="a4"/>
                <w:rFonts w:ascii="Times New Roman" w:hAnsi="Times New Roman"/>
                <w:bCs/>
                <w:iCs/>
                <w:color w:val="auto"/>
                <w:kern w:val="36"/>
                <w:sz w:val="28"/>
                <w:szCs w:val="28"/>
                <w:bdr w:val="none" w:sz="0" w:space="0" w:color="auto"/>
                <w:lang w:val="en-US" w:eastAsia="ru-RU"/>
              </w:rPr>
            </w:rPrChange>
          </w:rPr>
          <w:delText>brands</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83"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84" w:author="Владимир" w:date="2016-05-12T14:57:00Z">
              <w:rPr>
                <w:rStyle w:val="a4"/>
                <w:rFonts w:ascii="Times New Roman" w:hAnsi="Times New Roman"/>
                <w:bCs/>
                <w:iCs/>
                <w:color w:val="auto"/>
                <w:kern w:val="36"/>
                <w:sz w:val="28"/>
                <w:szCs w:val="28"/>
                <w:bdr w:val="none" w:sz="0" w:space="0" w:color="auto"/>
                <w:lang w:val="en-US" w:eastAsia="ru-RU"/>
              </w:rPr>
            </w:rPrChange>
          </w:rPr>
          <w:delText>reviews</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85" w:author="Владимир" w:date="2016-05-12T14:57:00Z">
              <w:rPr>
                <w:rStyle w:val="a4"/>
                <w:rFonts w:ascii="Times New Roman" w:hAnsi="Times New Roman"/>
                <w:bCs/>
                <w:iCs/>
                <w:color w:val="auto"/>
                <w:kern w:val="36"/>
                <w:sz w:val="28"/>
                <w:szCs w:val="28"/>
                <w:bdr w:val="none" w:sz="0" w:space="0" w:color="auto"/>
                <w:lang w:eastAsia="ru-RU"/>
              </w:rPr>
            </w:rPrChange>
          </w:rPr>
          <w:delText>-2015-</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86" w:author="Владимир" w:date="2016-05-12T14:57:00Z">
              <w:rPr>
                <w:rStyle w:val="a4"/>
                <w:rFonts w:ascii="Times New Roman" w:hAnsi="Times New Roman"/>
                <w:bCs/>
                <w:iCs/>
                <w:color w:val="auto"/>
                <w:kern w:val="36"/>
                <w:sz w:val="28"/>
                <w:szCs w:val="28"/>
                <w:bdr w:val="none" w:sz="0" w:space="0" w:color="auto"/>
                <w:lang w:val="en-US" w:eastAsia="ru-RU"/>
              </w:rPr>
            </w:rPrChange>
          </w:rPr>
          <w:delText>ENG</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87"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88" w:author="Владимир" w:date="2016-05-12T14:57:00Z">
              <w:rPr>
                <w:rStyle w:val="a4"/>
                <w:rFonts w:ascii="Times New Roman" w:hAnsi="Times New Roman"/>
                <w:bCs/>
                <w:iCs/>
                <w:color w:val="auto"/>
                <w:kern w:val="36"/>
                <w:sz w:val="28"/>
                <w:szCs w:val="28"/>
                <w:bdr w:val="none" w:sz="0" w:space="0" w:color="auto"/>
                <w:lang w:val="en-US" w:eastAsia="ru-RU"/>
              </w:rPr>
            </w:rPrChange>
          </w:rPr>
          <w:delText>FILE</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89"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90" w:author="Владимир" w:date="2016-05-12T14:57:00Z">
              <w:rPr>
                <w:rStyle w:val="a4"/>
                <w:rFonts w:ascii="Times New Roman" w:hAnsi="Times New Roman"/>
                <w:bCs/>
                <w:iCs/>
                <w:color w:val="auto"/>
                <w:kern w:val="36"/>
                <w:sz w:val="28"/>
                <w:szCs w:val="28"/>
                <w:bdr w:val="none" w:sz="0" w:space="0" w:color="auto"/>
                <w:lang w:val="en-US" w:eastAsia="ru-RU"/>
              </w:rPr>
            </w:rPrChange>
          </w:rPr>
          <w:delText>EY</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91"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92" w:author="Владимир" w:date="2016-05-12T14:57:00Z">
              <w:rPr>
                <w:rStyle w:val="a4"/>
                <w:rFonts w:ascii="Times New Roman" w:hAnsi="Times New Roman"/>
                <w:bCs/>
                <w:iCs/>
                <w:color w:val="auto"/>
                <w:kern w:val="36"/>
                <w:sz w:val="28"/>
                <w:szCs w:val="28"/>
                <w:bdr w:val="none" w:sz="0" w:space="0" w:color="auto"/>
                <w:lang w:val="en-US" w:eastAsia="ru-RU"/>
              </w:rPr>
            </w:rPrChange>
          </w:rPr>
          <w:delText>International</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93"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94" w:author="Владимир" w:date="2016-05-12T14:57:00Z">
              <w:rPr>
                <w:rStyle w:val="a4"/>
                <w:rFonts w:ascii="Times New Roman" w:hAnsi="Times New Roman"/>
                <w:bCs/>
                <w:iCs/>
                <w:color w:val="auto"/>
                <w:kern w:val="36"/>
                <w:sz w:val="28"/>
                <w:szCs w:val="28"/>
                <w:bdr w:val="none" w:sz="0" w:space="0" w:color="auto"/>
                <w:lang w:val="en-US" w:eastAsia="ru-RU"/>
              </w:rPr>
            </w:rPrChange>
          </w:rPr>
          <w:delText>hotel</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95"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96" w:author="Владимир" w:date="2016-05-12T14:57:00Z">
              <w:rPr>
                <w:rStyle w:val="a4"/>
                <w:rFonts w:ascii="Times New Roman" w:hAnsi="Times New Roman"/>
                <w:bCs/>
                <w:iCs/>
                <w:color w:val="auto"/>
                <w:kern w:val="36"/>
                <w:sz w:val="28"/>
                <w:szCs w:val="28"/>
                <w:bdr w:val="none" w:sz="0" w:space="0" w:color="auto"/>
                <w:lang w:val="en-US" w:eastAsia="ru-RU"/>
              </w:rPr>
            </w:rPrChange>
          </w:rPr>
          <w:delText>brands</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97"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98" w:author="Владимир" w:date="2016-05-12T14:57:00Z">
              <w:rPr>
                <w:rStyle w:val="a4"/>
                <w:rFonts w:ascii="Times New Roman" w:hAnsi="Times New Roman"/>
                <w:bCs/>
                <w:iCs/>
                <w:color w:val="auto"/>
                <w:kern w:val="36"/>
                <w:sz w:val="28"/>
                <w:szCs w:val="28"/>
                <w:bdr w:val="none" w:sz="0" w:space="0" w:color="auto"/>
                <w:lang w:val="en-US" w:eastAsia="ru-RU"/>
              </w:rPr>
            </w:rPrChange>
          </w:rPr>
          <w:delText>reviews</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899" w:author="Владимир" w:date="2016-05-12T14:57:00Z">
              <w:rPr>
                <w:rStyle w:val="a4"/>
                <w:rFonts w:ascii="Times New Roman" w:hAnsi="Times New Roman"/>
                <w:bCs/>
                <w:iCs/>
                <w:color w:val="auto"/>
                <w:kern w:val="36"/>
                <w:sz w:val="28"/>
                <w:szCs w:val="28"/>
                <w:bdr w:val="none" w:sz="0" w:space="0" w:color="auto"/>
                <w:lang w:eastAsia="ru-RU"/>
              </w:rPr>
            </w:rPrChange>
          </w:rPr>
          <w:delText>-2015-</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900" w:author="Владимир" w:date="2016-05-12T14:57:00Z">
              <w:rPr>
                <w:rStyle w:val="a4"/>
                <w:rFonts w:ascii="Times New Roman" w:hAnsi="Times New Roman"/>
                <w:bCs/>
                <w:iCs/>
                <w:color w:val="auto"/>
                <w:kern w:val="36"/>
                <w:sz w:val="28"/>
                <w:szCs w:val="28"/>
                <w:bdr w:val="none" w:sz="0" w:space="0" w:color="auto"/>
                <w:lang w:val="en-US" w:eastAsia="ru-RU"/>
              </w:rPr>
            </w:rPrChange>
          </w:rPr>
          <w:delText>ENG</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901"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00EB5757" w:rsidRPr="00967A21" w:rsidDel="00F263E4">
          <w:rPr>
            <w:rStyle w:val="a4"/>
            <w:rFonts w:ascii="Times New Roman" w:hAnsi="Times New Roman"/>
            <w:bCs/>
            <w:iCs/>
            <w:color w:val="auto"/>
            <w:kern w:val="36"/>
            <w:sz w:val="24"/>
            <w:szCs w:val="24"/>
            <w:bdr w:val="none" w:sz="0" w:space="0" w:color="auto"/>
            <w:lang w:val="en-US" w:eastAsia="ru-RU"/>
            <w:rPrChange w:id="1902" w:author="Владимир" w:date="2016-05-12T14:57:00Z">
              <w:rPr>
                <w:rStyle w:val="a4"/>
                <w:rFonts w:ascii="Times New Roman" w:hAnsi="Times New Roman"/>
                <w:bCs/>
                <w:iCs/>
                <w:color w:val="auto"/>
                <w:kern w:val="36"/>
                <w:sz w:val="28"/>
                <w:szCs w:val="28"/>
                <w:bdr w:val="none" w:sz="0" w:space="0" w:color="auto"/>
                <w:lang w:val="en-US" w:eastAsia="ru-RU"/>
              </w:rPr>
            </w:rPrChange>
          </w:rPr>
          <w:delText>pdf</w:delText>
        </w:r>
      </w:del>
      <w:r w:rsidR="00A27FF2" w:rsidRPr="00967A21">
        <w:rPr>
          <w:rStyle w:val="a4"/>
          <w:rFonts w:ascii="Times New Roman" w:hAnsi="Times New Roman"/>
          <w:bCs/>
          <w:iCs/>
          <w:color w:val="auto"/>
          <w:kern w:val="36"/>
          <w:sz w:val="24"/>
          <w:szCs w:val="24"/>
          <w:bdr w:val="none" w:sz="0" w:space="0" w:color="auto"/>
          <w:lang w:val="en-US" w:eastAsia="ru-RU"/>
          <w:rPrChange w:id="1903" w:author="Владимир" w:date="2016-05-12T14:57:00Z">
            <w:rPr>
              <w:rStyle w:val="a4"/>
              <w:rFonts w:ascii="Times New Roman" w:hAnsi="Times New Roman"/>
              <w:bCs/>
              <w:iCs/>
              <w:color w:val="auto"/>
              <w:kern w:val="36"/>
              <w:sz w:val="28"/>
              <w:szCs w:val="28"/>
              <w:bdr w:val="none" w:sz="0" w:space="0" w:color="auto"/>
              <w:lang w:val="en-US" w:eastAsia="ru-RU"/>
            </w:rPr>
          </w:rPrChange>
        </w:rPr>
        <w:fldChar w:fldCharType="end"/>
      </w:r>
      <w:r w:rsidR="00EB5757" w:rsidRPr="00967A21">
        <w:rPr>
          <w:rFonts w:ascii="Times New Roman" w:hAnsi="Times New Roman"/>
          <w:bCs/>
          <w:iCs/>
          <w:kern w:val="36"/>
          <w:sz w:val="24"/>
          <w:szCs w:val="24"/>
          <w:lang w:val="en-US" w:eastAsia="ru-RU"/>
          <w:rPrChange w:id="1904" w:author="Владимир" w:date="2016-05-12T14:57:00Z">
            <w:rPr>
              <w:rFonts w:ascii="Times New Roman" w:hAnsi="Times New Roman"/>
              <w:bCs/>
              <w:iCs/>
              <w:kern w:val="36"/>
              <w:sz w:val="28"/>
              <w:szCs w:val="28"/>
              <w:lang w:eastAsia="ru-RU"/>
            </w:rPr>
          </w:rPrChange>
        </w:rPr>
        <w:t xml:space="preserve">. </w:t>
      </w:r>
    </w:p>
    <w:p w14:paraId="48EC3788" w14:textId="0AAD0EDE" w:rsidR="009F63E4" w:rsidRPr="00967A21" w:rsidRDefault="00F263E4" w:rsidP="009F63E4">
      <w:pPr>
        <w:spacing w:after="0" w:line="312" w:lineRule="auto"/>
        <w:ind w:firstLine="709"/>
        <w:jc w:val="both"/>
        <w:rPr>
          <w:rFonts w:ascii="Times New Roman" w:hAnsi="Times New Roman"/>
          <w:bCs/>
          <w:iCs/>
          <w:kern w:val="36"/>
          <w:sz w:val="24"/>
          <w:szCs w:val="24"/>
          <w:lang w:val="en-US" w:eastAsia="ru-RU"/>
          <w:rPrChange w:id="1905" w:author="Владимир" w:date="2016-05-12T14:57:00Z">
            <w:rPr>
              <w:rFonts w:ascii="Times New Roman" w:hAnsi="Times New Roman"/>
              <w:bCs/>
              <w:iCs/>
              <w:kern w:val="36"/>
              <w:sz w:val="28"/>
              <w:szCs w:val="28"/>
              <w:lang w:eastAsia="ru-RU"/>
            </w:rPr>
          </w:rPrChange>
        </w:rPr>
      </w:pPr>
      <w:ins w:id="1906" w:author="Владимир" w:date="2016-05-12T14:50:00Z">
        <w:r w:rsidRPr="00967A21">
          <w:rPr>
            <w:rFonts w:ascii="Times New Roman" w:hAnsi="Times New Roman"/>
            <w:bCs/>
            <w:iCs/>
            <w:kern w:val="36"/>
            <w:sz w:val="24"/>
            <w:szCs w:val="24"/>
            <w:lang w:val="en-US" w:eastAsia="ru-RU"/>
            <w:rPrChange w:id="1907" w:author="Владимир" w:date="2016-05-12T14:57:00Z">
              <w:rPr>
                <w:rFonts w:ascii="Times New Roman" w:hAnsi="Times New Roman"/>
                <w:bCs/>
                <w:iCs/>
                <w:kern w:val="36"/>
                <w:sz w:val="28"/>
                <w:szCs w:val="28"/>
                <w:lang w:val="en-US" w:eastAsia="ru-RU"/>
              </w:rPr>
            </w:rPrChange>
          </w:rPr>
          <w:t xml:space="preserve">[2] </w:t>
        </w:r>
      </w:ins>
      <w:r w:rsidR="009F63E4" w:rsidRPr="00967A21">
        <w:rPr>
          <w:rFonts w:ascii="Times New Roman" w:hAnsi="Times New Roman"/>
          <w:bCs/>
          <w:iCs/>
          <w:kern w:val="36"/>
          <w:sz w:val="24"/>
          <w:szCs w:val="24"/>
          <w:lang w:val="en-US" w:eastAsia="ru-RU"/>
          <w:rPrChange w:id="1908" w:author="Владимир" w:date="2016-05-12T14:57:00Z">
            <w:rPr>
              <w:rFonts w:ascii="Times New Roman" w:hAnsi="Times New Roman"/>
              <w:bCs/>
              <w:iCs/>
              <w:kern w:val="36"/>
              <w:sz w:val="28"/>
              <w:szCs w:val="28"/>
              <w:lang w:val="en-US" w:eastAsia="ru-RU"/>
            </w:rPr>
          </w:rPrChange>
        </w:rPr>
        <w:t>International hotel operators in Russia and the CIS</w:t>
      </w:r>
      <w:r w:rsidR="00EB5757" w:rsidRPr="00967A21">
        <w:rPr>
          <w:rFonts w:ascii="Times New Roman" w:hAnsi="Times New Roman"/>
          <w:bCs/>
          <w:iCs/>
          <w:kern w:val="36"/>
          <w:sz w:val="24"/>
          <w:szCs w:val="24"/>
          <w:lang w:val="en-US" w:eastAsia="ru-RU"/>
          <w:rPrChange w:id="1909" w:author="Владимир" w:date="2016-05-12T14:57:00Z">
            <w:rPr>
              <w:rFonts w:ascii="Times New Roman" w:hAnsi="Times New Roman"/>
              <w:bCs/>
              <w:iCs/>
              <w:kern w:val="36"/>
              <w:sz w:val="28"/>
              <w:szCs w:val="28"/>
              <w:lang w:val="en-US" w:eastAsia="ru-RU"/>
            </w:rPr>
          </w:rPrChange>
        </w:rPr>
        <w:t>.</w:t>
      </w:r>
      <w:r w:rsidR="009F63E4" w:rsidRPr="00967A21">
        <w:rPr>
          <w:rFonts w:ascii="Times New Roman" w:hAnsi="Times New Roman"/>
          <w:bCs/>
          <w:iCs/>
          <w:kern w:val="36"/>
          <w:sz w:val="24"/>
          <w:szCs w:val="24"/>
          <w:lang w:val="en-US" w:eastAsia="ru-RU"/>
          <w:rPrChange w:id="1910" w:author="Владимир" w:date="2016-05-12T14:57:00Z">
            <w:rPr>
              <w:rFonts w:ascii="Times New Roman" w:hAnsi="Times New Roman"/>
              <w:bCs/>
              <w:iCs/>
              <w:kern w:val="36"/>
              <w:sz w:val="28"/>
              <w:szCs w:val="28"/>
              <w:lang w:val="en-US" w:eastAsia="ru-RU"/>
            </w:rPr>
          </w:rPrChange>
        </w:rPr>
        <w:t xml:space="preserve"> KMPG </w:t>
      </w:r>
      <w:r w:rsidR="00EB5757" w:rsidRPr="00967A21">
        <w:rPr>
          <w:rFonts w:ascii="Times New Roman" w:hAnsi="Times New Roman"/>
          <w:bCs/>
          <w:iCs/>
          <w:kern w:val="36"/>
          <w:sz w:val="24"/>
          <w:szCs w:val="24"/>
          <w:lang w:val="en-US" w:eastAsia="ru-RU"/>
          <w:rPrChange w:id="1911" w:author="Владимир" w:date="2016-05-12T14:57:00Z">
            <w:rPr>
              <w:rFonts w:ascii="Times New Roman" w:hAnsi="Times New Roman"/>
              <w:bCs/>
              <w:iCs/>
              <w:kern w:val="36"/>
              <w:sz w:val="28"/>
              <w:szCs w:val="28"/>
              <w:lang w:val="en-US" w:eastAsia="ru-RU"/>
            </w:rPr>
          </w:rPrChange>
        </w:rPr>
        <w:t>overview 2015.</w:t>
      </w:r>
      <w:r w:rsidR="009F63E4" w:rsidRPr="00967A21">
        <w:rPr>
          <w:rFonts w:ascii="Times New Roman" w:hAnsi="Times New Roman"/>
          <w:bCs/>
          <w:iCs/>
          <w:kern w:val="36"/>
          <w:sz w:val="24"/>
          <w:szCs w:val="24"/>
          <w:lang w:val="en-US" w:eastAsia="ru-RU"/>
          <w:rPrChange w:id="1912" w:author="Владимир" w:date="2016-05-12T14:57:00Z">
            <w:rPr>
              <w:rFonts w:ascii="Times New Roman" w:hAnsi="Times New Roman"/>
              <w:bCs/>
              <w:iCs/>
              <w:kern w:val="36"/>
              <w:sz w:val="28"/>
              <w:szCs w:val="28"/>
              <w:lang w:val="en-US" w:eastAsia="ru-RU"/>
            </w:rPr>
          </w:rPrChange>
        </w:rPr>
        <w:t xml:space="preserve"> </w:t>
      </w:r>
      <w:ins w:id="1913" w:author="Владимир" w:date="2016-05-12T14:51:00Z">
        <w:r w:rsidRPr="00967A21">
          <w:rPr>
            <w:rFonts w:ascii="Times New Roman" w:hAnsi="Times New Roman"/>
            <w:bCs/>
            <w:iCs/>
            <w:kern w:val="36"/>
            <w:sz w:val="24"/>
            <w:szCs w:val="24"/>
            <w:lang w:val="en-US" w:eastAsia="ru-RU"/>
            <w:rPrChange w:id="1914" w:author="Владимир" w:date="2016-05-12T14:57:00Z">
              <w:rPr>
                <w:rFonts w:ascii="Times New Roman" w:hAnsi="Times New Roman"/>
                <w:bCs/>
                <w:iCs/>
                <w:kern w:val="36"/>
                <w:sz w:val="28"/>
                <w:szCs w:val="28"/>
                <w:lang w:val="en-US" w:eastAsia="ru-RU"/>
              </w:rPr>
            </w:rPrChange>
          </w:rPr>
          <w:fldChar w:fldCharType="begin"/>
        </w:r>
        <w:r w:rsidRPr="00967A21">
          <w:rPr>
            <w:rFonts w:ascii="Times New Roman" w:hAnsi="Times New Roman"/>
            <w:bCs/>
            <w:iCs/>
            <w:kern w:val="36"/>
            <w:sz w:val="24"/>
            <w:szCs w:val="24"/>
            <w:lang w:val="en-US" w:eastAsia="ru-RU"/>
            <w:rPrChange w:id="1915" w:author="Владимир" w:date="2016-05-12T14:57:00Z">
              <w:rPr>
                <w:rFonts w:ascii="Times New Roman" w:hAnsi="Times New Roman"/>
                <w:bCs/>
                <w:iCs/>
                <w:kern w:val="36"/>
                <w:sz w:val="28"/>
                <w:szCs w:val="28"/>
                <w:lang w:val="en-US" w:eastAsia="ru-RU"/>
              </w:rPr>
            </w:rPrChange>
          </w:rPr>
          <w:instrText xml:space="preserve"> HYPERLINK "</w:instrText>
        </w:r>
      </w:ins>
      <w:r w:rsidRPr="005F79B3">
        <w:rPr>
          <w:sz w:val="24"/>
          <w:szCs w:val="24"/>
          <w:lang w:val="en-US"/>
          <w:rPrChange w:id="1916" w:author="Владимир" w:date="2016-05-12T15:11:00Z">
            <w:rPr>
              <w:rStyle w:val="a4"/>
              <w:rFonts w:ascii="Times New Roman" w:hAnsi="Times New Roman"/>
              <w:bCs/>
              <w:iCs/>
              <w:color w:val="auto"/>
              <w:kern w:val="36"/>
              <w:sz w:val="28"/>
              <w:szCs w:val="28"/>
              <w:bdr w:val="none" w:sz="0" w:space="0" w:color="auto"/>
              <w:lang w:val="en-US" w:eastAsia="ru-RU"/>
            </w:rPr>
          </w:rPrChange>
        </w:rPr>
        <w:instrText>http</w:instrText>
      </w:r>
      <w:r w:rsidRPr="00967A21">
        <w:rPr>
          <w:sz w:val="24"/>
          <w:szCs w:val="24"/>
          <w:lang w:val="en-US"/>
          <w:rPrChange w:id="1917" w:author="Владимир" w:date="2016-05-12T14:57:00Z">
            <w:rPr>
              <w:rStyle w:val="a4"/>
              <w:rFonts w:ascii="Times New Roman" w:hAnsi="Times New Roman"/>
              <w:bCs/>
              <w:iCs/>
              <w:color w:val="auto"/>
              <w:kern w:val="36"/>
              <w:sz w:val="28"/>
              <w:szCs w:val="28"/>
              <w:bdr w:val="none" w:sz="0" w:space="0" w:color="auto"/>
              <w:lang w:eastAsia="ru-RU"/>
            </w:rPr>
          </w:rPrChange>
        </w:rPr>
        <w:instrText>://</w:instrText>
      </w:r>
      <w:r w:rsidRPr="005F79B3">
        <w:rPr>
          <w:sz w:val="24"/>
          <w:szCs w:val="24"/>
          <w:lang w:val="en-US"/>
          <w:rPrChange w:id="1918" w:author="Владимир" w:date="2016-05-12T15:11:00Z">
            <w:rPr>
              <w:rStyle w:val="a4"/>
              <w:rFonts w:ascii="Times New Roman" w:hAnsi="Times New Roman"/>
              <w:bCs/>
              <w:iCs/>
              <w:color w:val="auto"/>
              <w:kern w:val="36"/>
              <w:sz w:val="28"/>
              <w:szCs w:val="28"/>
              <w:bdr w:val="none" w:sz="0" w:space="0" w:color="auto"/>
              <w:lang w:val="en-US" w:eastAsia="ru-RU"/>
            </w:rPr>
          </w:rPrChange>
        </w:rPr>
        <w:instrText>www</w:instrText>
      </w:r>
      <w:r w:rsidRPr="00967A21">
        <w:rPr>
          <w:sz w:val="24"/>
          <w:szCs w:val="24"/>
          <w:lang w:val="en-US"/>
          <w:rPrChange w:id="1919" w:author="Владимир" w:date="2016-05-12T14:57:00Z">
            <w:rPr>
              <w:rStyle w:val="a4"/>
              <w:rFonts w:ascii="Times New Roman" w:hAnsi="Times New Roman"/>
              <w:bCs/>
              <w:iCs/>
              <w:color w:val="auto"/>
              <w:kern w:val="36"/>
              <w:sz w:val="28"/>
              <w:szCs w:val="28"/>
              <w:bdr w:val="none" w:sz="0" w:space="0" w:color="auto"/>
              <w:lang w:eastAsia="ru-RU"/>
            </w:rPr>
          </w:rPrChange>
        </w:rPr>
        <w:instrText>.</w:instrText>
      </w:r>
      <w:r w:rsidRPr="005F79B3">
        <w:rPr>
          <w:sz w:val="24"/>
          <w:szCs w:val="24"/>
          <w:lang w:val="en-US"/>
          <w:rPrChange w:id="1920" w:author="Владимир" w:date="2016-05-12T15:11:00Z">
            <w:rPr>
              <w:rStyle w:val="a4"/>
              <w:rFonts w:ascii="Times New Roman" w:hAnsi="Times New Roman"/>
              <w:bCs/>
              <w:iCs/>
              <w:color w:val="auto"/>
              <w:kern w:val="36"/>
              <w:sz w:val="28"/>
              <w:szCs w:val="28"/>
              <w:bdr w:val="none" w:sz="0" w:space="0" w:color="auto"/>
              <w:lang w:val="en-US" w:eastAsia="ru-RU"/>
            </w:rPr>
          </w:rPrChange>
        </w:rPr>
        <w:instrText>kpmg</w:instrText>
      </w:r>
      <w:r w:rsidRPr="00967A21">
        <w:rPr>
          <w:sz w:val="24"/>
          <w:szCs w:val="24"/>
          <w:lang w:val="en-US"/>
          <w:rPrChange w:id="1921" w:author="Владимир" w:date="2016-05-12T14:57:00Z">
            <w:rPr>
              <w:rStyle w:val="a4"/>
              <w:rFonts w:ascii="Times New Roman" w:hAnsi="Times New Roman"/>
              <w:bCs/>
              <w:iCs/>
              <w:color w:val="auto"/>
              <w:kern w:val="36"/>
              <w:sz w:val="28"/>
              <w:szCs w:val="28"/>
              <w:bdr w:val="none" w:sz="0" w:space="0" w:color="auto"/>
              <w:lang w:eastAsia="ru-RU"/>
            </w:rPr>
          </w:rPrChange>
        </w:rPr>
        <w:instrText>.</w:instrText>
      </w:r>
      <w:r w:rsidRPr="005F79B3">
        <w:rPr>
          <w:sz w:val="24"/>
          <w:szCs w:val="24"/>
          <w:lang w:val="en-US"/>
          <w:rPrChange w:id="1922" w:author="Владимир" w:date="2016-05-12T15:11:00Z">
            <w:rPr>
              <w:rStyle w:val="a4"/>
              <w:rFonts w:ascii="Times New Roman" w:hAnsi="Times New Roman"/>
              <w:bCs/>
              <w:iCs/>
              <w:color w:val="auto"/>
              <w:kern w:val="36"/>
              <w:sz w:val="28"/>
              <w:szCs w:val="28"/>
              <w:bdr w:val="none" w:sz="0" w:space="0" w:color="auto"/>
              <w:lang w:val="en-US" w:eastAsia="ru-RU"/>
            </w:rPr>
          </w:rPrChange>
        </w:rPr>
        <w:instrText>com</w:instrText>
      </w:r>
      <w:ins w:id="1923" w:author="Владимир" w:date="2016-05-12T14:51:00Z">
        <w:r w:rsidRPr="005F79B3">
          <w:rPr>
            <w:sz w:val="24"/>
            <w:szCs w:val="24"/>
            <w:lang w:val="en-US"/>
            <w:rPrChange w:id="1924" w:author="Владимир" w:date="2016-05-12T15:11:00Z">
              <w:rPr>
                <w:rStyle w:val="a4"/>
                <w:rFonts w:ascii="Times New Roman" w:hAnsi="Times New Roman"/>
                <w:bCs/>
                <w:iCs/>
                <w:color w:val="auto"/>
                <w:kern w:val="36"/>
                <w:sz w:val="28"/>
                <w:szCs w:val="28"/>
                <w:bdr w:val="none" w:sz="0" w:space="0" w:color="auto"/>
                <w:lang w:val="en-US" w:eastAsia="ru-RU"/>
              </w:rPr>
            </w:rPrChange>
          </w:rPr>
          <w:instrText>.</w:instrText>
        </w:r>
        <w:r w:rsidRPr="00967A21">
          <w:rPr>
            <w:rFonts w:ascii="Times New Roman" w:hAnsi="Times New Roman"/>
            <w:bCs/>
            <w:iCs/>
            <w:kern w:val="36"/>
            <w:sz w:val="24"/>
            <w:szCs w:val="24"/>
            <w:lang w:val="en-US" w:eastAsia="ru-RU"/>
            <w:rPrChange w:id="1925" w:author="Владимир" w:date="2016-05-12T14:57:00Z">
              <w:rPr>
                <w:rFonts w:ascii="Times New Roman" w:hAnsi="Times New Roman"/>
                <w:bCs/>
                <w:iCs/>
                <w:kern w:val="36"/>
                <w:sz w:val="28"/>
                <w:szCs w:val="28"/>
                <w:lang w:val="en-US" w:eastAsia="ru-RU"/>
              </w:rPr>
            </w:rPrChange>
          </w:rPr>
          <w:instrText xml:space="preserve">" </w:instrText>
        </w:r>
        <w:r w:rsidRPr="00967A21">
          <w:rPr>
            <w:rFonts w:ascii="Times New Roman" w:hAnsi="Times New Roman"/>
            <w:bCs/>
            <w:iCs/>
            <w:kern w:val="36"/>
            <w:sz w:val="24"/>
            <w:szCs w:val="24"/>
            <w:lang w:val="en-US" w:eastAsia="ru-RU"/>
            <w:rPrChange w:id="1926" w:author="Владимир" w:date="2016-05-12T14:57:00Z">
              <w:rPr>
                <w:rFonts w:ascii="Times New Roman" w:hAnsi="Times New Roman"/>
                <w:bCs/>
                <w:iCs/>
                <w:kern w:val="36"/>
                <w:sz w:val="28"/>
                <w:szCs w:val="28"/>
                <w:lang w:val="en-US" w:eastAsia="ru-RU"/>
              </w:rPr>
            </w:rPrChange>
          </w:rPr>
          <w:fldChar w:fldCharType="separate"/>
        </w:r>
      </w:ins>
      <w:r w:rsidRPr="00967A21">
        <w:rPr>
          <w:rStyle w:val="a4"/>
          <w:rFonts w:ascii="Times New Roman" w:hAnsi="Times New Roman"/>
          <w:bCs/>
          <w:iCs/>
          <w:color w:val="auto"/>
          <w:kern w:val="36"/>
          <w:sz w:val="24"/>
          <w:szCs w:val="24"/>
          <w:bdr w:val="none" w:sz="0" w:space="0" w:color="auto"/>
          <w:lang w:val="en-US" w:eastAsia="ru-RU"/>
          <w:rPrChange w:id="1927" w:author="Владимир" w:date="2016-05-12T14:57:00Z">
            <w:rPr>
              <w:rStyle w:val="a4"/>
              <w:rFonts w:ascii="Times New Roman" w:hAnsi="Times New Roman"/>
              <w:bCs/>
              <w:iCs/>
              <w:color w:val="auto"/>
              <w:kern w:val="36"/>
              <w:sz w:val="28"/>
              <w:szCs w:val="28"/>
              <w:bdr w:val="none" w:sz="0" w:space="0" w:color="auto"/>
              <w:lang w:val="en-US" w:eastAsia="ru-RU"/>
            </w:rPr>
          </w:rPrChange>
        </w:rPr>
        <w:t>http</w:t>
      </w:r>
      <w:r w:rsidRPr="00967A21">
        <w:rPr>
          <w:rStyle w:val="a4"/>
          <w:rFonts w:ascii="Times New Roman" w:hAnsi="Times New Roman"/>
          <w:bCs/>
          <w:iCs/>
          <w:color w:val="auto"/>
          <w:kern w:val="36"/>
          <w:sz w:val="24"/>
          <w:szCs w:val="24"/>
          <w:bdr w:val="none" w:sz="0" w:space="0" w:color="auto"/>
          <w:lang w:val="en-US" w:eastAsia="ru-RU"/>
          <w:rPrChange w:id="1928" w:author="Владимир" w:date="2016-05-12T14:57:00Z">
            <w:rPr>
              <w:rStyle w:val="a4"/>
              <w:rFonts w:ascii="Times New Roman" w:hAnsi="Times New Roman"/>
              <w:bCs/>
              <w:iCs/>
              <w:color w:val="auto"/>
              <w:kern w:val="36"/>
              <w:sz w:val="28"/>
              <w:szCs w:val="28"/>
              <w:bdr w:val="none" w:sz="0" w:space="0" w:color="auto"/>
              <w:lang w:eastAsia="ru-RU"/>
            </w:rPr>
          </w:rPrChange>
        </w:rPr>
        <w:t>://</w:t>
      </w:r>
      <w:r w:rsidRPr="00967A21">
        <w:rPr>
          <w:rStyle w:val="a4"/>
          <w:rFonts w:ascii="Times New Roman" w:hAnsi="Times New Roman"/>
          <w:bCs/>
          <w:iCs/>
          <w:color w:val="auto"/>
          <w:kern w:val="36"/>
          <w:sz w:val="24"/>
          <w:szCs w:val="24"/>
          <w:bdr w:val="none" w:sz="0" w:space="0" w:color="auto"/>
          <w:lang w:val="en-US" w:eastAsia="ru-RU"/>
          <w:rPrChange w:id="1929" w:author="Владимир" w:date="2016-05-12T14:57:00Z">
            <w:rPr>
              <w:rStyle w:val="a4"/>
              <w:rFonts w:ascii="Times New Roman" w:hAnsi="Times New Roman"/>
              <w:bCs/>
              <w:iCs/>
              <w:color w:val="auto"/>
              <w:kern w:val="36"/>
              <w:sz w:val="28"/>
              <w:szCs w:val="28"/>
              <w:bdr w:val="none" w:sz="0" w:space="0" w:color="auto"/>
              <w:lang w:val="en-US" w:eastAsia="ru-RU"/>
            </w:rPr>
          </w:rPrChange>
        </w:rPr>
        <w:t>www</w:t>
      </w:r>
      <w:r w:rsidRPr="00967A21">
        <w:rPr>
          <w:rStyle w:val="a4"/>
          <w:rFonts w:ascii="Times New Roman" w:hAnsi="Times New Roman"/>
          <w:bCs/>
          <w:iCs/>
          <w:color w:val="auto"/>
          <w:kern w:val="36"/>
          <w:sz w:val="24"/>
          <w:szCs w:val="24"/>
          <w:bdr w:val="none" w:sz="0" w:space="0" w:color="auto"/>
          <w:lang w:val="en-US" w:eastAsia="ru-RU"/>
          <w:rPrChange w:id="1930" w:author="Владимир" w:date="2016-05-12T14:57:00Z">
            <w:rPr>
              <w:rStyle w:val="a4"/>
              <w:rFonts w:ascii="Times New Roman" w:hAnsi="Times New Roman"/>
              <w:bCs/>
              <w:iCs/>
              <w:color w:val="auto"/>
              <w:kern w:val="36"/>
              <w:sz w:val="28"/>
              <w:szCs w:val="28"/>
              <w:bdr w:val="none" w:sz="0" w:space="0" w:color="auto"/>
              <w:lang w:eastAsia="ru-RU"/>
            </w:rPr>
          </w:rPrChange>
        </w:rPr>
        <w:t>.</w:t>
      </w:r>
      <w:r w:rsidRPr="00967A21">
        <w:rPr>
          <w:rStyle w:val="a4"/>
          <w:rFonts w:ascii="Times New Roman" w:hAnsi="Times New Roman"/>
          <w:bCs/>
          <w:iCs/>
          <w:color w:val="auto"/>
          <w:kern w:val="36"/>
          <w:sz w:val="24"/>
          <w:szCs w:val="24"/>
          <w:bdr w:val="none" w:sz="0" w:space="0" w:color="auto"/>
          <w:lang w:val="en-US" w:eastAsia="ru-RU"/>
          <w:rPrChange w:id="1931" w:author="Владимир" w:date="2016-05-12T14:57:00Z">
            <w:rPr>
              <w:rStyle w:val="a4"/>
              <w:rFonts w:ascii="Times New Roman" w:hAnsi="Times New Roman"/>
              <w:bCs/>
              <w:iCs/>
              <w:color w:val="auto"/>
              <w:kern w:val="36"/>
              <w:sz w:val="28"/>
              <w:szCs w:val="28"/>
              <w:bdr w:val="none" w:sz="0" w:space="0" w:color="auto"/>
              <w:lang w:val="en-US" w:eastAsia="ru-RU"/>
            </w:rPr>
          </w:rPrChange>
        </w:rPr>
        <w:t>kpmg</w:t>
      </w:r>
      <w:r w:rsidRPr="00967A21">
        <w:rPr>
          <w:rStyle w:val="a4"/>
          <w:rFonts w:ascii="Times New Roman" w:hAnsi="Times New Roman"/>
          <w:bCs/>
          <w:iCs/>
          <w:color w:val="auto"/>
          <w:kern w:val="36"/>
          <w:sz w:val="24"/>
          <w:szCs w:val="24"/>
          <w:bdr w:val="none" w:sz="0" w:space="0" w:color="auto"/>
          <w:lang w:val="en-US" w:eastAsia="ru-RU"/>
          <w:rPrChange w:id="1932" w:author="Владимир" w:date="2016-05-12T14:57:00Z">
            <w:rPr>
              <w:rStyle w:val="a4"/>
              <w:rFonts w:ascii="Times New Roman" w:hAnsi="Times New Roman"/>
              <w:bCs/>
              <w:iCs/>
              <w:color w:val="auto"/>
              <w:kern w:val="36"/>
              <w:sz w:val="28"/>
              <w:szCs w:val="28"/>
              <w:bdr w:val="none" w:sz="0" w:space="0" w:color="auto"/>
              <w:lang w:eastAsia="ru-RU"/>
            </w:rPr>
          </w:rPrChange>
        </w:rPr>
        <w:t>.</w:t>
      </w:r>
      <w:r w:rsidRPr="00967A21">
        <w:rPr>
          <w:rStyle w:val="a4"/>
          <w:rFonts w:ascii="Times New Roman" w:hAnsi="Times New Roman"/>
          <w:bCs/>
          <w:iCs/>
          <w:color w:val="auto"/>
          <w:kern w:val="36"/>
          <w:sz w:val="24"/>
          <w:szCs w:val="24"/>
          <w:bdr w:val="none" w:sz="0" w:space="0" w:color="auto"/>
          <w:lang w:val="en-US" w:eastAsia="ru-RU"/>
          <w:rPrChange w:id="1933" w:author="Владимир" w:date="2016-05-12T14:57:00Z">
            <w:rPr>
              <w:rStyle w:val="a4"/>
              <w:rFonts w:ascii="Times New Roman" w:hAnsi="Times New Roman"/>
              <w:bCs/>
              <w:iCs/>
              <w:color w:val="auto"/>
              <w:kern w:val="36"/>
              <w:sz w:val="28"/>
              <w:szCs w:val="28"/>
              <w:bdr w:val="none" w:sz="0" w:space="0" w:color="auto"/>
              <w:lang w:val="en-US" w:eastAsia="ru-RU"/>
            </w:rPr>
          </w:rPrChange>
        </w:rPr>
        <w:t>com</w:t>
      </w:r>
      <w:del w:id="1934" w:author="Владимир" w:date="2016-05-12T14:51:00Z">
        <w:r w:rsidRPr="00967A21" w:rsidDel="00F263E4">
          <w:rPr>
            <w:rStyle w:val="a4"/>
            <w:rFonts w:ascii="Times New Roman" w:hAnsi="Times New Roman"/>
            <w:bCs/>
            <w:iCs/>
            <w:color w:val="auto"/>
            <w:kern w:val="36"/>
            <w:sz w:val="24"/>
            <w:szCs w:val="24"/>
            <w:bdr w:val="none" w:sz="0" w:space="0" w:color="auto"/>
            <w:lang w:val="en-US" w:eastAsia="ru-RU"/>
            <w:rPrChange w:id="1935"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Pr="00967A21" w:rsidDel="00F263E4">
          <w:rPr>
            <w:rStyle w:val="a4"/>
            <w:rFonts w:ascii="Times New Roman" w:hAnsi="Times New Roman"/>
            <w:bCs/>
            <w:iCs/>
            <w:color w:val="auto"/>
            <w:kern w:val="36"/>
            <w:sz w:val="24"/>
            <w:szCs w:val="24"/>
            <w:bdr w:val="none" w:sz="0" w:space="0" w:color="auto"/>
            <w:lang w:val="en-US" w:eastAsia="ru-RU"/>
            <w:rPrChange w:id="1936" w:author="Владимир" w:date="2016-05-12T14:57:00Z">
              <w:rPr>
                <w:rStyle w:val="a4"/>
                <w:rFonts w:ascii="Times New Roman" w:hAnsi="Times New Roman"/>
                <w:bCs/>
                <w:iCs/>
                <w:color w:val="auto"/>
                <w:kern w:val="36"/>
                <w:sz w:val="28"/>
                <w:szCs w:val="28"/>
                <w:bdr w:val="none" w:sz="0" w:space="0" w:color="auto"/>
                <w:lang w:val="en-US" w:eastAsia="ru-RU"/>
              </w:rPr>
            </w:rPrChange>
          </w:rPr>
          <w:delText>ru</w:delText>
        </w:r>
        <w:r w:rsidRPr="00967A21" w:rsidDel="00F263E4">
          <w:rPr>
            <w:rStyle w:val="a4"/>
            <w:rFonts w:ascii="Times New Roman" w:hAnsi="Times New Roman"/>
            <w:bCs/>
            <w:iCs/>
            <w:color w:val="auto"/>
            <w:kern w:val="36"/>
            <w:sz w:val="24"/>
            <w:szCs w:val="24"/>
            <w:bdr w:val="none" w:sz="0" w:space="0" w:color="auto"/>
            <w:lang w:val="en-US" w:eastAsia="ru-RU"/>
            <w:rPrChange w:id="1937"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Pr="00967A21" w:rsidDel="00F263E4">
          <w:rPr>
            <w:rStyle w:val="a4"/>
            <w:rFonts w:ascii="Times New Roman" w:hAnsi="Times New Roman"/>
            <w:bCs/>
            <w:iCs/>
            <w:color w:val="auto"/>
            <w:kern w:val="36"/>
            <w:sz w:val="24"/>
            <w:szCs w:val="24"/>
            <w:bdr w:val="none" w:sz="0" w:space="0" w:color="auto"/>
            <w:lang w:val="en-US" w:eastAsia="ru-RU"/>
            <w:rPrChange w:id="1938" w:author="Владимир" w:date="2016-05-12T14:57:00Z">
              <w:rPr>
                <w:rStyle w:val="a4"/>
                <w:rFonts w:ascii="Times New Roman" w:hAnsi="Times New Roman"/>
                <w:bCs/>
                <w:iCs/>
                <w:color w:val="auto"/>
                <w:kern w:val="36"/>
                <w:sz w:val="28"/>
                <w:szCs w:val="28"/>
                <w:bdr w:val="none" w:sz="0" w:space="0" w:color="auto"/>
                <w:lang w:val="en-US" w:eastAsia="ru-RU"/>
              </w:rPr>
            </w:rPrChange>
          </w:rPr>
          <w:delText>en</w:delText>
        </w:r>
        <w:r w:rsidRPr="00967A21" w:rsidDel="00F263E4">
          <w:rPr>
            <w:rStyle w:val="a4"/>
            <w:rFonts w:ascii="Times New Roman" w:hAnsi="Times New Roman"/>
            <w:bCs/>
            <w:iCs/>
            <w:color w:val="auto"/>
            <w:kern w:val="36"/>
            <w:sz w:val="24"/>
            <w:szCs w:val="24"/>
            <w:bdr w:val="none" w:sz="0" w:space="0" w:color="auto"/>
            <w:lang w:val="en-US" w:eastAsia="ru-RU"/>
            <w:rPrChange w:id="1939"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Pr="00967A21" w:rsidDel="00F263E4">
          <w:rPr>
            <w:rStyle w:val="a4"/>
            <w:rFonts w:ascii="Times New Roman" w:hAnsi="Times New Roman"/>
            <w:bCs/>
            <w:iCs/>
            <w:color w:val="auto"/>
            <w:kern w:val="36"/>
            <w:sz w:val="24"/>
            <w:szCs w:val="24"/>
            <w:bdr w:val="none" w:sz="0" w:space="0" w:color="auto"/>
            <w:lang w:val="en-US" w:eastAsia="ru-RU"/>
            <w:rPrChange w:id="1940" w:author="Владимир" w:date="2016-05-12T14:57:00Z">
              <w:rPr>
                <w:rStyle w:val="a4"/>
                <w:rFonts w:ascii="Times New Roman" w:hAnsi="Times New Roman"/>
                <w:bCs/>
                <w:iCs/>
                <w:color w:val="auto"/>
                <w:kern w:val="36"/>
                <w:sz w:val="28"/>
                <w:szCs w:val="28"/>
                <w:bdr w:val="none" w:sz="0" w:space="0" w:color="auto"/>
                <w:lang w:val="en-US" w:eastAsia="ru-RU"/>
              </w:rPr>
            </w:rPrChange>
          </w:rPr>
          <w:delText>issuesandinsights</w:delText>
        </w:r>
        <w:r w:rsidRPr="00967A21" w:rsidDel="00F263E4">
          <w:rPr>
            <w:rStyle w:val="a4"/>
            <w:rFonts w:ascii="Times New Roman" w:hAnsi="Times New Roman"/>
            <w:bCs/>
            <w:iCs/>
            <w:color w:val="auto"/>
            <w:kern w:val="36"/>
            <w:sz w:val="24"/>
            <w:szCs w:val="24"/>
            <w:bdr w:val="none" w:sz="0" w:space="0" w:color="auto"/>
            <w:lang w:val="en-US" w:eastAsia="ru-RU"/>
            <w:rPrChange w:id="1941"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Pr="00967A21" w:rsidDel="00F263E4">
          <w:rPr>
            <w:rStyle w:val="a4"/>
            <w:rFonts w:ascii="Times New Roman" w:hAnsi="Times New Roman"/>
            <w:bCs/>
            <w:iCs/>
            <w:color w:val="auto"/>
            <w:kern w:val="36"/>
            <w:sz w:val="24"/>
            <w:szCs w:val="24"/>
            <w:bdr w:val="none" w:sz="0" w:space="0" w:color="auto"/>
            <w:lang w:val="en-US" w:eastAsia="ru-RU"/>
            <w:rPrChange w:id="1942" w:author="Владимир" w:date="2016-05-12T14:57:00Z">
              <w:rPr>
                <w:rStyle w:val="a4"/>
                <w:rFonts w:ascii="Times New Roman" w:hAnsi="Times New Roman"/>
                <w:bCs/>
                <w:iCs/>
                <w:color w:val="auto"/>
                <w:kern w:val="36"/>
                <w:sz w:val="28"/>
                <w:szCs w:val="28"/>
                <w:bdr w:val="none" w:sz="0" w:space="0" w:color="auto"/>
                <w:lang w:val="en-US" w:eastAsia="ru-RU"/>
              </w:rPr>
            </w:rPrChange>
          </w:rPr>
          <w:delText>articlespublications</w:delText>
        </w:r>
        <w:r w:rsidRPr="00967A21" w:rsidDel="00F263E4">
          <w:rPr>
            <w:rStyle w:val="a4"/>
            <w:rFonts w:ascii="Times New Roman" w:hAnsi="Times New Roman"/>
            <w:bCs/>
            <w:iCs/>
            <w:color w:val="auto"/>
            <w:kern w:val="36"/>
            <w:sz w:val="24"/>
            <w:szCs w:val="24"/>
            <w:bdr w:val="none" w:sz="0" w:space="0" w:color="auto"/>
            <w:lang w:val="en-US" w:eastAsia="ru-RU"/>
            <w:rPrChange w:id="1943"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Pr="00967A21" w:rsidDel="00F263E4">
          <w:rPr>
            <w:rStyle w:val="a4"/>
            <w:rFonts w:ascii="Times New Roman" w:hAnsi="Times New Roman"/>
            <w:bCs/>
            <w:iCs/>
            <w:color w:val="auto"/>
            <w:kern w:val="36"/>
            <w:sz w:val="24"/>
            <w:szCs w:val="24"/>
            <w:bdr w:val="none" w:sz="0" w:space="0" w:color="auto"/>
            <w:lang w:val="en-US" w:eastAsia="ru-RU"/>
            <w:rPrChange w:id="1944" w:author="Владимир" w:date="2016-05-12T14:57:00Z">
              <w:rPr>
                <w:rStyle w:val="a4"/>
                <w:rFonts w:ascii="Times New Roman" w:hAnsi="Times New Roman"/>
                <w:bCs/>
                <w:iCs/>
                <w:color w:val="auto"/>
                <w:kern w:val="36"/>
                <w:sz w:val="28"/>
                <w:szCs w:val="28"/>
                <w:bdr w:val="none" w:sz="0" w:space="0" w:color="auto"/>
                <w:lang w:val="en-US" w:eastAsia="ru-RU"/>
              </w:rPr>
            </w:rPrChange>
          </w:rPr>
          <w:delText>pages</w:delText>
        </w:r>
        <w:r w:rsidRPr="00967A21" w:rsidDel="00F263E4">
          <w:rPr>
            <w:rStyle w:val="a4"/>
            <w:rFonts w:ascii="Times New Roman" w:hAnsi="Times New Roman"/>
            <w:bCs/>
            <w:iCs/>
            <w:color w:val="auto"/>
            <w:kern w:val="36"/>
            <w:sz w:val="24"/>
            <w:szCs w:val="24"/>
            <w:bdr w:val="none" w:sz="0" w:space="0" w:color="auto"/>
            <w:lang w:val="en-US" w:eastAsia="ru-RU"/>
            <w:rPrChange w:id="1945"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Pr="00967A21" w:rsidDel="00F263E4">
          <w:rPr>
            <w:rStyle w:val="a4"/>
            <w:rFonts w:ascii="Times New Roman" w:hAnsi="Times New Roman"/>
            <w:bCs/>
            <w:iCs/>
            <w:color w:val="auto"/>
            <w:kern w:val="36"/>
            <w:sz w:val="24"/>
            <w:szCs w:val="24"/>
            <w:bdr w:val="none" w:sz="0" w:space="0" w:color="auto"/>
            <w:lang w:val="en-US" w:eastAsia="ru-RU"/>
            <w:rPrChange w:id="1946" w:author="Владимир" w:date="2016-05-12T14:57:00Z">
              <w:rPr>
                <w:rStyle w:val="a4"/>
                <w:rFonts w:ascii="Times New Roman" w:hAnsi="Times New Roman"/>
                <w:bCs/>
                <w:iCs/>
                <w:color w:val="auto"/>
                <w:kern w:val="36"/>
                <w:sz w:val="28"/>
                <w:szCs w:val="28"/>
                <w:bdr w:val="none" w:sz="0" w:space="0" w:color="auto"/>
                <w:lang w:val="en-US" w:eastAsia="ru-RU"/>
              </w:rPr>
            </w:rPrChange>
          </w:rPr>
          <w:delText>hotel</w:delText>
        </w:r>
        <w:r w:rsidRPr="00967A21" w:rsidDel="00F263E4">
          <w:rPr>
            <w:rStyle w:val="a4"/>
            <w:rFonts w:ascii="Times New Roman" w:hAnsi="Times New Roman"/>
            <w:bCs/>
            <w:iCs/>
            <w:color w:val="auto"/>
            <w:kern w:val="36"/>
            <w:sz w:val="24"/>
            <w:szCs w:val="24"/>
            <w:bdr w:val="none" w:sz="0" w:space="0" w:color="auto"/>
            <w:lang w:val="en-US" w:eastAsia="ru-RU"/>
            <w:rPrChange w:id="1947"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Pr="00967A21" w:rsidDel="00F263E4">
          <w:rPr>
            <w:rStyle w:val="a4"/>
            <w:rFonts w:ascii="Times New Roman" w:hAnsi="Times New Roman"/>
            <w:bCs/>
            <w:iCs/>
            <w:color w:val="auto"/>
            <w:kern w:val="36"/>
            <w:sz w:val="24"/>
            <w:szCs w:val="24"/>
            <w:bdr w:val="none" w:sz="0" w:space="0" w:color="auto"/>
            <w:lang w:val="en-US" w:eastAsia="ru-RU"/>
            <w:rPrChange w:id="1948" w:author="Владимир" w:date="2016-05-12T14:57:00Z">
              <w:rPr>
                <w:rStyle w:val="a4"/>
                <w:rFonts w:ascii="Times New Roman" w:hAnsi="Times New Roman"/>
                <w:bCs/>
                <w:iCs/>
                <w:color w:val="auto"/>
                <w:kern w:val="36"/>
                <w:sz w:val="28"/>
                <w:szCs w:val="28"/>
                <w:bdr w:val="none" w:sz="0" w:space="0" w:color="auto"/>
                <w:lang w:val="en-US" w:eastAsia="ru-RU"/>
              </w:rPr>
            </w:rPrChange>
          </w:rPr>
          <w:delText>operators</w:delText>
        </w:r>
        <w:r w:rsidRPr="00967A21" w:rsidDel="00F263E4">
          <w:rPr>
            <w:rStyle w:val="a4"/>
            <w:rFonts w:ascii="Times New Roman" w:hAnsi="Times New Roman"/>
            <w:bCs/>
            <w:iCs/>
            <w:color w:val="auto"/>
            <w:kern w:val="36"/>
            <w:sz w:val="24"/>
            <w:szCs w:val="24"/>
            <w:bdr w:val="none" w:sz="0" w:space="0" w:color="auto"/>
            <w:lang w:val="en-US" w:eastAsia="ru-RU"/>
            <w:rPrChange w:id="1949"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Pr="00967A21" w:rsidDel="00F263E4">
          <w:rPr>
            <w:rStyle w:val="a4"/>
            <w:rFonts w:ascii="Times New Roman" w:hAnsi="Times New Roman"/>
            <w:bCs/>
            <w:iCs/>
            <w:color w:val="auto"/>
            <w:kern w:val="36"/>
            <w:sz w:val="24"/>
            <w:szCs w:val="24"/>
            <w:bdr w:val="none" w:sz="0" w:space="0" w:color="auto"/>
            <w:lang w:val="en-US" w:eastAsia="ru-RU"/>
            <w:rPrChange w:id="1950" w:author="Владимир" w:date="2016-05-12T14:57:00Z">
              <w:rPr>
                <w:rStyle w:val="a4"/>
                <w:rFonts w:ascii="Times New Roman" w:hAnsi="Times New Roman"/>
                <w:bCs/>
                <w:iCs/>
                <w:color w:val="auto"/>
                <w:kern w:val="36"/>
                <w:sz w:val="28"/>
                <w:szCs w:val="28"/>
                <w:bdr w:val="none" w:sz="0" w:space="0" w:color="auto"/>
                <w:lang w:val="en-US" w:eastAsia="ru-RU"/>
              </w:rPr>
            </w:rPrChange>
          </w:rPr>
          <w:delText>russia</w:delText>
        </w:r>
        <w:r w:rsidRPr="00967A21" w:rsidDel="00F263E4">
          <w:rPr>
            <w:rStyle w:val="a4"/>
            <w:rFonts w:ascii="Times New Roman" w:hAnsi="Times New Roman"/>
            <w:bCs/>
            <w:iCs/>
            <w:color w:val="auto"/>
            <w:kern w:val="36"/>
            <w:sz w:val="24"/>
            <w:szCs w:val="24"/>
            <w:bdr w:val="none" w:sz="0" w:space="0" w:color="auto"/>
            <w:lang w:val="en-US" w:eastAsia="ru-RU"/>
            <w:rPrChange w:id="1951"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Pr="00967A21" w:rsidDel="00F263E4">
          <w:rPr>
            <w:rStyle w:val="a4"/>
            <w:rFonts w:ascii="Times New Roman" w:hAnsi="Times New Roman"/>
            <w:bCs/>
            <w:iCs/>
            <w:color w:val="auto"/>
            <w:kern w:val="36"/>
            <w:sz w:val="24"/>
            <w:szCs w:val="24"/>
            <w:bdr w:val="none" w:sz="0" w:space="0" w:color="auto"/>
            <w:lang w:val="en-US" w:eastAsia="ru-RU"/>
            <w:rPrChange w:id="1952" w:author="Владимир" w:date="2016-05-12T14:57:00Z">
              <w:rPr>
                <w:rStyle w:val="a4"/>
                <w:rFonts w:ascii="Times New Roman" w:hAnsi="Times New Roman"/>
                <w:bCs/>
                <w:iCs/>
                <w:color w:val="auto"/>
                <w:kern w:val="36"/>
                <w:sz w:val="28"/>
                <w:szCs w:val="28"/>
                <w:bdr w:val="none" w:sz="0" w:space="0" w:color="auto"/>
                <w:lang w:val="en-US" w:eastAsia="ru-RU"/>
              </w:rPr>
            </w:rPrChange>
          </w:rPr>
          <w:delText>cis</w:delText>
        </w:r>
        <w:r w:rsidRPr="00967A21" w:rsidDel="00F263E4">
          <w:rPr>
            <w:rStyle w:val="a4"/>
            <w:rFonts w:ascii="Times New Roman" w:hAnsi="Times New Roman"/>
            <w:bCs/>
            <w:iCs/>
            <w:color w:val="auto"/>
            <w:kern w:val="36"/>
            <w:sz w:val="24"/>
            <w:szCs w:val="24"/>
            <w:bdr w:val="none" w:sz="0" w:space="0" w:color="auto"/>
            <w:lang w:val="en-US" w:eastAsia="ru-RU"/>
            <w:rPrChange w:id="1953"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r w:rsidRPr="00967A21" w:rsidDel="00F263E4">
          <w:rPr>
            <w:rStyle w:val="a4"/>
            <w:rFonts w:ascii="Times New Roman" w:hAnsi="Times New Roman"/>
            <w:bCs/>
            <w:iCs/>
            <w:color w:val="auto"/>
            <w:kern w:val="36"/>
            <w:sz w:val="24"/>
            <w:szCs w:val="24"/>
            <w:bdr w:val="none" w:sz="0" w:space="0" w:color="auto"/>
            <w:lang w:val="en-US" w:eastAsia="ru-RU"/>
            <w:rPrChange w:id="1954" w:author="Владимир" w:date="2016-05-12T14:57:00Z">
              <w:rPr>
                <w:rStyle w:val="a4"/>
                <w:rFonts w:ascii="Times New Roman" w:hAnsi="Times New Roman"/>
                <w:bCs/>
                <w:iCs/>
                <w:color w:val="auto"/>
                <w:kern w:val="36"/>
                <w:sz w:val="28"/>
                <w:szCs w:val="28"/>
                <w:bdr w:val="none" w:sz="0" w:space="0" w:color="auto"/>
                <w:lang w:val="en-US" w:eastAsia="ru-RU"/>
              </w:rPr>
            </w:rPrChange>
          </w:rPr>
          <w:delText>report</w:delText>
        </w:r>
        <w:r w:rsidRPr="00967A21" w:rsidDel="00F263E4">
          <w:rPr>
            <w:rStyle w:val="a4"/>
            <w:rFonts w:ascii="Times New Roman" w:hAnsi="Times New Roman"/>
            <w:bCs/>
            <w:iCs/>
            <w:color w:val="auto"/>
            <w:kern w:val="36"/>
            <w:sz w:val="24"/>
            <w:szCs w:val="24"/>
            <w:bdr w:val="none" w:sz="0" w:space="0" w:color="auto"/>
            <w:lang w:val="en-US" w:eastAsia="ru-RU"/>
            <w:rPrChange w:id="1955" w:author="Владимир" w:date="2016-05-12T14:57:00Z">
              <w:rPr>
                <w:rStyle w:val="a4"/>
                <w:rFonts w:ascii="Times New Roman" w:hAnsi="Times New Roman"/>
                <w:bCs/>
                <w:iCs/>
                <w:color w:val="auto"/>
                <w:kern w:val="36"/>
                <w:sz w:val="28"/>
                <w:szCs w:val="28"/>
                <w:bdr w:val="none" w:sz="0" w:space="0" w:color="auto"/>
                <w:lang w:eastAsia="ru-RU"/>
              </w:rPr>
            </w:rPrChange>
          </w:rPr>
          <w:delText>-2015.</w:delText>
        </w:r>
        <w:r w:rsidRPr="00967A21" w:rsidDel="00F263E4">
          <w:rPr>
            <w:rStyle w:val="a4"/>
            <w:rFonts w:ascii="Times New Roman" w:hAnsi="Times New Roman"/>
            <w:bCs/>
            <w:iCs/>
            <w:color w:val="auto"/>
            <w:kern w:val="36"/>
            <w:sz w:val="24"/>
            <w:szCs w:val="24"/>
            <w:bdr w:val="none" w:sz="0" w:space="0" w:color="auto"/>
            <w:lang w:val="en-US" w:eastAsia="ru-RU"/>
            <w:rPrChange w:id="1956" w:author="Владимир" w:date="2016-05-12T14:57:00Z">
              <w:rPr>
                <w:rStyle w:val="a4"/>
                <w:rFonts w:ascii="Times New Roman" w:hAnsi="Times New Roman"/>
                <w:bCs/>
                <w:iCs/>
                <w:color w:val="auto"/>
                <w:kern w:val="36"/>
                <w:sz w:val="28"/>
                <w:szCs w:val="28"/>
                <w:bdr w:val="none" w:sz="0" w:space="0" w:color="auto"/>
                <w:lang w:val="en-US" w:eastAsia="ru-RU"/>
              </w:rPr>
            </w:rPrChange>
          </w:rPr>
          <w:delText>aspx</w:delText>
        </w:r>
        <w:r w:rsidRPr="00967A21" w:rsidDel="00F263E4">
          <w:rPr>
            <w:rStyle w:val="a4"/>
            <w:rFonts w:ascii="Times New Roman" w:hAnsi="Times New Roman"/>
            <w:bCs/>
            <w:iCs/>
            <w:color w:val="auto"/>
            <w:kern w:val="36"/>
            <w:sz w:val="24"/>
            <w:szCs w:val="24"/>
            <w:bdr w:val="none" w:sz="0" w:space="0" w:color="auto"/>
            <w:lang w:val="en-US" w:eastAsia="ru-RU"/>
            <w:rPrChange w:id="1957" w:author="Владимир" w:date="2016-05-12T14:57:00Z">
              <w:rPr>
                <w:rStyle w:val="a4"/>
                <w:rFonts w:ascii="Times New Roman" w:hAnsi="Times New Roman"/>
                <w:bCs/>
                <w:iCs/>
                <w:color w:val="auto"/>
                <w:kern w:val="36"/>
                <w:sz w:val="28"/>
                <w:szCs w:val="28"/>
                <w:bdr w:val="none" w:sz="0" w:space="0" w:color="auto"/>
                <w:lang w:eastAsia="ru-RU"/>
              </w:rPr>
            </w:rPrChange>
          </w:rPr>
          <w:delText>/</w:delText>
        </w:r>
      </w:del>
      <w:ins w:id="1958" w:author="Владимир" w:date="2016-05-12T14:51:00Z">
        <w:r w:rsidRPr="00967A21">
          <w:rPr>
            <w:rStyle w:val="a4"/>
            <w:rFonts w:ascii="Times New Roman" w:hAnsi="Times New Roman"/>
            <w:bCs/>
            <w:iCs/>
            <w:color w:val="auto"/>
            <w:kern w:val="36"/>
            <w:sz w:val="24"/>
            <w:szCs w:val="24"/>
            <w:bdr w:val="none" w:sz="0" w:space="0" w:color="auto"/>
            <w:lang w:val="en-US" w:eastAsia="ru-RU"/>
            <w:rPrChange w:id="1959" w:author="Владимир" w:date="2016-05-12T14:57:00Z">
              <w:rPr>
                <w:rStyle w:val="a4"/>
                <w:rFonts w:ascii="Times New Roman" w:hAnsi="Times New Roman"/>
                <w:bCs/>
                <w:iCs/>
                <w:color w:val="auto"/>
                <w:kern w:val="36"/>
                <w:sz w:val="28"/>
                <w:szCs w:val="28"/>
                <w:bdr w:val="none" w:sz="0" w:space="0" w:color="auto"/>
                <w:lang w:val="en-US" w:eastAsia="ru-RU"/>
              </w:rPr>
            </w:rPrChange>
          </w:rPr>
          <w:t>.</w:t>
        </w:r>
        <w:r w:rsidRPr="00967A21">
          <w:rPr>
            <w:rFonts w:ascii="Times New Roman" w:hAnsi="Times New Roman"/>
            <w:bCs/>
            <w:iCs/>
            <w:kern w:val="36"/>
            <w:sz w:val="24"/>
            <w:szCs w:val="24"/>
            <w:lang w:val="en-US" w:eastAsia="ru-RU"/>
            <w:rPrChange w:id="1960" w:author="Владимир" w:date="2016-05-12T14:57:00Z">
              <w:rPr>
                <w:rFonts w:ascii="Times New Roman" w:hAnsi="Times New Roman"/>
                <w:bCs/>
                <w:iCs/>
                <w:kern w:val="36"/>
                <w:sz w:val="28"/>
                <w:szCs w:val="28"/>
                <w:lang w:val="en-US" w:eastAsia="ru-RU"/>
              </w:rPr>
            </w:rPrChange>
          </w:rPr>
          <w:fldChar w:fldCharType="end"/>
        </w:r>
      </w:ins>
    </w:p>
    <w:p w14:paraId="291B3606" w14:textId="1336102D" w:rsidR="001A0126" w:rsidRPr="00967A21" w:rsidRDefault="00F263E4" w:rsidP="001A0126">
      <w:pPr>
        <w:spacing w:after="0" w:line="312" w:lineRule="auto"/>
        <w:ind w:firstLine="709"/>
        <w:jc w:val="both"/>
        <w:rPr>
          <w:rFonts w:ascii="Times New Roman" w:hAnsi="Times New Roman"/>
          <w:bCs/>
          <w:iCs/>
          <w:kern w:val="36"/>
          <w:sz w:val="24"/>
          <w:szCs w:val="24"/>
          <w:lang w:val="en-US" w:eastAsia="ru-RU"/>
          <w:rPrChange w:id="1961" w:author="Владимир" w:date="2016-05-12T14:57:00Z">
            <w:rPr>
              <w:rFonts w:ascii="Times New Roman" w:hAnsi="Times New Roman"/>
              <w:bCs/>
              <w:iCs/>
              <w:kern w:val="36"/>
              <w:sz w:val="28"/>
              <w:szCs w:val="28"/>
              <w:lang w:val="en-US" w:eastAsia="ru-RU"/>
            </w:rPr>
          </w:rPrChange>
        </w:rPr>
      </w:pPr>
      <w:ins w:id="1962" w:author="Владимир" w:date="2016-05-12T14:50:00Z">
        <w:r w:rsidRPr="00967A21">
          <w:rPr>
            <w:rFonts w:ascii="Times New Roman" w:hAnsi="Times New Roman"/>
            <w:bCs/>
            <w:iCs/>
            <w:kern w:val="36"/>
            <w:sz w:val="24"/>
            <w:szCs w:val="24"/>
            <w:lang w:val="en-US" w:eastAsia="ru-RU"/>
            <w:rPrChange w:id="1963" w:author="Владимир" w:date="2016-05-12T14:57:00Z">
              <w:rPr>
                <w:rFonts w:ascii="Times New Roman" w:hAnsi="Times New Roman"/>
                <w:bCs/>
                <w:iCs/>
                <w:kern w:val="36"/>
                <w:sz w:val="28"/>
                <w:szCs w:val="28"/>
                <w:lang w:val="en-US" w:eastAsia="ru-RU"/>
              </w:rPr>
            </w:rPrChange>
          </w:rPr>
          <w:t xml:space="preserve">[3] </w:t>
        </w:r>
      </w:ins>
      <w:proofErr w:type="spellStart"/>
      <w:r w:rsidR="001A0126" w:rsidRPr="00967A21">
        <w:rPr>
          <w:rFonts w:ascii="Times New Roman" w:hAnsi="Times New Roman"/>
          <w:bCs/>
          <w:iCs/>
          <w:kern w:val="36"/>
          <w:sz w:val="24"/>
          <w:szCs w:val="24"/>
          <w:lang w:val="en-US" w:eastAsia="ru-RU"/>
          <w:rPrChange w:id="1964" w:author="Владимир" w:date="2016-05-12T14:57:00Z">
            <w:rPr>
              <w:rFonts w:ascii="Times New Roman" w:hAnsi="Times New Roman"/>
              <w:bCs/>
              <w:iCs/>
              <w:kern w:val="36"/>
              <w:sz w:val="28"/>
              <w:szCs w:val="28"/>
              <w:lang w:val="en-US" w:eastAsia="ru-RU"/>
            </w:rPr>
          </w:rPrChange>
        </w:rPr>
        <w:t>Maksimov</w:t>
      </w:r>
      <w:proofErr w:type="spellEnd"/>
      <w:ins w:id="1965" w:author="Владимир" w:date="2016-05-12T14:51:00Z">
        <w:r w:rsidRPr="00967A21">
          <w:rPr>
            <w:rFonts w:ascii="Times New Roman" w:hAnsi="Times New Roman"/>
            <w:bCs/>
            <w:iCs/>
            <w:kern w:val="36"/>
            <w:sz w:val="24"/>
            <w:szCs w:val="24"/>
            <w:lang w:val="en-US" w:eastAsia="ru-RU"/>
            <w:rPrChange w:id="1966" w:author="Владимир" w:date="2016-05-12T14:57:00Z">
              <w:rPr>
                <w:rFonts w:ascii="Times New Roman" w:hAnsi="Times New Roman"/>
                <w:bCs/>
                <w:iCs/>
                <w:kern w:val="36"/>
                <w:sz w:val="28"/>
                <w:szCs w:val="28"/>
                <w:lang w:val="en-US" w:eastAsia="ru-RU"/>
              </w:rPr>
            </w:rPrChange>
          </w:rPr>
          <w:t> </w:t>
        </w:r>
      </w:ins>
      <w:del w:id="1967" w:author="Владимир" w:date="2016-05-12T14:51:00Z">
        <w:r w:rsidR="001A0126" w:rsidRPr="00967A21" w:rsidDel="00F263E4">
          <w:rPr>
            <w:rFonts w:ascii="Times New Roman" w:hAnsi="Times New Roman"/>
            <w:bCs/>
            <w:iCs/>
            <w:kern w:val="36"/>
            <w:sz w:val="24"/>
            <w:szCs w:val="24"/>
            <w:lang w:val="en-US" w:eastAsia="ru-RU"/>
            <w:rPrChange w:id="1968" w:author="Владимир" w:date="2016-05-12T14:57:00Z">
              <w:rPr>
                <w:rFonts w:ascii="Times New Roman" w:hAnsi="Times New Roman"/>
                <w:bCs/>
                <w:iCs/>
                <w:kern w:val="36"/>
                <w:sz w:val="28"/>
                <w:szCs w:val="28"/>
                <w:lang w:val="en-US" w:eastAsia="ru-RU"/>
              </w:rPr>
            </w:rPrChange>
          </w:rPr>
          <w:delText xml:space="preserve"> </w:delText>
        </w:r>
      </w:del>
      <w:r w:rsidR="001A0126" w:rsidRPr="00967A21">
        <w:rPr>
          <w:rFonts w:ascii="Times New Roman" w:hAnsi="Times New Roman"/>
          <w:bCs/>
          <w:iCs/>
          <w:kern w:val="36"/>
          <w:sz w:val="24"/>
          <w:szCs w:val="24"/>
          <w:lang w:val="en-US" w:eastAsia="ru-RU"/>
          <w:rPrChange w:id="1969" w:author="Владимир" w:date="2016-05-12T14:57:00Z">
            <w:rPr>
              <w:rFonts w:ascii="Times New Roman" w:hAnsi="Times New Roman"/>
              <w:bCs/>
              <w:iCs/>
              <w:kern w:val="36"/>
              <w:sz w:val="28"/>
              <w:szCs w:val="28"/>
              <w:lang w:val="en-US" w:eastAsia="ru-RU"/>
            </w:rPr>
          </w:rPrChange>
        </w:rPr>
        <w:t xml:space="preserve">D.V., </w:t>
      </w:r>
      <w:proofErr w:type="spellStart"/>
      <w:r w:rsidR="001A0126" w:rsidRPr="00967A21">
        <w:rPr>
          <w:rFonts w:ascii="Times New Roman" w:hAnsi="Times New Roman"/>
          <w:bCs/>
          <w:iCs/>
          <w:kern w:val="36"/>
          <w:sz w:val="24"/>
          <w:szCs w:val="24"/>
          <w:lang w:val="en-US" w:eastAsia="ru-RU"/>
          <w:rPrChange w:id="1970" w:author="Владимир" w:date="2016-05-12T14:57:00Z">
            <w:rPr>
              <w:rFonts w:ascii="Times New Roman" w:hAnsi="Times New Roman"/>
              <w:bCs/>
              <w:iCs/>
              <w:kern w:val="36"/>
              <w:sz w:val="28"/>
              <w:szCs w:val="28"/>
              <w:lang w:val="en-US" w:eastAsia="ru-RU"/>
            </w:rPr>
          </w:rPrChange>
        </w:rPr>
        <w:t>Minenkova</w:t>
      </w:r>
      <w:proofErr w:type="spellEnd"/>
      <w:ins w:id="1971" w:author="Владимир" w:date="2016-05-12T14:51:00Z">
        <w:r w:rsidRPr="00967A21">
          <w:rPr>
            <w:rFonts w:ascii="Times New Roman" w:hAnsi="Times New Roman"/>
            <w:bCs/>
            <w:iCs/>
            <w:kern w:val="36"/>
            <w:sz w:val="24"/>
            <w:szCs w:val="24"/>
            <w:lang w:val="en-US" w:eastAsia="ru-RU"/>
            <w:rPrChange w:id="1972" w:author="Владимир" w:date="2016-05-12T14:57:00Z">
              <w:rPr>
                <w:rFonts w:ascii="Times New Roman" w:hAnsi="Times New Roman"/>
                <w:bCs/>
                <w:iCs/>
                <w:kern w:val="36"/>
                <w:sz w:val="28"/>
                <w:szCs w:val="28"/>
                <w:lang w:val="en-US" w:eastAsia="ru-RU"/>
              </w:rPr>
            </w:rPrChange>
          </w:rPr>
          <w:t> </w:t>
        </w:r>
      </w:ins>
      <w:del w:id="1973" w:author="Владимир" w:date="2016-05-12T14:51:00Z">
        <w:r w:rsidR="001A0126" w:rsidRPr="00967A21" w:rsidDel="00F263E4">
          <w:rPr>
            <w:rFonts w:ascii="Times New Roman" w:hAnsi="Times New Roman"/>
            <w:bCs/>
            <w:iCs/>
            <w:kern w:val="36"/>
            <w:sz w:val="24"/>
            <w:szCs w:val="24"/>
            <w:lang w:val="en-US" w:eastAsia="ru-RU"/>
            <w:rPrChange w:id="1974" w:author="Владимир" w:date="2016-05-12T14:57:00Z">
              <w:rPr>
                <w:rFonts w:ascii="Times New Roman" w:hAnsi="Times New Roman"/>
                <w:bCs/>
                <w:iCs/>
                <w:kern w:val="36"/>
                <w:sz w:val="28"/>
                <w:szCs w:val="28"/>
                <w:lang w:val="en-US" w:eastAsia="ru-RU"/>
              </w:rPr>
            </w:rPrChange>
          </w:rPr>
          <w:delText xml:space="preserve"> </w:delText>
        </w:r>
      </w:del>
      <w:r w:rsidR="001A0126" w:rsidRPr="00967A21">
        <w:rPr>
          <w:rFonts w:ascii="Times New Roman" w:hAnsi="Times New Roman"/>
          <w:bCs/>
          <w:iCs/>
          <w:kern w:val="36"/>
          <w:sz w:val="24"/>
          <w:szCs w:val="24"/>
          <w:lang w:val="en-US" w:eastAsia="ru-RU"/>
          <w:rPrChange w:id="1975" w:author="Владимир" w:date="2016-05-12T14:57:00Z">
            <w:rPr>
              <w:rFonts w:ascii="Times New Roman" w:hAnsi="Times New Roman"/>
              <w:bCs/>
              <w:iCs/>
              <w:kern w:val="36"/>
              <w:sz w:val="28"/>
              <w:szCs w:val="28"/>
              <w:lang w:val="en-US" w:eastAsia="ru-RU"/>
            </w:rPr>
          </w:rPrChange>
        </w:rPr>
        <w:t xml:space="preserve">V.V., </w:t>
      </w:r>
      <w:proofErr w:type="spellStart"/>
      <w:r w:rsidR="001A0126" w:rsidRPr="00967A21">
        <w:rPr>
          <w:rFonts w:ascii="Times New Roman" w:hAnsi="Times New Roman"/>
          <w:bCs/>
          <w:iCs/>
          <w:kern w:val="36"/>
          <w:sz w:val="24"/>
          <w:szCs w:val="24"/>
          <w:lang w:val="en-US" w:eastAsia="ru-RU"/>
          <w:rPrChange w:id="1976" w:author="Владимир" w:date="2016-05-12T14:57:00Z">
            <w:rPr>
              <w:rFonts w:ascii="Times New Roman" w:hAnsi="Times New Roman"/>
              <w:bCs/>
              <w:iCs/>
              <w:kern w:val="36"/>
              <w:sz w:val="28"/>
              <w:szCs w:val="28"/>
              <w:lang w:val="en-US" w:eastAsia="ru-RU"/>
            </w:rPr>
          </w:rPrChange>
        </w:rPr>
        <w:t>Volkova</w:t>
      </w:r>
      <w:proofErr w:type="spellEnd"/>
      <w:ins w:id="1977" w:author="Владимир" w:date="2016-05-12T14:51:00Z">
        <w:r w:rsidRPr="00967A21">
          <w:rPr>
            <w:rFonts w:ascii="Times New Roman" w:hAnsi="Times New Roman"/>
            <w:bCs/>
            <w:iCs/>
            <w:kern w:val="36"/>
            <w:sz w:val="24"/>
            <w:szCs w:val="24"/>
            <w:lang w:val="en-US" w:eastAsia="ru-RU"/>
            <w:rPrChange w:id="1978" w:author="Владимир" w:date="2016-05-12T14:57:00Z">
              <w:rPr>
                <w:rFonts w:ascii="Times New Roman" w:hAnsi="Times New Roman"/>
                <w:bCs/>
                <w:iCs/>
                <w:kern w:val="36"/>
                <w:sz w:val="28"/>
                <w:szCs w:val="28"/>
                <w:lang w:val="en-US" w:eastAsia="ru-RU"/>
              </w:rPr>
            </w:rPrChange>
          </w:rPr>
          <w:t> </w:t>
        </w:r>
      </w:ins>
      <w:del w:id="1979" w:author="Владимир" w:date="2016-05-12T14:51:00Z">
        <w:r w:rsidR="001A0126" w:rsidRPr="00967A21" w:rsidDel="00F263E4">
          <w:rPr>
            <w:rFonts w:ascii="Times New Roman" w:hAnsi="Times New Roman"/>
            <w:bCs/>
            <w:iCs/>
            <w:kern w:val="36"/>
            <w:sz w:val="24"/>
            <w:szCs w:val="24"/>
            <w:lang w:val="en-US" w:eastAsia="ru-RU"/>
            <w:rPrChange w:id="1980" w:author="Владимир" w:date="2016-05-12T14:57:00Z">
              <w:rPr>
                <w:rFonts w:ascii="Times New Roman" w:hAnsi="Times New Roman"/>
                <w:bCs/>
                <w:iCs/>
                <w:kern w:val="36"/>
                <w:sz w:val="28"/>
                <w:szCs w:val="28"/>
                <w:lang w:val="en-US" w:eastAsia="ru-RU"/>
              </w:rPr>
            </w:rPrChange>
          </w:rPr>
          <w:delText xml:space="preserve"> </w:delText>
        </w:r>
      </w:del>
      <w:r w:rsidR="001A0126" w:rsidRPr="00967A21">
        <w:rPr>
          <w:rFonts w:ascii="Times New Roman" w:hAnsi="Times New Roman"/>
          <w:bCs/>
          <w:iCs/>
          <w:kern w:val="36"/>
          <w:sz w:val="24"/>
          <w:szCs w:val="24"/>
          <w:lang w:val="en-US" w:eastAsia="ru-RU"/>
          <w:rPrChange w:id="1981" w:author="Владимир" w:date="2016-05-12T14:57:00Z">
            <w:rPr>
              <w:rFonts w:ascii="Times New Roman" w:hAnsi="Times New Roman"/>
              <w:bCs/>
              <w:iCs/>
              <w:kern w:val="36"/>
              <w:sz w:val="28"/>
              <w:szCs w:val="28"/>
              <w:lang w:val="en-US" w:eastAsia="ru-RU"/>
            </w:rPr>
          </w:rPrChange>
        </w:rPr>
        <w:t>T.</w:t>
      </w:r>
      <w:del w:id="1982" w:author="Владимир" w:date="2016-05-12T14:51:00Z">
        <w:r w:rsidR="001A0126" w:rsidRPr="00967A21" w:rsidDel="00F263E4">
          <w:rPr>
            <w:rFonts w:ascii="Times New Roman" w:hAnsi="Times New Roman"/>
            <w:bCs/>
            <w:iCs/>
            <w:kern w:val="36"/>
            <w:sz w:val="24"/>
            <w:szCs w:val="24"/>
            <w:lang w:val="en-US" w:eastAsia="ru-RU"/>
            <w:rPrChange w:id="1983" w:author="Владимир" w:date="2016-05-12T14:57:00Z">
              <w:rPr>
                <w:rFonts w:ascii="Times New Roman" w:hAnsi="Times New Roman"/>
                <w:bCs/>
                <w:iCs/>
                <w:kern w:val="36"/>
                <w:sz w:val="28"/>
                <w:szCs w:val="28"/>
                <w:lang w:val="en-US" w:eastAsia="ru-RU"/>
              </w:rPr>
            </w:rPrChange>
          </w:rPr>
          <w:delText xml:space="preserve"> </w:delText>
        </w:r>
      </w:del>
      <w:r w:rsidR="001A0126" w:rsidRPr="00967A21">
        <w:rPr>
          <w:rFonts w:ascii="Times New Roman" w:hAnsi="Times New Roman"/>
          <w:bCs/>
          <w:iCs/>
          <w:kern w:val="36"/>
          <w:sz w:val="24"/>
          <w:szCs w:val="24"/>
          <w:lang w:val="en-US" w:eastAsia="ru-RU"/>
          <w:rPrChange w:id="1984" w:author="Владимир" w:date="2016-05-12T14:57:00Z">
            <w:rPr>
              <w:rFonts w:ascii="Times New Roman" w:hAnsi="Times New Roman"/>
              <w:bCs/>
              <w:iCs/>
              <w:kern w:val="36"/>
              <w:sz w:val="28"/>
              <w:szCs w:val="28"/>
              <w:lang w:val="en-US" w:eastAsia="ru-RU"/>
            </w:rPr>
          </w:rPrChange>
        </w:rPr>
        <w:t xml:space="preserve">A., </w:t>
      </w:r>
      <w:proofErr w:type="spellStart"/>
      <w:r w:rsidR="001A0126" w:rsidRPr="00967A21">
        <w:rPr>
          <w:rFonts w:ascii="Times New Roman" w:hAnsi="Times New Roman"/>
          <w:bCs/>
          <w:iCs/>
          <w:kern w:val="36"/>
          <w:sz w:val="24"/>
          <w:szCs w:val="24"/>
          <w:lang w:val="en-US" w:eastAsia="ru-RU"/>
          <w:rPrChange w:id="1985" w:author="Владимир" w:date="2016-05-12T14:57:00Z">
            <w:rPr>
              <w:rFonts w:ascii="Times New Roman" w:hAnsi="Times New Roman"/>
              <w:bCs/>
              <w:iCs/>
              <w:kern w:val="36"/>
              <w:sz w:val="28"/>
              <w:szCs w:val="28"/>
              <w:lang w:val="en-US" w:eastAsia="ru-RU"/>
            </w:rPr>
          </w:rPrChange>
        </w:rPr>
        <w:t>Karpova</w:t>
      </w:r>
      <w:proofErr w:type="spellEnd"/>
      <w:ins w:id="1986" w:author="Владимир" w:date="2016-05-12T14:51:00Z">
        <w:r w:rsidRPr="00967A21">
          <w:rPr>
            <w:rFonts w:ascii="Times New Roman" w:hAnsi="Times New Roman"/>
            <w:bCs/>
            <w:iCs/>
            <w:kern w:val="36"/>
            <w:sz w:val="24"/>
            <w:szCs w:val="24"/>
            <w:lang w:val="en-US" w:eastAsia="ru-RU"/>
            <w:rPrChange w:id="1987" w:author="Владимир" w:date="2016-05-12T14:57:00Z">
              <w:rPr>
                <w:rFonts w:ascii="Times New Roman" w:hAnsi="Times New Roman"/>
                <w:bCs/>
                <w:iCs/>
                <w:kern w:val="36"/>
                <w:sz w:val="28"/>
                <w:szCs w:val="28"/>
                <w:lang w:val="en-US" w:eastAsia="ru-RU"/>
              </w:rPr>
            </w:rPrChange>
          </w:rPr>
          <w:t> </w:t>
        </w:r>
      </w:ins>
      <w:del w:id="1988" w:author="Владимир" w:date="2016-05-12T14:51:00Z">
        <w:r w:rsidR="001A0126" w:rsidRPr="00967A21" w:rsidDel="00F263E4">
          <w:rPr>
            <w:rFonts w:ascii="Times New Roman" w:hAnsi="Times New Roman"/>
            <w:bCs/>
            <w:iCs/>
            <w:kern w:val="36"/>
            <w:sz w:val="24"/>
            <w:szCs w:val="24"/>
            <w:lang w:val="en-US" w:eastAsia="ru-RU"/>
            <w:rPrChange w:id="1989" w:author="Владимир" w:date="2016-05-12T14:57:00Z">
              <w:rPr>
                <w:rFonts w:ascii="Times New Roman" w:hAnsi="Times New Roman"/>
                <w:bCs/>
                <w:iCs/>
                <w:kern w:val="36"/>
                <w:sz w:val="28"/>
                <w:szCs w:val="28"/>
                <w:lang w:val="en-US" w:eastAsia="ru-RU"/>
              </w:rPr>
            </w:rPrChange>
          </w:rPr>
          <w:delText xml:space="preserve"> </w:delText>
        </w:r>
      </w:del>
      <w:r w:rsidR="001A0126" w:rsidRPr="00967A21">
        <w:rPr>
          <w:rFonts w:ascii="Times New Roman" w:hAnsi="Times New Roman"/>
          <w:bCs/>
          <w:iCs/>
          <w:kern w:val="36"/>
          <w:sz w:val="24"/>
          <w:szCs w:val="24"/>
          <w:lang w:val="en-US" w:eastAsia="ru-RU"/>
          <w:rPrChange w:id="1990" w:author="Владимир" w:date="2016-05-12T14:57:00Z">
            <w:rPr>
              <w:rFonts w:ascii="Times New Roman" w:hAnsi="Times New Roman"/>
              <w:bCs/>
              <w:iCs/>
              <w:kern w:val="36"/>
              <w:sz w:val="28"/>
              <w:szCs w:val="28"/>
              <w:lang w:val="en-US" w:eastAsia="ru-RU"/>
            </w:rPr>
          </w:rPrChange>
        </w:rPr>
        <w:t>J.</w:t>
      </w:r>
      <w:del w:id="1991" w:author="Владимир" w:date="2016-05-12T14:51:00Z">
        <w:r w:rsidR="001A0126" w:rsidRPr="00967A21" w:rsidDel="00F263E4">
          <w:rPr>
            <w:rFonts w:ascii="Times New Roman" w:hAnsi="Times New Roman"/>
            <w:bCs/>
            <w:iCs/>
            <w:kern w:val="36"/>
            <w:sz w:val="24"/>
            <w:szCs w:val="24"/>
            <w:lang w:val="en-US" w:eastAsia="ru-RU"/>
            <w:rPrChange w:id="1992" w:author="Владимир" w:date="2016-05-12T14:57:00Z">
              <w:rPr>
                <w:rFonts w:ascii="Times New Roman" w:hAnsi="Times New Roman"/>
                <w:bCs/>
                <w:iCs/>
                <w:kern w:val="36"/>
                <w:sz w:val="28"/>
                <w:szCs w:val="28"/>
                <w:lang w:val="en-US" w:eastAsia="ru-RU"/>
              </w:rPr>
            </w:rPrChange>
          </w:rPr>
          <w:delText xml:space="preserve"> </w:delText>
        </w:r>
      </w:del>
      <w:r w:rsidR="001A0126" w:rsidRPr="00967A21">
        <w:rPr>
          <w:rFonts w:ascii="Times New Roman" w:hAnsi="Times New Roman"/>
          <w:bCs/>
          <w:iCs/>
          <w:kern w:val="36"/>
          <w:sz w:val="24"/>
          <w:szCs w:val="24"/>
          <w:lang w:val="en-US" w:eastAsia="ru-RU"/>
          <w:rPrChange w:id="1993" w:author="Владимир" w:date="2016-05-12T14:57:00Z">
            <w:rPr>
              <w:rFonts w:ascii="Times New Roman" w:hAnsi="Times New Roman"/>
              <w:bCs/>
              <w:iCs/>
              <w:kern w:val="36"/>
              <w:sz w:val="28"/>
              <w:szCs w:val="28"/>
              <w:lang w:val="en-US" w:eastAsia="ru-RU"/>
            </w:rPr>
          </w:rPrChange>
        </w:rPr>
        <w:t xml:space="preserve">I., </w:t>
      </w:r>
      <w:proofErr w:type="spellStart"/>
      <w:r w:rsidR="001A0126" w:rsidRPr="00967A21">
        <w:rPr>
          <w:rFonts w:ascii="Times New Roman" w:hAnsi="Times New Roman"/>
          <w:bCs/>
          <w:iCs/>
          <w:kern w:val="36"/>
          <w:sz w:val="24"/>
          <w:szCs w:val="24"/>
          <w:lang w:val="en-US" w:eastAsia="ru-RU"/>
          <w:rPrChange w:id="1994" w:author="Владимир" w:date="2016-05-12T14:57:00Z">
            <w:rPr>
              <w:rFonts w:ascii="Times New Roman" w:hAnsi="Times New Roman"/>
              <w:bCs/>
              <w:iCs/>
              <w:kern w:val="36"/>
              <w:sz w:val="28"/>
              <w:szCs w:val="28"/>
              <w:lang w:val="en-US" w:eastAsia="ru-RU"/>
            </w:rPr>
          </w:rPrChange>
        </w:rPr>
        <w:t>Kudelya</w:t>
      </w:r>
      <w:proofErr w:type="spellEnd"/>
      <w:ins w:id="1995" w:author="Владимир" w:date="2016-05-12T14:51:00Z">
        <w:r w:rsidRPr="00967A21">
          <w:rPr>
            <w:rFonts w:ascii="Times New Roman" w:hAnsi="Times New Roman"/>
            <w:bCs/>
            <w:iCs/>
            <w:kern w:val="36"/>
            <w:sz w:val="24"/>
            <w:szCs w:val="24"/>
            <w:lang w:val="en-US" w:eastAsia="ru-RU"/>
            <w:rPrChange w:id="1996" w:author="Владимир" w:date="2016-05-12T14:57:00Z">
              <w:rPr>
                <w:rFonts w:ascii="Times New Roman" w:hAnsi="Times New Roman"/>
                <w:bCs/>
                <w:iCs/>
                <w:kern w:val="36"/>
                <w:sz w:val="28"/>
                <w:szCs w:val="28"/>
                <w:lang w:val="en-US" w:eastAsia="ru-RU"/>
              </w:rPr>
            </w:rPrChange>
          </w:rPr>
          <w:t> </w:t>
        </w:r>
      </w:ins>
      <w:del w:id="1997" w:author="Владимир" w:date="2016-05-12T14:51:00Z">
        <w:r w:rsidR="001A0126" w:rsidRPr="00967A21" w:rsidDel="00F263E4">
          <w:rPr>
            <w:rFonts w:ascii="Times New Roman" w:hAnsi="Times New Roman"/>
            <w:bCs/>
            <w:iCs/>
            <w:kern w:val="36"/>
            <w:sz w:val="24"/>
            <w:szCs w:val="24"/>
            <w:lang w:val="en-US" w:eastAsia="ru-RU"/>
            <w:rPrChange w:id="1998" w:author="Владимир" w:date="2016-05-12T14:57:00Z">
              <w:rPr>
                <w:rFonts w:ascii="Times New Roman" w:hAnsi="Times New Roman"/>
                <w:bCs/>
                <w:iCs/>
                <w:kern w:val="36"/>
                <w:sz w:val="28"/>
                <w:szCs w:val="28"/>
                <w:lang w:val="en-US" w:eastAsia="ru-RU"/>
              </w:rPr>
            </w:rPrChange>
          </w:rPr>
          <w:delText xml:space="preserve"> </w:delText>
        </w:r>
      </w:del>
      <w:r w:rsidR="001A0126" w:rsidRPr="00967A21">
        <w:rPr>
          <w:rFonts w:ascii="Times New Roman" w:hAnsi="Times New Roman"/>
          <w:bCs/>
          <w:iCs/>
          <w:kern w:val="36"/>
          <w:sz w:val="24"/>
          <w:szCs w:val="24"/>
          <w:lang w:val="en-US" w:eastAsia="ru-RU"/>
          <w:rPrChange w:id="1999" w:author="Владимир" w:date="2016-05-12T14:57:00Z">
            <w:rPr>
              <w:rFonts w:ascii="Times New Roman" w:hAnsi="Times New Roman"/>
              <w:bCs/>
              <w:iCs/>
              <w:kern w:val="36"/>
              <w:sz w:val="28"/>
              <w:szCs w:val="28"/>
              <w:lang w:val="en-US" w:eastAsia="ru-RU"/>
            </w:rPr>
          </w:rPrChange>
        </w:rPr>
        <w:t>E.</w:t>
      </w:r>
      <w:del w:id="2000" w:author="Владимир" w:date="2016-05-12T14:51:00Z">
        <w:r w:rsidR="001A0126" w:rsidRPr="00967A21" w:rsidDel="00F263E4">
          <w:rPr>
            <w:rFonts w:ascii="Times New Roman" w:hAnsi="Times New Roman"/>
            <w:bCs/>
            <w:iCs/>
            <w:kern w:val="36"/>
            <w:sz w:val="24"/>
            <w:szCs w:val="24"/>
            <w:lang w:val="en-US" w:eastAsia="ru-RU"/>
            <w:rPrChange w:id="2001" w:author="Владимир" w:date="2016-05-12T14:57:00Z">
              <w:rPr>
                <w:rFonts w:ascii="Times New Roman" w:hAnsi="Times New Roman"/>
                <w:bCs/>
                <w:iCs/>
                <w:kern w:val="36"/>
                <w:sz w:val="28"/>
                <w:szCs w:val="28"/>
                <w:lang w:val="en-US" w:eastAsia="ru-RU"/>
              </w:rPr>
            </w:rPrChange>
          </w:rPr>
          <w:delText xml:space="preserve"> </w:delText>
        </w:r>
      </w:del>
      <w:r w:rsidR="001A0126" w:rsidRPr="00967A21">
        <w:rPr>
          <w:rFonts w:ascii="Times New Roman" w:hAnsi="Times New Roman"/>
          <w:bCs/>
          <w:iCs/>
          <w:kern w:val="36"/>
          <w:sz w:val="24"/>
          <w:szCs w:val="24"/>
          <w:lang w:val="en-US" w:eastAsia="ru-RU"/>
          <w:rPrChange w:id="2002" w:author="Владимир" w:date="2016-05-12T14:57:00Z">
            <w:rPr>
              <w:rFonts w:ascii="Times New Roman" w:hAnsi="Times New Roman"/>
              <w:bCs/>
              <w:iCs/>
              <w:kern w:val="36"/>
              <w:sz w:val="28"/>
              <w:szCs w:val="28"/>
              <w:lang w:val="en-US" w:eastAsia="ru-RU"/>
            </w:rPr>
          </w:rPrChange>
        </w:rPr>
        <w:t>V. Individual means of accommodation on the resorts of Krasnodar region.</w:t>
      </w:r>
      <w:r w:rsidR="001A0126" w:rsidRPr="00967A21">
        <w:rPr>
          <w:sz w:val="24"/>
          <w:szCs w:val="24"/>
          <w:lang w:val="en-US"/>
          <w:rPrChange w:id="2003" w:author="Владимир" w:date="2016-05-12T14:57:00Z">
            <w:rPr>
              <w:lang w:val="en-US"/>
            </w:rPr>
          </w:rPrChange>
        </w:rPr>
        <w:t xml:space="preserve"> </w:t>
      </w:r>
      <w:r w:rsidR="001A0126" w:rsidRPr="00967A21">
        <w:rPr>
          <w:rFonts w:ascii="Times New Roman" w:hAnsi="Times New Roman"/>
          <w:bCs/>
          <w:iCs/>
          <w:kern w:val="36"/>
          <w:sz w:val="24"/>
          <w:szCs w:val="24"/>
          <w:lang w:val="en-US" w:eastAsia="ru-RU"/>
          <w:rPrChange w:id="2004" w:author="Владимир" w:date="2016-05-12T14:57:00Z">
            <w:rPr>
              <w:rFonts w:ascii="Times New Roman" w:hAnsi="Times New Roman"/>
              <w:bCs/>
              <w:iCs/>
              <w:kern w:val="36"/>
              <w:sz w:val="28"/>
              <w:szCs w:val="28"/>
              <w:lang w:val="en-US" w:eastAsia="ru-RU"/>
            </w:rPr>
          </w:rPrChange>
        </w:rPr>
        <w:t xml:space="preserve">Asian Social Science: </w:t>
      </w:r>
      <w:r w:rsidR="001A0126" w:rsidRPr="00967A21">
        <w:rPr>
          <w:rFonts w:ascii="Times New Roman" w:hAnsi="Times New Roman"/>
          <w:bCs/>
          <w:iCs/>
          <w:kern w:val="36"/>
          <w:sz w:val="24"/>
          <w:szCs w:val="24"/>
          <w:lang w:val="en-US" w:eastAsia="ru-RU"/>
          <w:rPrChange w:id="2005" w:author="Владимир" w:date="2016-05-12T14:57:00Z">
            <w:rPr>
              <w:rFonts w:ascii="Times New Roman" w:hAnsi="Times New Roman"/>
              <w:bCs/>
              <w:iCs/>
              <w:kern w:val="36"/>
              <w:sz w:val="28"/>
              <w:szCs w:val="28"/>
              <w:lang w:val="en-US" w:eastAsia="ru-RU"/>
            </w:rPr>
          </w:rPrChange>
        </w:rPr>
        <w:lastRenderedPageBreak/>
        <w:t xml:space="preserve">scientific Journal. - Vol. 11. - №. 3. Canada: Canadian Center of Science and Education, 2014: с. 335-343. </w:t>
      </w:r>
      <w:r w:rsidR="00A27FF2" w:rsidRPr="00967A21">
        <w:rPr>
          <w:sz w:val="24"/>
          <w:szCs w:val="24"/>
          <w:rPrChange w:id="2006" w:author="Владимир" w:date="2016-05-12T14:57:00Z">
            <w:rPr/>
          </w:rPrChange>
        </w:rPr>
        <w:fldChar w:fldCharType="begin"/>
      </w:r>
      <w:r w:rsidR="00A27FF2" w:rsidRPr="00967A21">
        <w:rPr>
          <w:sz w:val="24"/>
          <w:szCs w:val="24"/>
          <w:lang w:val="en-US"/>
          <w:rPrChange w:id="2007" w:author="Владимир" w:date="2016-05-12T14:57:00Z">
            <w:rPr/>
          </w:rPrChange>
        </w:rPr>
        <w:instrText xml:space="preserve"> HYPERLINK "http://dx.doi.org/10.5539/ass.v11n3p335" </w:instrText>
      </w:r>
      <w:r w:rsidR="00A27FF2" w:rsidRPr="00967A21">
        <w:rPr>
          <w:sz w:val="24"/>
          <w:szCs w:val="24"/>
          <w:rPrChange w:id="2008" w:author="Владимир" w:date="2016-05-12T14:57:00Z">
            <w:rPr>
              <w:rStyle w:val="a4"/>
              <w:rFonts w:ascii="Times New Roman" w:hAnsi="Times New Roman"/>
              <w:bCs/>
              <w:iCs/>
              <w:color w:val="auto"/>
              <w:kern w:val="36"/>
              <w:sz w:val="28"/>
              <w:szCs w:val="28"/>
              <w:bdr w:val="none" w:sz="0" w:space="0" w:color="auto"/>
              <w:lang w:val="en-US" w:eastAsia="ru-RU"/>
            </w:rPr>
          </w:rPrChange>
        </w:rPr>
        <w:fldChar w:fldCharType="separate"/>
      </w:r>
      <w:r w:rsidR="001A0126" w:rsidRPr="00967A21">
        <w:rPr>
          <w:rStyle w:val="a4"/>
          <w:rFonts w:ascii="Times New Roman" w:hAnsi="Times New Roman"/>
          <w:bCs/>
          <w:iCs/>
          <w:color w:val="auto"/>
          <w:kern w:val="36"/>
          <w:sz w:val="24"/>
          <w:szCs w:val="24"/>
          <w:bdr w:val="none" w:sz="0" w:space="0" w:color="auto"/>
          <w:lang w:val="en-US" w:eastAsia="ru-RU"/>
          <w:rPrChange w:id="2009" w:author="Владимир" w:date="2016-05-12T14:57:00Z">
            <w:rPr>
              <w:rStyle w:val="a4"/>
              <w:rFonts w:ascii="Times New Roman" w:hAnsi="Times New Roman"/>
              <w:bCs/>
              <w:iCs/>
              <w:color w:val="auto"/>
              <w:kern w:val="36"/>
              <w:sz w:val="28"/>
              <w:szCs w:val="28"/>
              <w:bdr w:val="none" w:sz="0" w:space="0" w:color="auto"/>
              <w:lang w:val="en-US" w:eastAsia="ru-RU"/>
            </w:rPr>
          </w:rPrChange>
        </w:rPr>
        <w:t>http://dx.doi.org/10.5539/ass.v11n3p335</w:t>
      </w:r>
      <w:r w:rsidR="00A27FF2" w:rsidRPr="00967A21">
        <w:rPr>
          <w:rStyle w:val="a4"/>
          <w:rFonts w:ascii="Times New Roman" w:hAnsi="Times New Roman"/>
          <w:bCs/>
          <w:iCs/>
          <w:color w:val="auto"/>
          <w:kern w:val="36"/>
          <w:sz w:val="24"/>
          <w:szCs w:val="24"/>
          <w:bdr w:val="none" w:sz="0" w:space="0" w:color="auto"/>
          <w:lang w:val="en-US" w:eastAsia="ru-RU"/>
          <w:rPrChange w:id="2010" w:author="Владимир" w:date="2016-05-12T14:57:00Z">
            <w:rPr>
              <w:rStyle w:val="a4"/>
              <w:rFonts w:ascii="Times New Roman" w:hAnsi="Times New Roman"/>
              <w:bCs/>
              <w:iCs/>
              <w:color w:val="auto"/>
              <w:kern w:val="36"/>
              <w:sz w:val="28"/>
              <w:szCs w:val="28"/>
              <w:bdr w:val="none" w:sz="0" w:space="0" w:color="auto"/>
              <w:lang w:val="en-US" w:eastAsia="ru-RU"/>
            </w:rPr>
          </w:rPrChange>
        </w:rPr>
        <w:fldChar w:fldCharType="end"/>
      </w:r>
      <w:ins w:id="2011" w:author="Владимир" w:date="2016-05-12T14:51:00Z">
        <w:r w:rsidRPr="00967A21">
          <w:rPr>
            <w:rStyle w:val="a4"/>
            <w:rFonts w:ascii="Times New Roman" w:hAnsi="Times New Roman"/>
            <w:bCs/>
            <w:iCs/>
            <w:color w:val="auto"/>
            <w:kern w:val="36"/>
            <w:sz w:val="24"/>
            <w:szCs w:val="24"/>
            <w:bdr w:val="none" w:sz="0" w:space="0" w:color="auto"/>
            <w:lang w:val="en-US" w:eastAsia="ru-RU"/>
            <w:rPrChange w:id="2012" w:author="Владимир" w:date="2016-05-12T14:57:00Z">
              <w:rPr>
                <w:rStyle w:val="a4"/>
                <w:rFonts w:ascii="Times New Roman" w:hAnsi="Times New Roman"/>
                <w:bCs/>
                <w:iCs/>
                <w:color w:val="auto"/>
                <w:kern w:val="36"/>
                <w:sz w:val="28"/>
                <w:szCs w:val="28"/>
                <w:bdr w:val="none" w:sz="0" w:space="0" w:color="auto"/>
                <w:lang w:val="en-US" w:eastAsia="ru-RU"/>
              </w:rPr>
            </w:rPrChange>
          </w:rPr>
          <w:t>.</w:t>
        </w:r>
      </w:ins>
    </w:p>
    <w:p w14:paraId="13F440F3" w14:textId="1BA7D5AE" w:rsidR="00EB5757" w:rsidRPr="00967A21" w:rsidRDefault="00F263E4" w:rsidP="009F63E4">
      <w:pPr>
        <w:spacing w:after="0" w:line="312" w:lineRule="auto"/>
        <w:ind w:firstLine="709"/>
        <w:jc w:val="both"/>
        <w:rPr>
          <w:rFonts w:ascii="Times New Roman" w:hAnsi="Times New Roman"/>
          <w:bCs/>
          <w:iCs/>
          <w:kern w:val="36"/>
          <w:sz w:val="24"/>
          <w:szCs w:val="24"/>
          <w:lang w:val="en-US" w:eastAsia="ru-RU"/>
          <w:rPrChange w:id="2013" w:author="Владимир" w:date="2016-05-12T14:57:00Z">
            <w:rPr>
              <w:rFonts w:ascii="Times New Roman" w:hAnsi="Times New Roman"/>
              <w:bCs/>
              <w:iCs/>
              <w:kern w:val="36"/>
              <w:sz w:val="28"/>
              <w:szCs w:val="28"/>
              <w:lang w:val="en-US" w:eastAsia="ru-RU"/>
            </w:rPr>
          </w:rPrChange>
        </w:rPr>
      </w:pPr>
      <w:ins w:id="2014" w:author="Владимир" w:date="2016-05-12T14:50:00Z">
        <w:r w:rsidRPr="00967A21">
          <w:rPr>
            <w:rFonts w:ascii="Times New Roman" w:hAnsi="Times New Roman"/>
            <w:bCs/>
            <w:iCs/>
            <w:kern w:val="36"/>
            <w:sz w:val="24"/>
            <w:szCs w:val="24"/>
            <w:lang w:val="en-US" w:eastAsia="ru-RU"/>
            <w:rPrChange w:id="2015" w:author="Владимир" w:date="2016-05-12T14:57:00Z">
              <w:rPr>
                <w:rFonts w:ascii="Times New Roman" w:hAnsi="Times New Roman"/>
                <w:bCs/>
                <w:iCs/>
                <w:kern w:val="36"/>
                <w:sz w:val="28"/>
                <w:szCs w:val="28"/>
                <w:lang w:val="en-US" w:eastAsia="ru-RU"/>
              </w:rPr>
            </w:rPrChange>
          </w:rPr>
          <w:t xml:space="preserve">[4] </w:t>
        </w:r>
      </w:ins>
      <w:proofErr w:type="spellStart"/>
      <w:r w:rsidR="00EB5757" w:rsidRPr="00967A21">
        <w:rPr>
          <w:rFonts w:ascii="Times New Roman" w:hAnsi="Times New Roman"/>
          <w:bCs/>
          <w:iCs/>
          <w:kern w:val="36"/>
          <w:sz w:val="24"/>
          <w:szCs w:val="24"/>
          <w:lang w:val="en-US" w:eastAsia="ru-RU"/>
          <w:rPrChange w:id="2016" w:author="Владимир" w:date="2016-05-12T14:57:00Z">
            <w:rPr>
              <w:rFonts w:ascii="Times New Roman" w:hAnsi="Times New Roman"/>
              <w:bCs/>
              <w:iCs/>
              <w:kern w:val="36"/>
              <w:sz w:val="28"/>
              <w:szCs w:val="28"/>
              <w:lang w:val="en-US" w:eastAsia="ru-RU"/>
            </w:rPr>
          </w:rPrChange>
        </w:rPr>
        <w:t>Maksimov</w:t>
      </w:r>
      <w:proofErr w:type="spellEnd"/>
      <w:r w:rsidR="00EB5757" w:rsidRPr="00967A21">
        <w:rPr>
          <w:rFonts w:ascii="Times New Roman" w:hAnsi="Times New Roman"/>
          <w:bCs/>
          <w:iCs/>
          <w:kern w:val="36"/>
          <w:sz w:val="24"/>
          <w:szCs w:val="24"/>
          <w:lang w:val="en-US" w:eastAsia="ru-RU"/>
          <w:rPrChange w:id="2017" w:author="Владимир" w:date="2016-05-12T14:57:00Z">
            <w:rPr>
              <w:rFonts w:ascii="Times New Roman" w:hAnsi="Times New Roman"/>
              <w:bCs/>
              <w:iCs/>
              <w:kern w:val="36"/>
              <w:sz w:val="28"/>
              <w:szCs w:val="28"/>
              <w:lang w:val="en-US" w:eastAsia="ru-RU"/>
            </w:rPr>
          </w:rPrChange>
        </w:rPr>
        <w:t xml:space="preserve"> D.V., </w:t>
      </w:r>
      <w:proofErr w:type="spellStart"/>
      <w:r w:rsidR="00EB5757" w:rsidRPr="00967A21">
        <w:rPr>
          <w:rFonts w:ascii="Times New Roman" w:hAnsi="Times New Roman"/>
          <w:bCs/>
          <w:iCs/>
          <w:kern w:val="36"/>
          <w:sz w:val="24"/>
          <w:szCs w:val="24"/>
          <w:lang w:val="en-US" w:eastAsia="ru-RU"/>
          <w:rPrChange w:id="2018" w:author="Владимир" w:date="2016-05-12T14:57:00Z">
            <w:rPr>
              <w:rFonts w:ascii="Times New Roman" w:hAnsi="Times New Roman"/>
              <w:bCs/>
              <w:iCs/>
              <w:kern w:val="36"/>
              <w:sz w:val="28"/>
              <w:szCs w:val="28"/>
              <w:lang w:val="en-US" w:eastAsia="ru-RU"/>
            </w:rPr>
          </w:rPrChange>
        </w:rPr>
        <w:t>Minenkova</w:t>
      </w:r>
      <w:proofErr w:type="spellEnd"/>
      <w:r w:rsidR="00EB5757" w:rsidRPr="00967A21">
        <w:rPr>
          <w:rFonts w:ascii="Times New Roman" w:hAnsi="Times New Roman"/>
          <w:bCs/>
          <w:iCs/>
          <w:kern w:val="36"/>
          <w:sz w:val="24"/>
          <w:szCs w:val="24"/>
          <w:lang w:val="en-US" w:eastAsia="ru-RU"/>
          <w:rPrChange w:id="2019" w:author="Владимир" w:date="2016-05-12T14:57:00Z">
            <w:rPr>
              <w:rFonts w:ascii="Times New Roman" w:hAnsi="Times New Roman"/>
              <w:bCs/>
              <w:iCs/>
              <w:kern w:val="36"/>
              <w:sz w:val="28"/>
              <w:szCs w:val="28"/>
              <w:lang w:val="en-US" w:eastAsia="ru-RU"/>
            </w:rPr>
          </w:rPrChange>
        </w:rPr>
        <w:t xml:space="preserve"> V.V. The gambling zone </w:t>
      </w:r>
      <w:del w:id="2020" w:author="Владимир" w:date="2016-05-12T15:08:00Z">
        <w:r w:rsidR="00EB5757" w:rsidRPr="00967A21" w:rsidDel="00EF01BB">
          <w:rPr>
            <w:rFonts w:ascii="Times New Roman" w:hAnsi="Times New Roman"/>
            <w:bCs/>
            <w:iCs/>
            <w:kern w:val="36"/>
            <w:sz w:val="24"/>
            <w:szCs w:val="24"/>
            <w:lang w:val="en-US" w:eastAsia="ru-RU"/>
            <w:rPrChange w:id="2021" w:author="Владимир" w:date="2016-05-12T14:57:00Z">
              <w:rPr>
                <w:rFonts w:ascii="Times New Roman" w:hAnsi="Times New Roman"/>
                <w:bCs/>
                <w:iCs/>
                <w:kern w:val="36"/>
                <w:sz w:val="28"/>
                <w:szCs w:val="28"/>
                <w:lang w:val="en-US" w:eastAsia="ru-RU"/>
              </w:rPr>
            </w:rPrChange>
          </w:rPr>
          <w:delText>"</w:delText>
        </w:r>
      </w:del>
      <w:ins w:id="2022" w:author="Владимир" w:date="2016-05-12T15:08:00Z">
        <w:r w:rsidR="00EF01BB">
          <w:rPr>
            <w:rFonts w:ascii="Times New Roman" w:hAnsi="Times New Roman"/>
            <w:bCs/>
            <w:iCs/>
            <w:kern w:val="36"/>
            <w:sz w:val="24"/>
            <w:szCs w:val="24"/>
            <w:lang w:val="en-US" w:eastAsia="ru-RU"/>
          </w:rPr>
          <w:t>“</w:t>
        </w:r>
      </w:ins>
      <w:r w:rsidR="00EB5757" w:rsidRPr="00967A21">
        <w:rPr>
          <w:rFonts w:ascii="Times New Roman" w:hAnsi="Times New Roman"/>
          <w:bCs/>
          <w:iCs/>
          <w:kern w:val="36"/>
          <w:sz w:val="24"/>
          <w:szCs w:val="24"/>
          <w:lang w:val="en-US" w:eastAsia="ru-RU"/>
          <w:rPrChange w:id="2023" w:author="Владимир" w:date="2016-05-12T14:57:00Z">
            <w:rPr>
              <w:rFonts w:ascii="Times New Roman" w:hAnsi="Times New Roman"/>
              <w:bCs/>
              <w:iCs/>
              <w:kern w:val="36"/>
              <w:sz w:val="28"/>
              <w:szCs w:val="28"/>
              <w:lang w:val="en-US" w:eastAsia="ru-RU"/>
            </w:rPr>
          </w:rPrChange>
        </w:rPr>
        <w:t>Azov-City</w:t>
      </w:r>
      <w:del w:id="2024" w:author="Владимир" w:date="2016-05-12T15:08:00Z">
        <w:r w:rsidR="00EB5757" w:rsidRPr="00967A21" w:rsidDel="00EF01BB">
          <w:rPr>
            <w:rFonts w:ascii="Times New Roman" w:hAnsi="Times New Roman"/>
            <w:bCs/>
            <w:iCs/>
            <w:kern w:val="36"/>
            <w:sz w:val="24"/>
            <w:szCs w:val="24"/>
            <w:lang w:val="en-US" w:eastAsia="ru-RU"/>
            <w:rPrChange w:id="2025" w:author="Владимир" w:date="2016-05-12T14:57:00Z">
              <w:rPr>
                <w:rFonts w:ascii="Times New Roman" w:hAnsi="Times New Roman"/>
                <w:bCs/>
                <w:iCs/>
                <w:kern w:val="36"/>
                <w:sz w:val="28"/>
                <w:szCs w:val="28"/>
                <w:lang w:val="en-US" w:eastAsia="ru-RU"/>
              </w:rPr>
            </w:rPrChange>
          </w:rPr>
          <w:delText xml:space="preserve">": </w:delText>
        </w:r>
      </w:del>
      <w:ins w:id="2026" w:author="Владимир" w:date="2016-05-12T15:08:00Z">
        <w:r w:rsidR="00EF01BB">
          <w:rPr>
            <w:rFonts w:ascii="Times New Roman" w:hAnsi="Times New Roman"/>
            <w:bCs/>
            <w:iCs/>
            <w:kern w:val="36"/>
            <w:sz w:val="24"/>
            <w:szCs w:val="24"/>
            <w:lang w:val="en-US" w:eastAsia="ru-RU"/>
          </w:rPr>
          <w:t>”</w:t>
        </w:r>
        <w:r w:rsidR="00EF01BB" w:rsidRPr="00967A21">
          <w:rPr>
            <w:rFonts w:ascii="Times New Roman" w:hAnsi="Times New Roman"/>
            <w:bCs/>
            <w:iCs/>
            <w:kern w:val="36"/>
            <w:sz w:val="24"/>
            <w:szCs w:val="24"/>
            <w:lang w:val="en-US" w:eastAsia="ru-RU"/>
            <w:rPrChange w:id="2027" w:author="Владимир" w:date="2016-05-12T14:57:00Z">
              <w:rPr>
                <w:rFonts w:ascii="Times New Roman" w:hAnsi="Times New Roman"/>
                <w:bCs/>
                <w:iCs/>
                <w:kern w:val="36"/>
                <w:sz w:val="28"/>
                <w:szCs w:val="28"/>
                <w:lang w:val="en-US" w:eastAsia="ru-RU"/>
              </w:rPr>
            </w:rPrChange>
          </w:rPr>
          <w:t xml:space="preserve">: </w:t>
        </w:r>
      </w:ins>
      <w:r w:rsidR="00EB5757" w:rsidRPr="00967A21">
        <w:rPr>
          <w:rFonts w:ascii="Times New Roman" w:hAnsi="Times New Roman"/>
          <w:bCs/>
          <w:iCs/>
          <w:kern w:val="36"/>
          <w:sz w:val="24"/>
          <w:szCs w:val="24"/>
          <w:lang w:val="en-US" w:eastAsia="ru-RU"/>
          <w:rPrChange w:id="2028" w:author="Владимир" w:date="2016-05-12T14:57:00Z">
            <w:rPr>
              <w:rFonts w:ascii="Times New Roman" w:hAnsi="Times New Roman"/>
              <w:bCs/>
              <w:iCs/>
              <w:kern w:val="36"/>
              <w:sz w:val="28"/>
              <w:szCs w:val="28"/>
              <w:lang w:val="en-US" w:eastAsia="ru-RU"/>
            </w:rPr>
          </w:rPrChange>
        </w:rPr>
        <w:t xml:space="preserve">priorities for selecting a location. Proceedings of the III International scientific-practical conference </w:t>
      </w:r>
      <w:del w:id="2029" w:author="Владимир" w:date="2016-05-12T15:08:00Z">
        <w:r w:rsidR="00EB5757" w:rsidRPr="00967A21" w:rsidDel="00EF01BB">
          <w:rPr>
            <w:rFonts w:ascii="Times New Roman" w:hAnsi="Times New Roman"/>
            <w:bCs/>
            <w:iCs/>
            <w:kern w:val="36"/>
            <w:sz w:val="24"/>
            <w:szCs w:val="24"/>
            <w:lang w:val="en-US" w:eastAsia="ru-RU"/>
            <w:rPrChange w:id="2030" w:author="Владимир" w:date="2016-05-12T14:57:00Z">
              <w:rPr>
                <w:rFonts w:ascii="Times New Roman" w:hAnsi="Times New Roman"/>
                <w:bCs/>
                <w:iCs/>
                <w:kern w:val="36"/>
                <w:sz w:val="28"/>
                <w:szCs w:val="28"/>
                <w:lang w:val="en-US" w:eastAsia="ru-RU"/>
              </w:rPr>
            </w:rPrChange>
          </w:rPr>
          <w:delText>"</w:delText>
        </w:r>
      </w:del>
      <w:ins w:id="2031" w:author="Владимир" w:date="2016-05-12T15:08:00Z">
        <w:r w:rsidR="00EF01BB">
          <w:rPr>
            <w:rFonts w:ascii="Times New Roman" w:hAnsi="Times New Roman"/>
            <w:bCs/>
            <w:iCs/>
            <w:kern w:val="36"/>
            <w:sz w:val="24"/>
            <w:szCs w:val="24"/>
            <w:lang w:val="en-US" w:eastAsia="ru-RU"/>
          </w:rPr>
          <w:t>“</w:t>
        </w:r>
      </w:ins>
      <w:r w:rsidR="00EB5757" w:rsidRPr="00967A21">
        <w:rPr>
          <w:rFonts w:ascii="Times New Roman" w:hAnsi="Times New Roman"/>
          <w:bCs/>
          <w:iCs/>
          <w:kern w:val="36"/>
          <w:sz w:val="24"/>
          <w:szCs w:val="24"/>
          <w:lang w:val="en-US" w:eastAsia="ru-RU"/>
          <w:rPrChange w:id="2032" w:author="Владимир" w:date="2016-05-12T14:57:00Z">
            <w:rPr>
              <w:rFonts w:ascii="Times New Roman" w:hAnsi="Times New Roman"/>
              <w:bCs/>
              <w:iCs/>
              <w:kern w:val="36"/>
              <w:sz w:val="28"/>
              <w:szCs w:val="28"/>
              <w:lang w:val="en-US" w:eastAsia="ru-RU"/>
            </w:rPr>
          </w:rPrChange>
        </w:rPr>
        <w:t>Resort and recreational complex in the system of regional development: innovative approaches</w:t>
      </w:r>
      <w:del w:id="2033" w:author="Владимир" w:date="2016-05-12T15:08:00Z">
        <w:r w:rsidR="00EB5757" w:rsidRPr="00967A21" w:rsidDel="00EF01BB">
          <w:rPr>
            <w:rFonts w:ascii="Times New Roman" w:hAnsi="Times New Roman"/>
            <w:bCs/>
            <w:iCs/>
            <w:kern w:val="36"/>
            <w:sz w:val="24"/>
            <w:szCs w:val="24"/>
            <w:lang w:val="en-US" w:eastAsia="ru-RU"/>
            <w:rPrChange w:id="2034" w:author="Владимир" w:date="2016-05-12T14:57:00Z">
              <w:rPr>
                <w:rFonts w:ascii="Times New Roman" w:hAnsi="Times New Roman"/>
                <w:bCs/>
                <w:iCs/>
                <w:kern w:val="36"/>
                <w:sz w:val="28"/>
                <w:szCs w:val="28"/>
                <w:lang w:val="en-US" w:eastAsia="ru-RU"/>
              </w:rPr>
            </w:rPrChange>
          </w:rPr>
          <w:delText xml:space="preserve">". </w:delText>
        </w:r>
      </w:del>
      <w:ins w:id="2035" w:author="Владимир" w:date="2016-05-12T15:08:00Z">
        <w:r w:rsidR="00EF01BB">
          <w:rPr>
            <w:rFonts w:ascii="Times New Roman" w:hAnsi="Times New Roman"/>
            <w:bCs/>
            <w:iCs/>
            <w:kern w:val="36"/>
            <w:sz w:val="24"/>
            <w:szCs w:val="24"/>
            <w:lang w:val="en-US" w:eastAsia="ru-RU"/>
          </w:rPr>
          <w:t>”</w:t>
        </w:r>
        <w:r w:rsidR="00EF01BB" w:rsidRPr="00967A21">
          <w:rPr>
            <w:rFonts w:ascii="Times New Roman" w:hAnsi="Times New Roman"/>
            <w:bCs/>
            <w:iCs/>
            <w:kern w:val="36"/>
            <w:sz w:val="24"/>
            <w:szCs w:val="24"/>
            <w:lang w:val="en-US" w:eastAsia="ru-RU"/>
            <w:rPrChange w:id="2036" w:author="Владимир" w:date="2016-05-12T14:57:00Z">
              <w:rPr>
                <w:rFonts w:ascii="Times New Roman" w:hAnsi="Times New Roman"/>
                <w:bCs/>
                <w:iCs/>
                <w:kern w:val="36"/>
                <w:sz w:val="28"/>
                <w:szCs w:val="28"/>
                <w:lang w:val="en-US" w:eastAsia="ru-RU"/>
              </w:rPr>
            </w:rPrChange>
          </w:rPr>
          <w:t xml:space="preserve">. </w:t>
        </w:r>
      </w:ins>
      <w:r w:rsidR="00EB5757" w:rsidRPr="00EF01BB">
        <w:rPr>
          <w:rFonts w:ascii="Times New Roman" w:hAnsi="Times New Roman"/>
          <w:bCs/>
          <w:iCs/>
          <w:kern w:val="36"/>
          <w:sz w:val="24"/>
          <w:szCs w:val="24"/>
          <w:lang w:val="en-US" w:eastAsia="ru-RU"/>
          <w:rPrChange w:id="2037" w:author="Владимир" w:date="2016-05-12T15:08:00Z">
            <w:rPr>
              <w:rFonts w:ascii="Times New Roman" w:hAnsi="Times New Roman"/>
              <w:bCs/>
              <w:iCs/>
              <w:kern w:val="36"/>
              <w:sz w:val="28"/>
              <w:szCs w:val="28"/>
              <w:lang w:eastAsia="ru-RU"/>
            </w:rPr>
          </w:rPrChange>
        </w:rPr>
        <w:t>Krasnodar</w:t>
      </w:r>
      <w:ins w:id="2038" w:author="Владимир" w:date="2016-05-12T14:52:00Z">
        <w:r w:rsidRPr="00967A21">
          <w:rPr>
            <w:rFonts w:ascii="Times New Roman" w:hAnsi="Times New Roman"/>
            <w:bCs/>
            <w:iCs/>
            <w:kern w:val="36"/>
            <w:sz w:val="24"/>
            <w:szCs w:val="24"/>
            <w:lang w:val="en-US" w:eastAsia="ru-RU"/>
            <w:rPrChange w:id="2039" w:author="Владимир" w:date="2016-05-12T14:57:00Z">
              <w:rPr>
                <w:rFonts w:ascii="Times New Roman" w:hAnsi="Times New Roman"/>
                <w:bCs/>
                <w:iCs/>
                <w:kern w:val="36"/>
                <w:sz w:val="28"/>
                <w:szCs w:val="28"/>
                <w:lang w:val="en-US" w:eastAsia="ru-RU"/>
              </w:rPr>
            </w:rPrChange>
          </w:rPr>
          <w:t>, April 2015</w:t>
        </w:r>
        <w:r w:rsidR="00967A21" w:rsidRPr="00967A21">
          <w:rPr>
            <w:rFonts w:ascii="Times New Roman" w:hAnsi="Times New Roman"/>
            <w:bCs/>
            <w:iCs/>
            <w:kern w:val="36"/>
            <w:sz w:val="24"/>
            <w:szCs w:val="24"/>
            <w:lang w:val="en-US" w:eastAsia="ru-RU"/>
            <w:rPrChange w:id="2040" w:author="Владимир" w:date="2016-05-12T14:57:00Z">
              <w:rPr>
                <w:rFonts w:ascii="Times New Roman" w:hAnsi="Times New Roman"/>
                <w:bCs/>
                <w:iCs/>
                <w:kern w:val="36"/>
                <w:sz w:val="28"/>
                <w:szCs w:val="28"/>
                <w:lang w:val="en-US" w:eastAsia="ru-RU"/>
              </w:rPr>
            </w:rPrChange>
          </w:rPr>
          <w:t>, p</w:t>
        </w:r>
      </w:ins>
      <w:del w:id="2041" w:author="Владимир" w:date="2016-05-12T14:52:00Z">
        <w:r w:rsidR="00EB5757" w:rsidRPr="00EF01BB" w:rsidDel="00967A21">
          <w:rPr>
            <w:rFonts w:ascii="Times New Roman" w:hAnsi="Times New Roman"/>
            <w:bCs/>
            <w:iCs/>
            <w:kern w:val="36"/>
            <w:sz w:val="24"/>
            <w:szCs w:val="24"/>
            <w:lang w:val="en-US" w:eastAsia="ru-RU"/>
            <w:rPrChange w:id="2042" w:author="Владимир" w:date="2016-05-12T15:08:00Z">
              <w:rPr>
                <w:rFonts w:ascii="Times New Roman" w:hAnsi="Times New Roman"/>
                <w:bCs/>
                <w:iCs/>
                <w:kern w:val="36"/>
                <w:sz w:val="28"/>
                <w:szCs w:val="28"/>
                <w:lang w:eastAsia="ru-RU"/>
              </w:rPr>
            </w:rPrChange>
          </w:rPr>
          <w:delText>:</w:delText>
        </w:r>
      </w:del>
      <w:ins w:id="2043" w:author="Владимир" w:date="2016-05-12T14:52:00Z">
        <w:r w:rsidR="00967A21" w:rsidRPr="00967A21">
          <w:rPr>
            <w:rFonts w:ascii="Times New Roman" w:hAnsi="Times New Roman"/>
            <w:bCs/>
            <w:iCs/>
            <w:kern w:val="36"/>
            <w:sz w:val="24"/>
            <w:szCs w:val="24"/>
            <w:lang w:val="en-US" w:eastAsia="ru-RU"/>
            <w:rPrChange w:id="2044" w:author="Владимир" w:date="2016-05-12T14:57:00Z">
              <w:rPr>
                <w:rFonts w:ascii="Times New Roman" w:hAnsi="Times New Roman"/>
                <w:bCs/>
                <w:iCs/>
                <w:kern w:val="36"/>
                <w:sz w:val="28"/>
                <w:szCs w:val="28"/>
                <w:lang w:val="en-US" w:eastAsia="ru-RU"/>
              </w:rPr>
            </w:rPrChange>
          </w:rPr>
          <w:t>.</w:t>
        </w:r>
      </w:ins>
      <w:r w:rsidR="00EB5757" w:rsidRPr="00EF01BB">
        <w:rPr>
          <w:rFonts w:ascii="Times New Roman" w:hAnsi="Times New Roman"/>
          <w:bCs/>
          <w:iCs/>
          <w:kern w:val="36"/>
          <w:sz w:val="24"/>
          <w:szCs w:val="24"/>
          <w:lang w:val="en-US" w:eastAsia="ru-RU"/>
          <w:rPrChange w:id="2045" w:author="Владимир" w:date="2016-05-12T15:08:00Z">
            <w:rPr>
              <w:rFonts w:ascii="Times New Roman" w:hAnsi="Times New Roman"/>
              <w:bCs/>
              <w:iCs/>
              <w:kern w:val="36"/>
              <w:sz w:val="28"/>
              <w:szCs w:val="28"/>
              <w:lang w:eastAsia="ru-RU"/>
            </w:rPr>
          </w:rPrChange>
        </w:rPr>
        <w:t xml:space="preserve"> </w:t>
      </w:r>
      <w:r w:rsidR="00EB5757" w:rsidRPr="00967A21">
        <w:rPr>
          <w:rFonts w:ascii="Times New Roman" w:hAnsi="Times New Roman"/>
          <w:bCs/>
          <w:iCs/>
          <w:kern w:val="36"/>
          <w:sz w:val="24"/>
          <w:szCs w:val="24"/>
          <w:lang w:val="en-US" w:eastAsia="ru-RU"/>
          <w:rPrChange w:id="2046" w:author="Владимир" w:date="2016-05-12T14:57:00Z">
            <w:rPr>
              <w:rFonts w:ascii="Times New Roman" w:hAnsi="Times New Roman"/>
              <w:bCs/>
              <w:iCs/>
              <w:kern w:val="36"/>
              <w:sz w:val="28"/>
              <w:szCs w:val="28"/>
              <w:lang w:val="en-US" w:eastAsia="ru-RU"/>
            </w:rPr>
          </w:rPrChange>
        </w:rPr>
        <w:t>76-80</w:t>
      </w:r>
      <w:r w:rsidR="00EB5757" w:rsidRPr="00EF01BB">
        <w:rPr>
          <w:rFonts w:ascii="Times New Roman" w:hAnsi="Times New Roman"/>
          <w:bCs/>
          <w:iCs/>
          <w:kern w:val="36"/>
          <w:sz w:val="24"/>
          <w:szCs w:val="24"/>
          <w:lang w:val="en-US" w:eastAsia="ru-RU"/>
          <w:rPrChange w:id="2047" w:author="Владимир" w:date="2016-05-12T15:08:00Z">
            <w:rPr>
              <w:rFonts w:ascii="Times New Roman" w:hAnsi="Times New Roman"/>
              <w:bCs/>
              <w:iCs/>
              <w:kern w:val="36"/>
              <w:sz w:val="28"/>
              <w:szCs w:val="28"/>
              <w:lang w:eastAsia="ru-RU"/>
            </w:rPr>
          </w:rPrChange>
        </w:rPr>
        <w:t>.</w:t>
      </w:r>
    </w:p>
    <w:p w14:paraId="1C6C69AB" w14:textId="77777777" w:rsidR="00EB5757" w:rsidRPr="009F63E4" w:rsidRDefault="00EB5757" w:rsidP="009F63E4">
      <w:pPr>
        <w:spacing w:after="0" w:line="312" w:lineRule="auto"/>
        <w:ind w:firstLine="709"/>
        <w:jc w:val="both"/>
        <w:rPr>
          <w:rFonts w:ascii="Times New Roman" w:hAnsi="Times New Roman"/>
          <w:bCs/>
          <w:iCs/>
          <w:kern w:val="36"/>
          <w:sz w:val="28"/>
          <w:szCs w:val="28"/>
          <w:lang w:val="en-US" w:eastAsia="ru-RU"/>
        </w:rPr>
      </w:pPr>
    </w:p>
    <w:sectPr w:rsidR="00EB5757" w:rsidRPr="009F63E4" w:rsidSect="00967A21">
      <w:pgSz w:w="11906" w:h="16838"/>
      <w:pgMar w:top="1134" w:right="851" w:bottom="1134" w:left="1701" w:header="709" w:footer="709" w:gutter="0"/>
      <w:cols w:space="708"/>
      <w:docGrid w:linePitch="360"/>
      <w:sectPrChange w:id="2048" w:author="Владимир" w:date="2016-05-12T14:59:00Z">
        <w:sectPr w:rsidR="00EB5757" w:rsidRPr="009F63E4" w:rsidSect="00967A21">
          <w:pgMar w:top="1134" w:right="850" w:bottom="1134" w:left="1701" w:header="708" w:footer="708"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9" w:author="Оля" w:date="2016-04-07T17:39:00Z" w:initials="О">
    <w:p w14:paraId="5DDC6B06" w14:textId="77777777" w:rsidR="002A5886" w:rsidRPr="00CA35C5" w:rsidRDefault="002A5886">
      <w:pPr>
        <w:pStyle w:val="a9"/>
      </w:pPr>
      <w:r>
        <w:rPr>
          <w:rStyle w:val="a8"/>
        </w:rPr>
        <w:annotationRef/>
      </w:r>
      <w:proofErr w:type="spellStart"/>
      <w:r>
        <w:rPr>
          <w:lang w:val="en-US"/>
        </w:rPr>
        <w:t>Agrotourism</w:t>
      </w:r>
      <w:proofErr w:type="spellEnd"/>
      <w:r w:rsidRPr="000D60D0">
        <w:t xml:space="preserve"> </w:t>
      </w:r>
      <w:r>
        <w:t>не используется носителями языка</w:t>
      </w:r>
    </w:p>
  </w:comment>
  <w:comment w:id="276" w:author="Оля" w:date="2016-04-06T20:54:00Z" w:initials="О">
    <w:p w14:paraId="6C02A89B" w14:textId="77777777" w:rsidR="002A5886" w:rsidRPr="00F40D28" w:rsidRDefault="002A5886">
      <w:pPr>
        <w:pStyle w:val="a9"/>
      </w:pPr>
      <w:r>
        <w:rPr>
          <w:rStyle w:val="a8"/>
        </w:rPr>
        <w:annotationRef/>
      </w:r>
      <w:r>
        <w:t xml:space="preserve">Я бы совсем убрала эту фразу или тогда заменить </w:t>
      </w:r>
      <w:r>
        <w:rPr>
          <w:lang w:val="en-US"/>
        </w:rPr>
        <w:t>its</w:t>
      </w:r>
      <w:r w:rsidRPr="00F40D28">
        <w:t xml:space="preserve"> </w:t>
      </w:r>
      <w:r>
        <w:t xml:space="preserve">на </w:t>
      </w:r>
      <w:r>
        <w:rPr>
          <w:lang w:val="en-US"/>
        </w:rPr>
        <w:t>their</w:t>
      </w:r>
      <w:r w:rsidRPr="00F40D28">
        <w:t xml:space="preserve"> </w:t>
      </w:r>
    </w:p>
  </w:comment>
  <w:comment w:id="356" w:author="Оля" w:date="2016-04-06T20:54:00Z" w:initials="О">
    <w:p w14:paraId="3D0B43EF" w14:textId="77777777" w:rsidR="002A5886" w:rsidRDefault="002A5886">
      <w:pPr>
        <w:pStyle w:val="a9"/>
      </w:pPr>
      <w:r>
        <w:rPr>
          <w:rStyle w:val="a8"/>
        </w:rPr>
        <w:annotationRef/>
      </w:r>
      <w:r>
        <w:t>Эту фразу можно убрать, без потери смысла предложения</w:t>
      </w:r>
    </w:p>
  </w:comment>
  <w:comment w:id="516" w:author="Оля" w:date="2016-04-06T20:54:00Z" w:initials="О">
    <w:p w14:paraId="743A0AF4" w14:textId="77777777" w:rsidR="002A5886" w:rsidRPr="00213D5D" w:rsidRDefault="002A5886">
      <w:pPr>
        <w:pStyle w:val="a9"/>
      </w:pPr>
      <w:r>
        <w:rPr>
          <w:rStyle w:val="a8"/>
        </w:rPr>
        <w:annotationRef/>
      </w:r>
      <w:r>
        <w:t>Мне кажется нужно уточнить что это: программа, проект?</w:t>
      </w:r>
    </w:p>
  </w:comment>
  <w:comment w:id="567" w:author="Оля" w:date="2016-04-06T20:54:00Z" w:initials="О">
    <w:p w14:paraId="71C31864" w14:textId="77777777" w:rsidR="002A5886" w:rsidRPr="009E1398" w:rsidRDefault="002A5886">
      <w:pPr>
        <w:pStyle w:val="a9"/>
      </w:pPr>
      <w:r>
        <w:rPr>
          <w:rStyle w:val="a8"/>
        </w:rPr>
        <w:annotationRef/>
      </w:r>
      <w:r>
        <w:t>В русском варианте этого нет</w:t>
      </w:r>
    </w:p>
  </w:comment>
  <w:comment w:id="605" w:author="Оля" w:date="2016-04-07T15:32:00Z" w:initials="О">
    <w:p w14:paraId="648BA7F1" w14:textId="77777777" w:rsidR="002A5886" w:rsidRPr="00481353" w:rsidRDefault="002A5886">
      <w:pPr>
        <w:pStyle w:val="a9"/>
      </w:pPr>
      <w:r>
        <w:rPr>
          <w:rStyle w:val="a8"/>
        </w:rPr>
        <w:annotationRef/>
      </w:r>
      <w:r>
        <w:t>Вместо этого слова предлагаю взять</w:t>
      </w:r>
      <w:r w:rsidRPr="00481353">
        <w:t xml:space="preserve">: </w:t>
      </w:r>
      <w:proofErr w:type="spellStart"/>
      <w:r w:rsidRPr="00FC70AF">
        <w:rPr>
          <w:b/>
          <w:lang w:val="en-US"/>
        </w:rPr>
        <w:t>centre</w:t>
      </w:r>
      <w:proofErr w:type="spellEnd"/>
      <w:r w:rsidRPr="00481353">
        <w:t xml:space="preserve"> </w:t>
      </w:r>
      <w:r>
        <w:t xml:space="preserve">или </w:t>
      </w:r>
      <w:r w:rsidRPr="00FC70AF">
        <w:rPr>
          <w:b/>
          <w:lang w:val="en-US"/>
        </w:rPr>
        <w:t>hub</w:t>
      </w:r>
    </w:p>
  </w:comment>
  <w:comment w:id="844" w:author="Оля" w:date="2016-04-07T12:03:00Z" w:initials="О">
    <w:p w14:paraId="5CB6ACE1" w14:textId="77777777" w:rsidR="002A5886" w:rsidRPr="0028798F" w:rsidRDefault="002A5886">
      <w:pPr>
        <w:pStyle w:val="a9"/>
        <w:rPr>
          <w:b/>
        </w:rPr>
      </w:pPr>
      <w:r>
        <w:rPr>
          <w:rStyle w:val="a8"/>
        </w:rPr>
        <w:annotationRef/>
      </w:r>
      <w:r>
        <w:t>Может лучше указать каких стран, например</w:t>
      </w:r>
      <w:r w:rsidRPr="0028798F">
        <w:t xml:space="preserve">: </w:t>
      </w:r>
      <w:r w:rsidRPr="0028798F">
        <w:rPr>
          <w:b/>
          <w:lang w:val="en-US"/>
        </w:rPr>
        <w:t>of</w:t>
      </w:r>
      <w:r w:rsidRPr="0028798F">
        <w:rPr>
          <w:b/>
        </w:rPr>
        <w:t xml:space="preserve"> </w:t>
      </w:r>
      <w:r w:rsidRPr="0028798F">
        <w:rPr>
          <w:b/>
          <w:lang w:val="en-US"/>
        </w:rPr>
        <w:t>other</w:t>
      </w:r>
      <w:r w:rsidRPr="0028798F">
        <w:rPr>
          <w:b/>
        </w:rPr>
        <w:t xml:space="preserve"> </w:t>
      </w:r>
      <w:r w:rsidRPr="0028798F">
        <w:rPr>
          <w:b/>
          <w:lang w:val="en-US"/>
        </w:rPr>
        <w:t>countries</w:t>
      </w:r>
      <w:r w:rsidRPr="0028798F">
        <w:rPr>
          <w:b/>
        </w:rPr>
        <w:t xml:space="preserve"> …</w:t>
      </w:r>
    </w:p>
  </w:comment>
  <w:comment w:id="994" w:author="Оля" w:date="2016-04-07T13:17:00Z" w:initials="О">
    <w:p w14:paraId="671315E4" w14:textId="77777777" w:rsidR="002A5886" w:rsidRPr="001B67C5" w:rsidRDefault="002A5886">
      <w:pPr>
        <w:pStyle w:val="a9"/>
      </w:pPr>
      <w:r>
        <w:rPr>
          <w:rStyle w:val="a8"/>
        </w:rPr>
        <w:annotationRef/>
      </w:r>
      <w:r>
        <w:t xml:space="preserve">В конце можно указать, что это </w:t>
      </w:r>
      <w:r w:rsidRPr="001B67C5">
        <w:rPr>
          <w:b/>
          <w:lang w:val="en-US"/>
        </w:rPr>
        <w:t>JSC</w:t>
      </w:r>
    </w:p>
  </w:comment>
  <w:comment w:id="1189" w:author="Оля" w:date="2016-04-07T14:16:00Z" w:initials="О">
    <w:p w14:paraId="623BCA15" w14:textId="77777777" w:rsidR="002A5886" w:rsidRPr="00127E2E" w:rsidRDefault="002A5886">
      <w:pPr>
        <w:pStyle w:val="a9"/>
      </w:pPr>
      <w:r>
        <w:rPr>
          <w:rStyle w:val="a8"/>
        </w:rPr>
        <w:annotationRef/>
      </w:r>
      <w:r>
        <w:t xml:space="preserve">Возможно не хватает слова </w:t>
      </w:r>
      <w:r w:rsidRPr="00127E2E">
        <w:rPr>
          <w:b/>
          <w:lang w:val="en-US"/>
        </w:rPr>
        <w:t>market</w:t>
      </w:r>
      <w:r w:rsidRPr="00127E2E">
        <w:t>?</w:t>
      </w:r>
    </w:p>
  </w:comment>
  <w:comment w:id="1729" w:author="Оля" w:date="2016-04-07T17:57:00Z" w:initials="О">
    <w:p w14:paraId="2AC463F1" w14:textId="77777777" w:rsidR="002A5886" w:rsidRPr="004E4A86" w:rsidRDefault="002A5886">
      <w:pPr>
        <w:pStyle w:val="a9"/>
        <w:rPr>
          <w:b/>
        </w:rPr>
      </w:pPr>
      <w:r>
        <w:rPr>
          <w:rStyle w:val="a8"/>
        </w:rPr>
        <w:annotationRef/>
      </w:r>
      <w:r>
        <w:t xml:space="preserve">Если это Краснодарский </w:t>
      </w:r>
      <w:proofErr w:type="spellStart"/>
      <w:r>
        <w:t>край,то</w:t>
      </w:r>
      <w:proofErr w:type="spellEnd"/>
      <w:r>
        <w:t xml:space="preserve"> лучше придерживаться одного названия </w:t>
      </w:r>
      <w:r w:rsidRPr="004E4A86">
        <w:rPr>
          <w:b/>
          <w:lang w:val="en-US"/>
        </w:rPr>
        <w:t>the</w:t>
      </w:r>
      <w:r w:rsidRPr="004E4A86">
        <w:rPr>
          <w:b/>
        </w:rPr>
        <w:t xml:space="preserve"> </w:t>
      </w:r>
      <w:r w:rsidRPr="004E4A86">
        <w:rPr>
          <w:b/>
          <w:lang w:val="en-US"/>
        </w:rPr>
        <w:t>Krasnodar</w:t>
      </w:r>
      <w:r w:rsidRPr="004E4A86">
        <w:rPr>
          <w:b/>
        </w:rPr>
        <w:t xml:space="preserve"> </w:t>
      </w:r>
      <w:r w:rsidRPr="004E4A86">
        <w:rPr>
          <w:b/>
          <w:lang w:val="en-US"/>
        </w:rPr>
        <w:t>region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DC6B06" w15:done="0"/>
  <w15:commentEx w15:paraId="6C02A89B" w15:done="0"/>
  <w15:commentEx w15:paraId="3D0B43EF" w15:done="0"/>
  <w15:commentEx w15:paraId="743A0AF4" w15:done="0"/>
  <w15:commentEx w15:paraId="71C31864" w15:done="0"/>
  <w15:commentEx w15:paraId="648BA7F1" w15:done="0"/>
  <w15:commentEx w15:paraId="5CB6ACE1" w15:done="0"/>
  <w15:commentEx w15:paraId="671315E4" w15:done="0"/>
  <w15:commentEx w15:paraId="623BCA15" w15:done="0"/>
  <w15:commentEx w15:paraId="2AC463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F09C7"/>
    <w:multiLevelType w:val="hybridMultilevel"/>
    <w:tmpl w:val="75CA2F9A"/>
    <w:lvl w:ilvl="0" w:tplc="8B14F1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ECF4C2F"/>
    <w:multiLevelType w:val="hybridMultilevel"/>
    <w:tmpl w:val="0DEA3536"/>
    <w:lvl w:ilvl="0" w:tplc="8B14F1F2">
      <w:start w:val="1"/>
      <w:numFmt w:val="bullet"/>
      <w:lvlText w:val=""/>
      <w:lvlJc w:val="left"/>
      <w:pPr>
        <w:ind w:left="1712" w:hanging="360"/>
      </w:pPr>
      <w:rPr>
        <w:rFonts w:ascii="Symbol" w:hAnsi="Symbol" w:hint="default"/>
      </w:rPr>
    </w:lvl>
    <w:lvl w:ilvl="1" w:tplc="04190003" w:tentative="1">
      <w:start w:val="1"/>
      <w:numFmt w:val="bullet"/>
      <w:lvlText w:val="o"/>
      <w:lvlJc w:val="left"/>
      <w:pPr>
        <w:ind w:left="2432" w:hanging="360"/>
      </w:pPr>
      <w:rPr>
        <w:rFonts w:ascii="Courier New" w:hAnsi="Courier New" w:hint="default"/>
      </w:rPr>
    </w:lvl>
    <w:lvl w:ilvl="2" w:tplc="04190005" w:tentative="1">
      <w:start w:val="1"/>
      <w:numFmt w:val="bullet"/>
      <w:lvlText w:val=""/>
      <w:lvlJc w:val="left"/>
      <w:pPr>
        <w:ind w:left="3152" w:hanging="360"/>
      </w:pPr>
      <w:rPr>
        <w:rFonts w:ascii="Wingdings" w:hAnsi="Wingdings" w:hint="default"/>
      </w:rPr>
    </w:lvl>
    <w:lvl w:ilvl="3" w:tplc="04190001" w:tentative="1">
      <w:start w:val="1"/>
      <w:numFmt w:val="bullet"/>
      <w:lvlText w:val=""/>
      <w:lvlJc w:val="left"/>
      <w:pPr>
        <w:ind w:left="3872" w:hanging="360"/>
      </w:pPr>
      <w:rPr>
        <w:rFonts w:ascii="Symbol" w:hAnsi="Symbol" w:hint="default"/>
      </w:rPr>
    </w:lvl>
    <w:lvl w:ilvl="4" w:tplc="04190003" w:tentative="1">
      <w:start w:val="1"/>
      <w:numFmt w:val="bullet"/>
      <w:lvlText w:val="o"/>
      <w:lvlJc w:val="left"/>
      <w:pPr>
        <w:ind w:left="4592" w:hanging="360"/>
      </w:pPr>
      <w:rPr>
        <w:rFonts w:ascii="Courier New" w:hAnsi="Courier New" w:hint="default"/>
      </w:rPr>
    </w:lvl>
    <w:lvl w:ilvl="5" w:tplc="04190005" w:tentative="1">
      <w:start w:val="1"/>
      <w:numFmt w:val="bullet"/>
      <w:lvlText w:val=""/>
      <w:lvlJc w:val="left"/>
      <w:pPr>
        <w:ind w:left="5312" w:hanging="360"/>
      </w:pPr>
      <w:rPr>
        <w:rFonts w:ascii="Wingdings" w:hAnsi="Wingdings" w:hint="default"/>
      </w:rPr>
    </w:lvl>
    <w:lvl w:ilvl="6" w:tplc="04190001" w:tentative="1">
      <w:start w:val="1"/>
      <w:numFmt w:val="bullet"/>
      <w:lvlText w:val=""/>
      <w:lvlJc w:val="left"/>
      <w:pPr>
        <w:ind w:left="6032" w:hanging="360"/>
      </w:pPr>
      <w:rPr>
        <w:rFonts w:ascii="Symbol" w:hAnsi="Symbol" w:hint="default"/>
      </w:rPr>
    </w:lvl>
    <w:lvl w:ilvl="7" w:tplc="04190003" w:tentative="1">
      <w:start w:val="1"/>
      <w:numFmt w:val="bullet"/>
      <w:lvlText w:val="o"/>
      <w:lvlJc w:val="left"/>
      <w:pPr>
        <w:ind w:left="6752" w:hanging="360"/>
      </w:pPr>
      <w:rPr>
        <w:rFonts w:ascii="Courier New" w:hAnsi="Courier New" w:hint="default"/>
      </w:rPr>
    </w:lvl>
    <w:lvl w:ilvl="8" w:tplc="04190005" w:tentative="1">
      <w:start w:val="1"/>
      <w:numFmt w:val="bullet"/>
      <w:lvlText w:val=""/>
      <w:lvlJc w:val="left"/>
      <w:pPr>
        <w:ind w:left="7472" w:hanging="360"/>
      </w:pPr>
      <w:rPr>
        <w:rFonts w:ascii="Wingdings" w:hAnsi="Wingdings" w:hint="default"/>
      </w:rPr>
    </w:lvl>
  </w:abstractNum>
  <w:abstractNum w:abstractNumId="2" w15:restartNumberingAfterBreak="0">
    <w:nsid w:val="2B017EF3"/>
    <w:multiLevelType w:val="hybridMultilevel"/>
    <w:tmpl w:val="7A2A3704"/>
    <w:lvl w:ilvl="0" w:tplc="8B14F1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D6C338F"/>
    <w:multiLevelType w:val="hybridMultilevel"/>
    <w:tmpl w:val="6412A30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1F0B16"/>
    <w:multiLevelType w:val="hybridMultilevel"/>
    <w:tmpl w:val="075252CA"/>
    <w:lvl w:ilvl="0" w:tplc="8B14F1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1D32505"/>
    <w:multiLevelType w:val="hybridMultilevel"/>
    <w:tmpl w:val="F000E51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15:restartNumberingAfterBreak="0">
    <w:nsid w:val="39EE24E6"/>
    <w:multiLevelType w:val="hybridMultilevel"/>
    <w:tmpl w:val="855479B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C7629C0"/>
    <w:multiLevelType w:val="hybridMultilevel"/>
    <w:tmpl w:val="C1B0EDF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2226015"/>
    <w:multiLevelType w:val="hybridMultilevel"/>
    <w:tmpl w:val="AE3EEE40"/>
    <w:lvl w:ilvl="0" w:tplc="8B14F1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4B75618"/>
    <w:multiLevelType w:val="hybridMultilevel"/>
    <w:tmpl w:val="57420AB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88E3C1D"/>
    <w:multiLevelType w:val="hybridMultilevel"/>
    <w:tmpl w:val="9FF066C0"/>
    <w:lvl w:ilvl="0" w:tplc="62CA4CBA">
      <w:start w:val="1"/>
      <w:numFmt w:val="upperRoman"/>
      <w:lvlText w:val="%1."/>
      <w:lvlJc w:val="left"/>
      <w:pPr>
        <w:ind w:left="1429" w:hanging="72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AB847E2"/>
    <w:multiLevelType w:val="hybridMultilevel"/>
    <w:tmpl w:val="D666968A"/>
    <w:lvl w:ilvl="0" w:tplc="C90E9B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E3B7E2C"/>
    <w:multiLevelType w:val="hybridMultilevel"/>
    <w:tmpl w:val="461C1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AD851D3"/>
    <w:multiLevelType w:val="hybridMultilevel"/>
    <w:tmpl w:val="A566C83E"/>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BC9680A"/>
    <w:multiLevelType w:val="hybridMultilevel"/>
    <w:tmpl w:val="4364D33A"/>
    <w:lvl w:ilvl="0" w:tplc="8B14F1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D6C04B6"/>
    <w:multiLevelType w:val="hybridMultilevel"/>
    <w:tmpl w:val="EB9C535E"/>
    <w:lvl w:ilvl="0" w:tplc="8B14F1F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6DB21ADC"/>
    <w:multiLevelType w:val="hybridMultilevel"/>
    <w:tmpl w:val="AC3E5E8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15:restartNumberingAfterBreak="0">
    <w:nsid w:val="70C6249B"/>
    <w:multiLevelType w:val="hybridMultilevel"/>
    <w:tmpl w:val="2326B636"/>
    <w:lvl w:ilvl="0" w:tplc="8B14F1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38F051B"/>
    <w:multiLevelType w:val="hybridMultilevel"/>
    <w:tmpl w:val="182829C8"/>
    <w:lvl w:ilvl="0" w:tplc="8B14F1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90B7680"/>
    <w:multiLevelType w:val="hybridMultilevel"/>
    <w:tmpl w:val="A56A7304"/>
    <w:lvl w:ilvl="0" w:tplc="8B14F1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EE02572"/>
    <w:multiLevelType w:val="hybridMultilevel"/>
    <w:tmpl w:val="681A2114"/>
    <w:lvl w:ilvl="0" w:tplc="8B14F1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7"/>
  </w:num>
  <w:num w:numId="4">
    <w:abstractNumId w:val="9"/>
  </w:num>
  <w:num w:numId="5">
    <w:abstractNumId w:val="15"/>
  </w:num>
  <w:num w:numId="6">
    <w:abstractNumId w:val="5"/>
  </w:num>
  <w:num w:numId="7">
    <w:abstractNumId w:val="3"/>
  </w:num>
  <w:num w:numId="8">
    <w:abstractNumId w:val="13"/>
  </w:num>
  <w:num w:numId="9">
    <w:abstractNumId w:val="1"/>
  </w:num>
  <w:num w:numId="10">
    <w:abstractNumId w:val="2"/>
  </w:num>
  <w:num w:numId="11">
    <w:abstractNumId w:val="18"/>
  </w:num>
  <w:num w:numId="12">
    <w:abstractNumId w:val="6"/>
  </w:num>
  <w:num w:numId="13">
    <w:abstractNumId w:val="19"/>
  </w:num>
  <w:num w:numId="14">
    <w:abstractNumId w:val="0"/>
  </w:num>
  <w:num w:numId="15">
    <w:abstractNumId w:val="14"/>
  </w:num>
  <w:num w:numId="16">
    <w:abstractNumId w:val="4"/>
  </w:num>
  <w:num w:numId="17">
    <w:abstractNumId w:val="12"/>
  </w:num>
  <w:num w:numId="18">
    <w:abstractNumId w:val="8"/>
  </w:num>
  <w:num w:numId="19">
    <w:abstractNumId w:val="20"/>
  </w:num>
  <w:num w:numId="20">
    <w:abstractNumId w:val="10"/>
  </w:num>
  <w:num w:numId="2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Владимир">
    <w15:presenceInfo w15:providerId="None" w15:userId="Владимир"/>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AC4"/>
    <w:rsid w:val="00011AFD"/>
    <w:rsid w:val="00015937"/>
    <w:rsid w:val="00082A2C"/>
    <w:rsid w:val="00086C96"/>
    <w:rsid w:val="000B5FBB"/>
    <w:rsid w:val="000D60D0"/>
    <w:rsid w:val="000E2B40"/>
    <w:rsid w:val="000E475E"/>
    <w:rsid w:val="000F1A61"/>
    <w:rsid w:val="00110565"/>
    <w:rsid w:val="001144FA"/>
    <w:rsid w:val="00127E2E"/>
    <w:rsid w:val="00146BFB"/>
    <w:rsid w:val="001563AB"/>
    <w:rsid w:val="00185A69"/>
    <w:rsid w:val="001A0126"/>
    <w:rsid w:val="001B67C5"/>
    <w:rsid w:val="001C6F06"/>
    <w:rsid w:val="001C7F37"/>
    <w:rsid w:val="001E2E6F"/>
    <w:rsid w:val="001E41C9"/>
    <w:rsid w:val="001E7A60"/>
    <w:rsid w:val="00201B84"/>
    <w:rsid w:val="00202FD9"/>
    <w:rsid w:val="00213D5D"/>
    <w:rsid w:val="0021417F"/>
    <w:rsid w:val="00241301"/>
    <w:rsid w:val="002572CA"/>
    <w:rsid w:val="0028798F"/>
    <w:rsid w:val="0029005F"/>
    <w:rsid w:val="00293DA0"/>
    <w:rsid w:val="002A5886"/>
    <w:rsid w:val="00351AC4"/>
    <w:rsid w:val="00354552"/>
    <w:rsid w:val="0036146B"/>
    <w:rsid w:val="00372466"/>
    <w:rsid w:val="00397D95"/>
    <w:rsid w:val="003C6686"/>
    <w:rsid w:val="003C78D8"/>
    <w:rsid w:val="003E4789"/>
    <w:rsid w:val="00401543"/>
    <w:rsid w:val="004549A5"/>
    <w:rsid w:val="00471CEC"/>
    <w:rsid w:val="004757FB"/>
    <w:rsid w:val="00481353"/>
    <w:rsid w:val="004E4A86"/>
    <w:rsid w:val="004F2FCC"/>
    <w:rsid w:val="00503E95"/>
    <w:rsid w:val="00506CB9"/>
    <w:rsid w:val="00531500"/>
    <w:rsid w:val="00553EA7"/>
    <w:rsid w:val="00557577"/>
    <w:rsid w:val="005602D7"/>
    <w:rsid w:val="00566682"/>
    <w:rsid w:val="00572B88"/>
    <w:rsid w:val="005762BC"/>
    <w:rsid w:val="005861B9"/>
    <w:rsid w:val="005A3C16"/>
    <w:rsid w:val="005D0D98"/>
    <w:rsid w:val="005D22DA"/>
    <w:rsid w:val="005D7401"/>
    <w:rsid w:val="005F79B3"/>
    <w:rsid w:val="00606C5C"/>
    <w:rsid w:val="00616B12"/>
    <w:rsid w:val="00622D6E"/>
    <w:rsid w:val="00623B9A"/>
    <w:rsid w:val="00670F2A"/>
    <w:rsid w:val="00680BAD"/>
    <w:rsid w:val="00692434"/>
    <w:rsid w:val="006B5CD7"/>
    <w:rsid w:val="006B7A62"/>
    <w:rsid w:val="007056F6"/>
    <w:rsid w:val="007322B7"/>
    <w:rsid w:val="007552C5"/>
    <w:rsid w:val="00766E3A"/>
    <w:rsid w:val="0077205B"/>
    <w:rsid w:val="007948BB"/>
    <w:rsid w:val="007D2D74"/>
    <w:rsid w:val="007F0289"/>
    <w:rsid w:val="008147CB"/>
    <w:rsid w:val="008200C9"/>
    <w:rsid w:val="00823B79"/>
    <w:rsid w:val="0083162B"/>
    <w:rsid w:val="008633E4"/>
    <w:rsid w:val="008664E2"/>
    <w:rsid w:val="008729E8"/>
    <w:rsid w:val="008C0645"/>
    <w:rsid w:val="00950A7D"/>
    <w:rsid w:val="009543A0"/>
    <w:rsid w:val="00961DBD"/>
    <w:rsid w:val="00967A21"/>
    <w:rsid w:val="00996D9E"/>
    <w:rsid w:val="009C0F18"/>
    <w:rsid w:val="009E1398"/>
    <w:rsid w:val="009E3AAE"/>
    <w:rsid w:val="009E7F70"/>
    <w:rsid w:val="009F63E4"/>
    <w:rsid w:val="009F6D98"/>
    <w:rsid w:val="00A048E3"/>
    <w:rsid w:val="00A27FF2"/>
    <w:rsid w:val="00A33596"/>
    <w:rsid w:val="00A82586"/>
    <w:rsid w:val="00AE1C88"/>
    <w:rsid w:val="00AF4E54"/>
    <w:rsid w:val="00AF5D77"/>
    <w:rsid w:val="00B07189"/>
    <w:rsid w:val="00B14C68"/>
    <w:rsid w:val="00B16163"/>
    <w:rsid w:val="00B3671B"/>
    <w:rsid w:val="00B41CA1"/>
    <w:rsid w:val="00B7105C"/>
    <w:rsid w:val="00B84E5A"/>
    <w:rsid w:val="00BC028D"/>
    <w:rsid w:val="00BC44B8"/>
    <w:rsid w:val="00BF1E83"/>
    <w:rsid w:val="00BF68D0"/>
    <w:rsid w:val="00C050B4"/>
    <w:rsid w:val="00C06F16"/>
    <w:rsid w:val="00C11A77"/>
    <w:rsid w:val="00C159B9"/>
    <w:rsid w:val="00C33941"/>
    <w:rsid w:val="00C37C30"/>
    <w:rsid w:val="00C4740D"/>
    <w:rsid w:val="00C66265"/>
    <w:rsid w:val="00C677A0"/>
    <w:rsid w:val="00C858EC"/>
    <w:rsid w:val="00CA35C5"/>
    <w:rsid w:val="00CC32F7"/>
    <w:rsid w:val="00CF44D6"/>
    <w:rsid w:val="00D215C4"/>
    <w:rsid w:val="00D36A97"/>
    <w:rsid w:val="00D749DB"/>
    <w:rsid w:val="00D93345"/>
    <w:rsid w:val="00DA3556"/>
    <w:rsid w:val="00DA3591"/>
    <w:rsid w:val="00DB6767"/>
    <w:rsid w:val="00DD61FE"/>
    <w:rsid w:val="00DE7090"/>
    <w:rsid w:val="00E1228A"/>
    <w:rsid w:val="00E14535"/>
    <w:rsid w:val="00E24CD3"/>
    <w:rsid w:val="00E35491"/>
    <w:rsid w:val="00E4340C"/>
    <w:rsid w:val="00E455B4"/>
    <w:rsid w:val="00E615CD"/>
    <w:rsid w:val="00E700E7"/>
    <w:rsid w:val="00E90D01"/>
    <w:rsid w:val="00EA1FA2"/>
    <w:rsid w:val="00EA3E2D"/>
    <w:rsid w:val="00EB5757"/>
    <w:rsid w:val="00ED1DB7"/>
    <w:rsid w:val="00EF01BB"/>
    <w:rsid w:val="00EF6EB4"/>
    <w:rsid w:val="00F00CB8"/>
    <w:rsid w:val="00F04DF5"/>
    <w:rsid w:val="00F1110F"/>
    <w:rsid w:val="00F263E4"/>
    <w:rsid w:val="00F40D28"/>
    <w:rsid w:val="00F8778B"/>
    <w:rsid w:val="00FC70AF"/>
    <w:rsid w:val="00FE6D1A"/>
    <w:rsid w:val="00FF1D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4B5E87F5"/>
  <w15:docId w15:val="{5EE212F0-44BF-41D0-990E-127D6283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1500"/>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3C78D8"/>
    <w:pPr>
      <w:ind w:left="720"/>
      <w:contextualSpacing/>
    </w:pPr>
  </w:style>
  <w:style w:type="paragraph" w:customStyle="1" w:styleId="Default">
    <w:name w:val="Default"/>
    <w:uiPriority w:val="99"/>
    <w:rsid w:val="00AF4E54"/>
    <w:pPr>
      <w:autoSpaceDE w:val="0"/>
      <w:autoSpaceDN w:val="0"/>
      <w:adjustRightInd w:val="0"/>
    </w:pPr>
    <w:rPr>
      <w:rFonts w:ascii="Wingdings" w:hAnsi="Wingdings" w:cs="Wingdings"/>
      <w:color w:val="000000"/>
      <w:sz w:val="24"/>
      <w:szCs w:val="24"/>
      <w:lang w:eastAsia="en-US"/>
    </w:rPr>
  </w:style>
  <w:style w:type="character" w:styleId="a4">
    <w:name w:val="Hyperlink"/>
    <w:uiPriority w:val="99"/>
    <w:semiHidden/>
    <w:rsid w:val="00BF1E83"/>
    <w:rPr>
      <w:rFonts w:cs="Times New Roman"/>
      <w:color w:val="2060A4"/>
      <w:u w:val="none"/>
      <w:effect w:val="none"/>
      <w:bdr w:val="none" w:sz="0" w:space="0" w:color="auto" w:frame="1"/>
    </w:rPr>
  </w:style>
  <w:style w:type="character" w:customStyle="1" w:styleId="grame">
    <w:name w:val="grame"/>
    <w:uiPriority w:val="99"/>
    <w:rsid w:val="00BF1E83"/>
    <w:rPr>
      <w:rFonts w:cs="Times New Roman"/>
    </w:rPr>
  </w:style>
  <w:style w:type="character" w:customStyle="1" w:styleId="spelle">
    <w:name w:val="spelle"/>
    <w:uiPriority w:val="99"/>
    <w:rsid w:val="00BF1E83"/>
    <w:rPr>
      <w:rFonts w:cs="Times New Roman"/>
    </w:rPr>
  </w:style>
  <w:style w:type="character" w:customStyle="1" w:styleId="hps">
    <w:name w:val="hps"/>
    <w:uiPriority w:val="99"/>
    <w:rsid w:val="00C37C30"/>
    <w:rPr>
      <w:rFonts w:cs="Times New Roman"/>
    </w:rPr>
  </w:style>
  <w:style w:type="character" w:customStyle="1" w:styleId="apple-converted-space">
    <w:name w:val="apple-converted-space"/>
    <w:uiPriority w:val="99"/>
    <w:rsid w:val="00C37C30"/>
    <w:rPr>
      <w:rFonts w:cs="Times New Roman"/>
    </w:rPr>
  </w:style>
  <w:style w:type="paragraph" w:styleId="a5">
    <w:name w:val="Normal (Web)"/>
    <w:basedOn w:val="a"/>
    <w:uiPriority w:val="99"/>
    <w:semiHidden/>
    <w:unhideWhenUsed/>
    <w:rsid w:val="00F00CB8"/>
    <w:rPr>
      <w:rFonts w:ascii="Times New Roman" w:hAnsi="Times New Roman"/>
      <w:sz w:val="24"/>
      <w:szCs w:val="24"/>
    </w:rPr>
  </w:style>
  <w:style w:type="paragraph" w:styleId="a6">
    <w:name w:val="Balloon Text"/>
    <w:basedOn w:val="a"/>
    <w:link w:val="a7"/>
    <w:uiPriority w:val="99"/>
    <w:semiHidden/>
    <w:unhideWhenUsed/>
    <w:rsid w:val="00EF6EB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F6EB4"/>
    <w:rPr>
      <w:rFonts w:ascii="Tahoma" w:hAnsi="Tahoma" w:cs="Tahoma"/>
      <w:sz w:val="16"/>
      <w:szCs w:val="16"/>
      <w:lang w:eastAsia="en-US"/>
    </w:rPr>
  </w:style>
  <w:style w:type="character" w:styleId="a8">
    <w:name w:val="annotation reference"/>
    <w:basedOn w:val="a0"/>
    <w:uiPriority w:val="99"/>
    <w:semiHidden/>
    <w:unhideWhenUsed/>
    <w:rsid w:val="00EF6EB4"/>
    <w:rPr>
      <w:sz w:val="16"/>
      <w:szCs w:val="16"/>
    </w:rPr>
  </w:style>
  <w:style w:type="paragraph" w:styleId="a9">
    <w:name w:val="annotation text"/>
    <w:basedOn w:val="a"/>
    <w:link w:val="aa"/>
    <w:uiPriority w:val="99"/>
    <w:semiHidden/>
    <w:unhideWhenUsed/>
    <w:rsid w:val="00EF6EB4"/>
    <w:pPr>
      <w:spacing w:line="240" w:lineRule="auto"/>
    </w:pPr>
    <w:rPr>
      <w:sz w:val="20"/>
      <w:szCs w:val="20"/>
    </w:rPr>
  </w:style>
  <w:style w:type="character" w:customStyle="1" w:styleId="aa">
    <w:name w:val="Текст примечания Знак"/>
    <w:basedOn w:val="a0"/>
    <w:link w:val="a9"/>
    <w:uiPriority w:val="99"/>
    <w:semiHidden/>
    <w:rsid w:val="00EF6EB4"/>
    <w:rPr>
      <w:lang w:eastAsia="en-US"/>
    </w:rPr>
  </w:style>
  <w:style w:type="paragraph" w:styleId="ab">
    <w:name w:val="annotation subject"/>
    <w:basedOn w:val="a9"/>
    <w:next w:val="a9"/>
    <w:link w:val="ac"/>
    <w:uiPriority w:val="99"/>
    <w:semiHidden/>
    <w:unhideWhenUsed/>
    <w:rsid w:val="00EF6EB4"/>
    <w:rPr>
      <w:b/>
      <w:bCs/>
    </w:rPr>
  </w:style>
  <w:style w:type="character" w:customStyle="1" w:styleId="ac">
    <w:name w:val="Тема примечания Знак"/>
    <w:basedOn w:val="aa"/>
    <w:link w:val="ab"/>
    <w:uiPriority w:val="99"/>
    <w:semiHidden/>
    <w:rsid w:val="00EF6EB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679695">
      <w:marLeft w:val="0"/>
      <w:marRight w:val="0"/>
      <w:marTop w:val="0"/>
      <w:marBottom w:val="0"/>
      <w:divBdr>
        <w:top w:val="none" w:sz="0" w:space="0" w:color="auto"/>
        <w:left w:val="none" w:sz="0" w:space="0" w:color="auto"/>
        <w:bottom w:val="none" w:sz="0" w:space="0" w:color="auto"/>
        <w:right w:val="none" w:sz="0" w:space="0" w:color="auto"/>
      </w:divBdr>
    </w:div>
    <w:div w:id="776679699">
      <w:marLeft w:val="0"/>
      <w:marRight w:val="0"/>
      <w:marTop w:val="0"/>
      <w:marBottom w:val="0"/>
      <w:divBdr>
        <w:top w:val="none" w:sz="0" w:space="0" w:color="auto"/>
        <w:left w:val="none" w:sz="0" w:space="0" w:color="auto"/>
        <w:bottom w:val="none" w:sz="0" w:space="0" w:color="auto"/>
        <w:right w:val="none" w:sz="0" w:space="0" w:color="auto"/>
      </w:divBdr>
      <w:divsChild>
        <w:div w:id="776679696">
          <w:marLeft w:val="0"/>
          <w:marRight w:val="0"/>
          <w:marTop w:val="0"/>
          <w:marBottom w:val="0"/>
          <w:divBdr>
            <w:top w:val="none" w:sz="0" w:space="0" w:color="auto"/>
            <w:left w:val="none" w:sz="0" w:space="0" w:color="auto"/>
            <w:bottom w:val="none" w:sz="0" w:space="0" w:color="auto"/>
            <w:right w:val="none" w:sz="0" w:space="0" w:color="auto"/>
          </w:divBdr>
          <w:divsChild>
            <w:div w:id="776679694">
              <w:marLeft w:val="0"/>
              <w:marRight w:val="0"/>
              <w:marTop w:val="0"/>
              <w:marBottom w:val="0"/>
              <w:divBdr>
                <w:top w:val="none" w:sz="0" w:space="0" w:color="auto"/>
                <w:left w:val="none" w:sz="0" w:space="0" w:color="auto"/>
                <w:bottom w:val="none" w:sz="0" w:space="0" w:color="auto"/>
                <w:right w:val="none" w:sz="0" w:space="0" w:color="auto"/>
              </w:divBdr>
              <w:divsChild>
                <w:div w:id="776679698">
                  <w:marLeft w:val="0"/>
                  <w:marRight w:val="0"/>
                  <w:marTop w:val="0"/>
                  <w:marBottom w:val="0"/>
                  <w:divBdr>
                    <w:top w:val="none" w:sz="0" w:space="0" w:color="auto"/>
                    <w:left w:val="none" w:sz="0" w:space="0" w:color="auto"/>
                    <w:bottom w:val="none" w:sz="0" w:space="0" w:color="auto"/>
                    <w:right w:val="none" w:sz="0" w:space="0" w:color="auto"/>
                  </w:divBdr>
                  <w:divsChild>
                    <w:div w:id="776679702">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sChild>
    </w:div>
    <w:div w:id="776679701">
      <w:marLeft w:val="0"/>
      <w:marRight w:val="0"/>
      <w:marTop w:val="0"/>
      <w:marBottom w:val="0"/>
      <w:divBdr>
        <w:top w:val="none" w:sz="0" w:space="0" w:color="auto"/>
        <w:left w:val="none" w:sz="0" w:space="0" w:color="auto"/>
        <w:bottom w:val="none" w:sz="0" w:space="0" w:color="auto"/>
        <w:right w:val="none" w:sz="0" w:space="0" w:color="auto"/>
      </w:divBdr>
      <w:divsChild>
        <w:div w:id="776679693">
          <w:marLeft w:val="0"/>
          <w:marRight w:val="0"/>
          <w:marTop w:val="0"/>
          <w:marBottom w:val="0"/>
          <w:divBdr>
            <w:top w:val="none" w:sz="0" w:space="0" w:color="auto"/>
            <w:left w:val="none" w:sz="0" w:space="0" w:color="auto"/>
            <w:bottom w:val="none" w:sz="0" w:space="0" w:color="auto"/>
            <w:right w:val="none" w:sz="0" w:space="0" w:color="auto"/>
          </w:divBdr>
          <w:divsChild>
            <w:div w:id="7766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9704">
      <w:marLeft w:val="0"/>
      <w:marRight w:val="0"/>
      <w:marTop w:val="0"/>
      <w:marBottom w:val="0"/>
      <w:divBdr>
        <w:top w:val="none" w:sz="0" w:space="0" w:color="auto"/>
        <w:left w:val="none" w:sz="0" w:space="0" w:color="auto"/>
        <w:bottom w:val="none" w:sz="0" w:space="0" w:color="auto"/>
        <w:right w:val="none" w:sz="0" w:space="0" w:color="auto"/>
      </w:divBdr>
      <w:divsChild>
        <w:div w:id="776679691">
          <w:marLeft w:val="0"/>
          <w:marRight w:val="0"/>
          <w:marTop w:val="0"/>
          <w:marBottom w:val="0"/>
          <w:divBdr>
            <w:top w:val="none" w:sz="0" w:space="0" w:color="auto"/>
            <w:left w:val="none" w:sz="0" w:space="0" w:color="auto"/>
            <w:bottom w:val="none" w:sz="0" w:space="0" w:color="auto"/>
            <w:right w:val="none" w:sz="0" w:space="0" w:color="auto"/>
          </w:divBdr>
          <w:divsChild>
            <w:div w:id="776679697">
              <w:marLeft w:val="60"/>
              <w:marRight w:val="0"/>
              <w:marTop w:val="0"/>
              <w:marBottom w:val="0"/>
              <w:divBdr>
                <w:top w:val="none" w:sz="0" w:space="0" w:color="auto"/>
                <w:left w:val="none" w:sz="0" w:space="0" w:color="auto"/>
                <w:bottom w:val="none" w:sz="0" w:space="0" w:color="auto"/>
                <w:right w:val="none" w:sz="0" w:space="0" w:color="auto"/>
              </w:divBdr>
              <w:divsChild>
                <w:div w:id="776679692">
                  <w:marLeft w:val="0"/>
                  <w:marRight w:val="0"/>
                  <w:marTop w:val="0"/>
                  <w:marBottom w:val="0"/>
                  <w:divBdr>
                    <w:top w:val="none" w:sz="0" w:space="0" w:color="auto"/>
                    <w:left w:val="none" w:sz="0" w:space="0" w:color="auto"/>
                    <w:bottom w:val="none" w:sz="0" w:space="0" w:color="auto"/>
                    <w:right w:val="none" w:sz="0" w:space="0" w:color="auto"/>
                  </w:divBdr>
                  <w:divsChild>
                    <w:div w:id="776679690">
                      <w:marLeft w:val="0"/>
                      <w:marRight w:val="0"/>
                      <w:marTop w:val="0"/>
                      <w:marBottom w:val="120"/>
                      <w:divBdr>
                        <w:top w:val="single" w:sz="6" w:space="0" w:color="F5F5F5"/>
                        <w:left w:val="single" w:sz="6" w:space="0" w:color="F5F5F5"/>
                        <w:bottom w:val="single" w:sz="6" w:space="0" w:color="F5F5F5"/>
                        <w:right w:val="single" w:sz="6" w:space="0" w:color="F5F5F5"/>
                      </w:divBdr>
                      <w:divsChild>
                        <w:div w:id="776679700">
                          <w:marLeft w:val="0"/>
                          <w:marRight w:val="0"/>
                          <w:marTop w:val="0"/>
                          <w:marBottom w:val="0"/>
                          <w:divBdr>
                            <w:top w:val="none" w:sz="0" w:space="0" w:color="auto"/>
                            <w:left w:val="none" w:sz="0" w:space="0" w:color="auto"/>
                            <w:bottom w:val="none" w:sz="0" w:space="0" w:color="auto"/>
                            <w:right w:val="none" w:sz="0" w:space="0" w:color="auto"/>
                          </w:divBdr>
                          <w:divsChild>
                            <w:div w:id="7766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13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jpe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3518</Words>
  <Characters>20058</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Introduction</vt:lpstr>
    </vt:vector>
  </TitlesOfParts>
  <Company/>
  <LinksUpToDate>false</LinksUpToDate>
  <CharactersWithSpaces>23529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Владимир</dc:creator>
  <cp:keywords/>
  <dc:description/>
  <cp:lastModifiedBy>Владимир</cp:lastModifiedBy>
  <cp:revision>4</cp:revision>
  <dcterms:created xsi:type="dcterms:W3CDTF">2016-05-12T12:08:00Z</dcterms:created>
  <dcterms:modified xsi:type="dcterms:W3CDTF">2016-05-12T12:14:00Z</dcterms:modified>
</cp:coreProperties>
</file>